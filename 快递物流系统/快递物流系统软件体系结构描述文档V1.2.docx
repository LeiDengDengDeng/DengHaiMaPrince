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2"/>
        <w:spacing w:before="1540" w:after="240"/>
        <w:jc w:val="center"/>
        <w:rPr>
          <w:color w:val="4F81BD"/>
        </w:rPr>
      </w:pPr>
      <w:r>
        <w:rPr>
          <w:rFonts w:hint="eastAsia"/>
          <w:color w:val="4F81BD"/>
        </w:rPr>
        <w:t xml:space="preserve"> </w:t>
      </w:r>
      <w:r>
        <w:rPr>
          <w:color w:val="4F81BD"/>
        </w:rPr>
        <w:pict>
          <v:shape id="_x0000_i1025" o:spt="75" type="#_x0000_t75" style="height:59.25pt;width:112.5pt;" filled="f" o:preferrelative="t" stroked="f" coordsize="21600,21600">
            <v:path/>
            <v:fill on="f" focussize="0,0"/>
            <v:stroke on="f" joinstyle="miter"/>
            <v:imagedata r:id="rId6" cropright="-147f" cropbottom="-56f" o:title=""/>
            <o:lock v:ext="edit" aspectratio="t"/>
            <w10:wrap type="none"/>
            <w10:anchorlock/>
          </v:shape>
        </w:pict>
      </w:r>
    </w:p>
    <w:p>
      <w:pPr>
        <w:pStyle w:val="22"/>
        <w:pBdr>
          <w:top w:val="single" w:color="4F81BD" w:sz="6" w:space="6"/>
          <w:bottom w:val="single" w:color="4F81BD" w:sz="6" w:space="6"/>
        </w:pBdr>
        <w:spacing w:after="240"/>
        <w:jc w:val="center"/>
        <w:rPr>
          <w:rFonts w:ascii="黑体" w:hAnsi="黑体" w:eastAsia="黑体"/>
          <w:b/>
          <w:caps/>
          <w:color w:val="4F81BD"/>
          <w:sz w:val="96"/>
          <w:szCs w:val="96"/>
        </w:rPr>
      </w:pPr>
      <w:r>
        <w:rPr>
          <w:rFonts w:hint="eastAsia" w:ascii="黑体" w:hAnsi="黑体" w:eastAsia="黑体"/>
          <w:b/>
          <w:caps/>
          <w:sz w:val="96"/>
          <w:szCs w:val="96"/>
        </w:rPr>
        <w:t>快递物流系统</w:t>
      </w:r>
    </w:p>
    <w:p>
      <w:pPr>
        <w:pStyle w:val="22"/>
        <w:jc w:val="center"/>
        <w:rPr>
          <w:rFonts w:ascii="黑体" w:hAnsi="黑体" w:eastAsia="黑体"/>
          <w:b/>
          <w:color w:val="5B9BD5"/>
          <w:sz w:val="56"/>
          <w:szCs w:val="56"/>
        </w:rPr>
      </w:pPr>
      <w:r>
        <w:rPr>
          <w:rFonts w:hint="eastAsia" w:ascii="黑体" w:hAnsi="黑体" w:eastAsia="黑体"/>
          <w:b/>
          <w:sz w:val="56"/>
          <w:szCs w:val="56"/>
        </w:rPr>
        <w:t>软件体系</w:t>
      </w:r>
      <w:r>
        <w:rPr>
          <w:rFonts w:ascii="黑体" w:hAnsi="黑体" w:eastAsia="黑体"/>
          <w:b/>
          <w:sz w:val="56"/>
          <w:szCs w:val="56"/>
        </w:rPr>
        <w:t>结构描述文档</w:t>
      </w:r>
    </w:p>
    <w:p>
      <w:pPr>
        <w:pStyle w:val="22"/>
        <w:spacing w:before="480"/>
        <w:jc w:val="center"/>
        <w:rPr>
          <w:color w:val="4F81BD"/>
        </w:rPr>
      </w:pPr>
      <w:r>
        <w:rPr>
          <w:color w:val="4F81BD"/>
        </w:rPr>
        <w:pict>
          <v:shape id="_x0000_i1026" o:spt="75" type="#_x0000_t75" style="height:38.25pt;width:60pt;" filled="f" o:preferrelative="t" stroked="f" coordsize="21600,21600">
            <v:path/>
            <v:fill on="f" focussize="0,0"/>
            <v:stroke on="f" joinstyle="miter"/>
            <v:imagedata r:id="rId7" cropright="-275f" o:title=""/>
            <o:lock v:ext="edit" aspectratio="t"/>
            <w10:wrap type="none"/>
            <w10:anchorlock/>
          </v:shape>
        </w:pict>
      </w:r>
    </w:p>
    <w:p>
      <w:pPr>
        <w:widowControl/>
        <w:rPr>
          <w:rFonts w:ascii="黑体" w:hAnsi="黑体" w:eastAsia="黑体"/>
          <w:sz w:val="36"/>
          <w:szCs w:val="36"/>
        </w:rPr>
      </w:pPr>
    </w:p>
    <w:p>
      <w:pPr>
        <w:rPr>
          <w:rFonts w:ascii="黑体" w:hAnsi="黑体" w:eastAsia="黑体"/>
          <w:sz w:val="36"/>
          <w:szCs w:val="36"/>
        </w:rPr>
      </w:pPr>
    </w:p>
    <w:p>
      <w:pPr>
        <w:rPr>
          <w:rFonts w:ascii="黑体" w:hAnsi="黑体" w:eastAsia="黑体"/>
          <w:sz w:val="36"/>
          <w:szCs w:val="36"/>
        </w:rPr>
      </w:pPr>
    </w:p>
    <w:p>
      <w:pPr>
        <w:widowControl/>
        <w:rPr>
          <w:rFonts w:ascii="黑体" w:hAnsi="黑体" w:eastAsia="黑体"/>
          <w:b/>
          <w:sz w:val="36"/>
          <w:szCs w:val="36"/>
        </w:rPr>
      </w:pPr>
    </w:p>
    <w:p>
      <w:pPr>
        <w:widowControl/>
        <w:jc w:val="center"/>
        <w:rPr>
          <w:rFonts w:ascii="黑体" w:hAnsi="黑体" w:eastAsia="黑体"/>
          <w:b/>
          <w:sz w:val="36"/>
          <w:szCs w:val="36"/>
        </w:rPr>
      </w:pPr>
      <w:r>
        <w:rPr>
          <w:rFonts w:hint="eastAsia" w:ascii="黑体" w:hAnsi="黑体" w:eastAsia="黑体"/>
          <w:b/>
          <w:sz w:val="36"/>
          <w:szCs w:val="36"/>
        </w:rPr>
        <w:t>V1.</w:t>
      </w:r>
      <w:r>
        <w:rPr>
          <w:rFonts w:hint="eastAsia" w:ascii="黑体" w:hAnsi="黑体" w:eastAsia="黑体"/>
          <w:b/>
          <w:sz w:val="36"/>
          <w:szCs w:val="36"/>
          <w:lang w:val="en-US" w:eastAsia="zh-CN"/>
        </w:rPr>
        <w:t>3</w:t>
      </w:r>
      <w:r>
        <w:rPr>
          <w:rFonts w:hint="eastAsia" w:ascii="黑体" w:hAnsi="黑体" w:eastAsia="黑体"/>
          <w:b/>
          <w:sz w:val="36"/>
          <w:szCs w:val="36"/>
        </w:rPr>
        <w:t>正式版</w:t>
      </w:r>
    </w:p>
    <w:p>
      <w:pPr>
        <w:widowControl/>
        <w:jc w:val="center"/>
        <w:rPr>
          <w:rFonts w:ascii="黑体" w:hAnsi="黑体" w:eastAsia="黑体"/>
          <w:b/>
          <w:sz w:val="36"/>
          <w:szCs w:val="36"/>
        </w:rPr>
      </w:pPr>
    </w:p>
    <w:p>
      <w:pPr>
        <w:widowControl/>
        <w:jc w:val="center"/>
        <w:rPr>
          <w:rFonts w:ascii="黑体" w:hAnsi="黑体" w:eastAsia="黑体"/>
          <w:b/>
          <w:sz w:val="36"/>
          <w:szCs w:val="36"/>
        </w:rPr>
      </w:pPr>
      <w:r>
        <w:rPr>
          <w:rFonts w:hint="eastAsia" w:ascii="黑体" w:hAnsi="黑体" w:eastAsia="黑体"/>
          <w:b/>
          <w:sz w:val="36"/>
          <w:szCs w:val="36"/>
        </w:rPr>
        <w:t>2015/10/26</w:t>
      </w:r>
    </w:p>
    <w:p>
      <w:pPr>
        <w:widowControl/>
        <w:jc w:val="center"/>
        <w:rPr>
          <w:rFonts w:ascii="黑体" w:hAnsi="黑体" w:eastAsia="黑体"/>
          <w:b/>
          <w:sz w:val="36"/>
          <w:szCs w:val="36"/>
        </w:rPr>
      </w:pPr>
    </w:p>
    <w:p>
      <w:pPr>
        <w:widowControl/>
        <w:jc w:val="center"/>
        <w:rPr>
          <w:rFonts w:ascii="黑体" w:hAnsi="黑体" w:eastAsia="黑体"/>
          <w:b/>
          <w:sz w:val="36"/>
          <w:szCs w:val="36"/>
        </w:rPr>
      </w:pPr>
      <w:r>
        <w:rPr>
          <w:rFonts w:hint="eastAsia" w:ascii="黑体" w:hAnsi="黑体" w:eastAsia="黑体"/>
          <w:b/>
          <w:sz w:val="36"/>
          <w:szCs w:val="36"/>
        </w:rPr>
        <w:t>噔海马小王子Team</w:t>
      </w:r>
    </w:p>
    <w:p>
      <w:pPr>
        <w:widowControl/>
        <w:jc w:val="center"/>
        <w:rPr>
          <w:rFonts w:ascii="黑体" w:hAnsi="黑体" w:eastAsia="黑体"/>
          <w:b/>
          <w:sz w:val="36"/>
          <w:szCs w:val="36"/>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widowControl/>
        <w:rPr>
          <w:rFonts w:ascii="黑体" w:hAnsi="黑体" w:eastAsia="黑体"/>
          <w:b/>
          <w:bCs/>
          <w:sz w:val="36"/>
          <w:szCs w:val="36"/>
        </w:rPr>
      </w:pPr>
      <w:r>
        <w:rPr>
          <w:rFonts w:hint="eastAsia" w:ascii="宋体" w:hAnsi="宋体" w:cs="宋体"/>
          <w:b/>
          <w:bCs/>
          <w:sz w:val="36"/>
          <w:szCs w:val="36"/>
        </w:rPr>
        <w:t>文档修改历史：</w:t>
      </w:r>
    </w:p>
    <w:p>
      <w:pPr>
        <w:jc w:val="left"/>
        <w:rPr>
          <w:rFonts w:ascii="宋体" w:hAnsi="宋体" w:cs="宋体"/>
          <w:b/>
          <w:bCs/>
          <w:sz w:val="36"/>
          <w:szCs w:val="36"/>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1389"/>
        <w:gridCol w:w="3811"/>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tcPr>
          <w:p>
            <w:pPr>
              <w:spacing w:before="40" w:after="40"/>
              <w:rPr>
                <w:rFonts w:ascii="宋体" w:hAnsi="宋体"/>
              </w:rPr>
            </w:pPr>
            <w:r>
              <w:rPr>
                <w:rFonts w:hint="eastAsia" w:ascii="宋体" w:hAnsi="宋体"/>
              </w:rPr>
              <w:t>修改人员</w:t>
            </w:r>
          </w:p>
        </w:tc>
        <w:tc>
          <w:tcPr>
            <w:tcW w:w="1389" w:type="dxa"/>
          </w:tcPr>
          <w:p>
            <w:pPr>
              <w:spacing w:before="40" w:after="40"/>
              <w:rPr>
                <w:rFonts w:ascii="宋体" w:hAnsi="宋体"/>
              </w:rPr>
            </w:pPr>
            <w:r>
              <w:rPr>
                <w:rFonts w:hint="eastAsia" w:ascii="宋体" w:hAnsi="宋体"/>
              </w:rPr>
              <w:t>日期</w:t>
            </w:r>
          </w:p>
        </w:tc>
        <w:tc>
          <w:tcPr>
            <w:tcW w:w="3811" w:type="dxa"/>
          </w:tcPr>
          <w:p>
            <w:pPr>
              <w:spacing w:before="40" w:after="40"/>
              <w:rPr>
                <w:rFonts w:ascii="宋体" w:hAnsi="宋体"/>
              </w:rPr>
            </w:pPr>
            <w:r>
              <w:rPr>
                <w:rFonts w:hint="eastAsia" w:ascii="宋体" w:hAnsi="宋体"/>
              </w:rPr>
              <w:t>修改原因</w:t>
            </w:r>
          </w:p>
        </w:tc>
        <w:tc>
          <w:tcPr>
            <w:tcW w:w="1553" w:type="dxa"/>
          </w:tcPr>
          <w:p>
            <w:pPr>
              <w:spacing w:before="40" w:after="40"/>
              <w:rPr>
                <w:rFonts w:ascii="宋体" w:hAnsi="宋体"/>
              </w:rPr>
            </w:pPr>
            <w:r>
              <w:rPr>
                <w:rFonts w:hint="eastAsia" w:ascii="宋体" w:hAnsi="宋体"/>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tcPr>
          <w:p>
            <w:pPr>
              <w:spacing w:before="40" w:after="40"/>
              <w:rPr>
                <w:rFonts w:ascii="宋体" w:hAnsi="宋体"/>
              </w:rPr>
            </w:pPr>
            <w:r>
              <w:rPr>
                <w:rFonts w:hint="eastAsia" w:ascii="宋体" w:hAnsi="宋体"/>
              </w:rPr>
              <w:t>全体小组成员</w:t>
            </w:r>
          </w:p>
        </w:tc>
        <w:tc>
          <w:tcPr>
            <w:tcW w:w="1389" w:type="dxa"/>
          </w:tcPr>
          <w:p>
            <w:pPr>
              <w:spacing w:before="40" w:after="40"/>
              <w:rPr>
                <w:rFonts w:ascii="宋体" w:hAnsi="宋体"/>
              </w:rPr>
            </w:pPr>
            <w:r>
              <w:rPr>
                <w:rFonts w:hint="eastAsia" w:ascii="宋体" w:hAnsi="宋体"/>
              </w:rPr>
              <w:t>2015/10/26</w:t>
            </w:r>
          </w:p>
        </w:tc>
        <w:tc>
          <w:tcPr>
            <w:tcW w:w="3811" w:type="dxa"/>
          </w:tcPr>
          <w:p>
            <w:pPr>
              <w:spacing w:before="40" w:after="40"/>
              <w:rPr>
                <w:rFonts w:ascii="宋体" w:hAnsi="宋体"/>
              </w:rPr>
            </w:pPr>
            <w:r>
              <w:rPr>
                <w:rFonts w:hint="eastAsia" w:ascii="宋体" w:hAnsi="宋体"/>
              </w:rPr>
              <w:t>软件体系结构文档初次建立</w:t>
            </w:r>
          </w:p>
        </w:tc>
        <w:tc>
          <w:tcPr>
            <w:tcW w:w="1553" w:type="dxa"/>
          </w:tcPr>
          <w:p>
            <w:pPr>
              <w:spacing w:before="40" w:after="40"/>
              <w:rPr>
                <w:rFonts w:ascii="宋体" w:hAnsi="宋体"/>
              </w:rPr>
            </w:pPr>
            <w:r>
              <w:rPr>
                <w:rFonts w:hint="eastAsia" w:ascii="宋体" w:hAnsi="宋体"/>
              </w:rPr>
              <w:t>V1.0 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tcPr>
          <w:p>
            <w:pPr>
              <w:spacing w:before="40" w:after="40"/>
              <w:rPr>
                <w:rFonts w:ascii="宋体" w:hAnsi="宋体"/>
              </w:rPr>
            </w:pPr>
            <w:r>
              <w:rPr>
                <w:rFonts w:hint="eastAsia" w:ascii="宋体" w:hAnsi="宋体"/>
              </w:rPr>
              <w:t>雷婷</w:t>
            </w:r>
          </w:p>
        </w:tc>
        <w:tc>
          <w:tcPr>
            <w:tcW w:w="1389" w:type="dxa"/>
          </w:tcPr>
          <w:p>
            <w:pPr>
              <w:spacing w:before="40" w:after="40"/>
              <w:rPr>
                <w:rFonts w:ascii="宋体" w:hAnsi="宋体"/>
              </w:rPr>
            </w:pPr>
            <w:r>
              <w:rPr>
                <w:rFonts w:hint="eastAsia" w:ascii="宋体" w:hAnsi="宋体"/>
              </w:rPr>
              <w:t>2015/11/7</w:t>
            </w:r>
          </w:p>
        </w:tc>
        <w:tc>
          <w:tcPr>
            <w:tcW w:w="3811" w:type="dxa"/>
          </w:tcPr>
          <w:p>
            <w:pPr>
              <w:numPr>
                <w:ilvl w:val="0"/>
                <w:numId w:val="1"/>
              </w:numPr>
              <w:spacing w:before="40" w:after="40"/>
              <w:rPr>
                <w:rFonts w:ascii="宋体" w:hAnsi="宋体"/>
              </w:rPr>
            </w:pPr>
            <w:r>
              <w:rPr>
                <w:rFonts w:hint="eastAsia" w:ascii="宋体" w:hAnsi="宋体"/>
              </w:rPr>
              <w:t>更新逻辑包图和客户端图</w:t>
            </w:r>
          </w:p>
          <w:p>
            <w:pPr>
              <w:numPr>
                <w:ilvl w:val="0"/>
                <w:numId w:val="1"/>
              </w:numPr>
              <w:spacing w:before="40" w:after="40"/>
              <w:rPr>
                <w:rFonts w:ascii="宋体" w:hAnsi="宋体"/>
              </w:rPr>
            </w:pPr>
            <w:r>
              <w:rPr>
                <w:rFonts w:hint="eastAsia" w:ascii="宋体" w:hAnsi="宋体"/>
              </w:rPr>
              <w:t>更新sheetbl接口规范</w:t>
            </w:r>
          </w:p>
        </w:tc>
        <w:tc>
          <w:tcPr>
            <w:tcW w:w="1553" w:type="dxa"/>
          </w:tcPr>
          <w:p>
            <w:pPr>
              <w:spacing w:before="40" w:after="40"/>
              <w:rPr>
                <w:rFonts w:ascii="宋体" w:hAnsi="宋体"/>
              </w:rPr>
            </w:pPr>
            <w:r>
              <w:rPr>
                <w:rFonts w:hint="eastAsia" w:ascii="宋体" w:hAnsi="宋体"/>
              </w:rPr>
              <w:t>V1.1 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tcPr>
          <w:p>
            <w:pPr>
              <w:spacing w:before="40" w:after="40"/>
              <w:rPr>
                <w:rFonts w:ascii="宋体" w:hAnsi="宋体"/>
              </w:rPr>
            </w:pPr>
            <w:r>
              <w:rPr>
                <w:rFonts w:hint="eastAsia" w:ascii="宋体" w:hAnsi="宋体"/>
              </w:rPr>
              <w:t>曹姝玥</w:t>
            </w:r>
          </w:p>
        </w:tc>
        <w:tc>
          <w:tcPr>
            <w:tcW w:w="1389" w:type="dxa"/>
          </w:tcPr>
          <w:p>
            <w:pPr>
              <w:spacing w:before="40" w:after="40"/>
              <w:rPr>
                <w:rFonts w:ascii="宋体" w:hAnsi="宋体"/>
              </w:rPr>
            </w:pPr>
            <w:r>
              <w:rPr>
                <w:rFonts w:hint="eastAsia" w:ascii="宋体" w:hAnsi="宋体"/>
              </w:rPr>
              <w:t>2016/1/2</w:t>
            </w:r>
          </w:p>
        </w:tc>
        <w:tc>
          <w:tcPr>
            <w:tcW w:w="3811" w:type="dxa"/>
          </w:tcPr>
          <w:p>
            <w:pPr>
              <w:spacing w:before="40" w:after="40"/>
              <w:rPr>
                <w:rFonts w:ascii="宋体" w:hAnsi="宋体"/>
              </w:rPr>
            </w:pPr>
            <w:r>
              <w:rPr>
                <w:rFonts w:hint="eastAsia" w:ascii="宋体" w:hAnsi="宋体"/>
              </w:rPr>
              <w:t>更新部分接口规范</w:t>
            </w:r>
          </w:p>
        </w:tc>
        <w:tc>
          <w:tcPr>
            <w:tcW w:w="1553" w:type="dxa"/>
          </w:tcPr>
          <w:p>
            <w:pPr>
              <w:spacing w:before="40" w:after="40"/>
              <w:rPr>
                <w:rFonts w:ascii="宋体" w:hAnsi="宋体"/>
              </w:rPr>
            </w:pPr>
            <w:r>
              <w:rPr>
                <w:rFonts w:hint="eastAsia" w:ascii="宋体" w:hAnsi="宋体"/>
              </w:rPr>
              <w:t>V1.2正式版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9" w:type="dxa"/>
          </w:tcPr>
          <w:p>
            <w:pPr>
              <w:spacing w:before="40" w:after="40"/>
              <w:rPr>
                <w:rFonts w:hint="eastAsia" w:ascii="宋体" w:hAnsi="宋体"/>
              </w:rPr>
            </w:pPr>
            <w:r>
              <w:rPr>
                <w:rFonts w:hint="eastAsia" w:ascii="宋体" w:hAnsi="宋体"/>
              </w:rPr>
              <w:t>雷婷</w:t>
            </w:r>
          </w:p>
        </w:tc>
        <w:tc>
          <w:tcPr>
            <w:tcW w:w="1389" w:type="dxa"/>
          </w:tcPr>
          <w:p>
            <w:pPr>
              <w:spacing w:before="40" w:after="40"/>
              <w:rPr>
                <w:rFonts w:hint="eastAsia" w:ascii="宋体" w:hAnsi="宋体"/>
              </w:rPr>
            </w:pPr>
            <w:r>
              <w:rPr>
                <w:rFonts w:hint="eastAsia" w:ascii="宋体" w:hAnsi="宋体"/>
              </w:rPr>
              <w:t>2016/1/2</w:t>
            </w:r>
          </w:p>
        </w:tc>
        <w:tc>
          <w:tcPr>
            <w:tcW w:w="3811" w:type="dxa"/>
          </w:tcPr>
          <w:p>
            <w:pPr>
              <w:spacing w:before="40" w:after="40"/>
              <w:rPr>
                <w:rFonts w:hint="eastAsia" w:ascii="宋体" w:hAnsi="宋体"/>
              </w:rPr>
            </w:pPr>
            <w:r>
              <w:rPr>
                <w:rFonts w:hint="eastAsia" w:ascii="宋体" w:hAnsi="宋体"/>
              </w:rPr>
              <w:t>更新部分接口规范</w:t>
            </w:r>
          </w:p>
        </w:tc>
        <w:tc>
          <w:tcPr>
            <w:tcW w:w="1553" w:type="dxa"/>
          </w:tcPr>
          <w:p>
            <w:pPr>
              <w:spacing w:before="40" w:after="40"/>
              <w:rPr>
                <w:rFonts w:hint="eastAsia" w:ascii="宋体" w:hAnsi="宋体"/>
              </w:rPr>
            </w:pPr>
            <w:r>
              <w:rPr>
                <w:rFonts w:hint="eastAsia" w:ascii="宋体" w:hAnsi="宋体"/>
              </w:rPr>
              <w:t>V1.3正式版</w:t>
            </w:r>
          </w:p>
        </w:tc>
      </w:tr>
    </w:tbl>
    <w:p>
      <w:pPr>
        <w:jc w:val="left"/>
        <w:rPr>
          <w:rFonts w:ascii="宋体" w:hAnsi="宋体" w:cs="宋体"/>
          <w:b/>
          <w:bCs/>
          <w:sz w:val="36"/>
          <w:szCs w:val="36"/>
        </w:rPr>
      </w:pPr>
    </w:p>
    <w:p>
      <w:pPr>
        <w:jc w:val="left"/>
        <w:rPr>
          <w:rFonts w:ascii="宋体" w:hAnsi="宋体" w:cs="宋体"/>
          <w:b/>
          <w:bCs/>
          <w:sz w:val="36"/>
          <w:szCs w:val="36"/>
        </w:rPr>
      </w:pPr>
      <w:r>
        <w:rPr>
          <w:rFonts w:hint="eastAsia" w:ascii="宋体" w:hAnsi="宋体" w:cs="宋体"/>
          <w:b/>
          <w:bCs/>
          <w:sz w:val="36"/>
          <w:szCs w:val="36"/>
        </w:rPr>
        <w:t>小组成员：</w:t>
      </w:r>
    </w:p>
    <w:p>
      <w:pPr>
        <w:jc w:val="left"/>
        <w:rPr>
          <w:rFonts w:ascii="宋体" w:hAnsi="宋体" w:cs="宋体"/>
          <w:b/>
          <w:bCs/>
          <w:sz w:val="36"/>
          <w:szCs w:val="36"/>
        </w:rPr>
      </w:pPr>
    </w:p>
    <w:tbl>
      <w:tblPr>
        <w:tblStyle w:val="20"/>
        <w:tblpPr w:leftFromText="180" w:rightFromText="180" w:vertAnchor="text" w:horzAnchor="margin" w:tblpY="89"/>
        <w:tblW w:w="8296" w:type="dxa"/>
        <w:tblInd w:w="0" w:type="dxa"/>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
      <w:tblGrid>
        <w:gridCol w:w="4148"/>
        <w:gridCol w:w="4148"/>
      </w:tblGrid>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PrEx>
        <w:tc>
          <w:tcPr>
            <w:tcW w:w="4148" w:type="dxa"/>
            <w:shd w:val="clear" w:color="auto" w:fill="DEEAF6"/>
          </w:tcPr>
          <w:p>
            <w:pPr>
              <w:jc w:val="center"/>
            </w:pPr>
            <w:r>
              <w:rPr>
                <w:rFonts w:hint="eastAsia"/>
                <w:b/>
                <w:bCs/>
              </w:rPr>
              <w:t>姓名</w:t>
            </w:r>
          </w:p>
        </w:tc>
        <w:tc>
          <w:tcPr>
            <w:tcW w:w="4148" w:type="dxa"/>
            <w:shd w:val="clear" w:color="auto" w:fill="DEEAF6"/>
          </w:tcPr>
          <w:p>
            <w:pPr>
              <w:jc w:val="center"/>
              <w:rPr>
                <w:b/>
              </w:rPr>
            </w:pPr>
            <w:r>
              <w:rPr>
                <w:rFonts w:hint="eastAsia"/>
                <w:b/>
              </w:rPr>
              <w:t>学号</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tcPr>
          <w:p>
            <w:pPr>
              <w:jc w:val="center"/>
              <w:rPr>
                <w:bCs/>
              </w:rPr>
            </w:pPr>
            <w:r>
              <w:rPr>
                <w:rFonts w:hint="eastAsia"/>
                <w:bCs/>
              </w:rPr>
              <w:t>曹姝玥</w:t>
            </w:r>
          </w:p>
        </w:tc>
        <w:tc>
          <w:tcPr>
            <w:tcW w:w="4148" w:type="dxa"/>
          </w:tcPr>
          <w:p>
            <w:pPr>
              <w:jc w:val="center"/>
            </w:pPr>
            <w:r>
              <w:rPr>
                <w:rFonts w:hint="eastAsia"/>
              </w:rPr>
              <w:t>14</w:t>
            </w:r>
            <w:r>
              <w:t>1250</w:t>
            </w:r>
            <w:r>
              <w:rPr>
                <w:rFonts w:hint="eastAsia"/>
              </w:rPr>
              <w:t>005</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tcPr>
          <w:p>
            <w:pPr>
              <w:jc w:val="center"/>
              <w:rPr>
                <w:bCs/>
              </w:rPr>
            </w:pPr>
            <w:r>
              <w:rPr>
                <w:rFonts w:hint="eastAsia"/>
                <w:bCs/>
              </w:rPr>
              <w:t>雷婷</w:t>
            </w:r>
          </w:p>
        </w:tc>
        <w:tc>
          <w:tcPr>
            <w:tcW w:w="4148" w:type="dxa"/>
            <w:shd w:val="clear" w:color="auto" w:fill="DEEAF6"/>
          </w:tcPr>
          <w:p>
            <w:pPr>
              <w:jc w:val="center"/>
            </w:pPr>
            <w:r>
              <w:rPr>
                <w:rFonts w:hint="eastAsia"/>
              </w:rPr>
              <w:t>141250061</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tcPr>
          <w:p>
            <w:pPr>
              <w:jc w:val="center"/>
              <w:rPr>
                <w:bCs/>
              </w:rPr>
            </w:pPr>
            <w:r>
              <w:rPr>
                <w:rFonts w:hint="eastAsia"/>
                <w:bCs/>
              </w:rPr>
              <w:t>李莹</w:t>
            </w:r>
          </w:p>
        </w:tc>
        <w:tc>
          <w:tcPr>
            <w:tcW w:w="4148" w:type="dxa"/>
          </w:tcPr>
          <w:p>
            <w:pPr>
              <w:jc w:val="center"/>
            </w:pPr>
            <w:r>
              <w:rPr>
                <w:rFonts w:hint="eastAsia"/>
              </w:rPr>
              <w:t>141250065</w:t>
            </w:r>
          </w:p>
        </w:tc>
      </w:tr>
      <w:tr>
        <w:tblPrEx>
          <w:tblBorders>
            <w:top w:val="single" w:color="9CC2E5" w:sz="2" w:space="0"/>
            <w:left w:val="none" w:color="auto" w:sz="0" w:space="0"/>
            <w:bottom w:val="single" w:color="9CC2E5" w:sz="2" w:space="0"/>
            <w:right w:val="none" w:color="auto" w:sz="0" w:space="0"/>
            <w:insideH w:val="single" w:color="9CC2E5" w:sz="2" w:space="0"/>
            <w:insideV w:val="single" w:color="9CC2E5" w:sz="2" w:space="0"/>
          </w:tblBorders>
          <w:tblLayout w:type="fixed"/>
          <w:tblCellMar>
            <w:top w:w="0" w:type="dxa"/>
            <w:left w:w="108" w:type="dxa"/>
            <w:bottom w:w="0" w:type="dxa"/>
            <w:right w:w="108" w:type="dxa"/>
          </w:tblCellMar>
        </w:tblPrEx>
        <w:tc>
          <w:tcPr>
            <w:tcW w:w="4148" w:type="dxa"/>
            <w:shd w:val="clear" w:color="auto" w:fill="DEEAF6"/>
          </w:tcPr>
          <w:p>
            <w:pPr>
              <w:jc w:val="center"/>
              <w:rPr>
                <w:bCs/>
              </w:rPr>
            </w:pPr>
            <w:r>
              <w:rPr>
                <w:rFonts w:hint="eastAsia"/>
                <w:bCs/>
              </w:rPr>
              <w:t>徐海溦</w:t>
            </w:r>
          </w:p>
        </w:tc>
        <w:tc>
          <w:tcPr>
            <w:tcW w:w="4148" w:type="dxa"/>
            <w:shd w:val="clear" w:color="auto" w:fill="DEEAF6"/>
          </w:tcPr>
          <w:p>
            <w:pPr>
              <w:jc w:val="center"/>
            </w:pPr>
            <w:r>
              <w:rPr>
                <w:rFonts w:hint="eastAsia"/>
              </w:rPr>
              <w:t>14</w:t>
            </w:r>
            <w:r>
              <w:t>125015</w:t>
            </w:r>
            <w:r>
              <w:rPr>
                <w:rFonts w:hint="eastAsia"/>
              </w:rPr>
              <w:t>8</w:t>
            </w:r>
          </w:p>
        </w:tc>
      </w:tr>
    </w:tbl>
    <w:p>
      <w:pPr>
        <w:pStyle w:val="23"/>
        <w:tabs>
          <w:tab w:val="left" w:pos="425"/>
          <w:tab w:val="left" w:pos="5610"/>
        </w:tabs>
        <w:spacing w:line="480" w:lineRule="auto"/>
        <w:ind w:firstLine="0" w:firstLineChars="0"/>
        <w:jc w:val="left"/>
        <w:rPr>
          <w:b/>
          <w:sz w:val="36"/>
          <w:szCs w:val="36"/>
        </w:rPr>
      </w:pPr>
    </w:p>
    <w:p>
      <w:pPr>
        <w:widowControl/>
        <w:jc w:val="center"/>
        <w:rPr>
          <w:rFonts w:ascii="黑体" w:hAnsi="黑体" w:eastAsia="黑体"/>
          <w:b/>
          <w:sz w:val="36"/>
          <w:szCs w:val="36"/>
        </w:rPr>
        <w:sectPr>
          <w:pgSz w:w="11906" w:h="16838"/>
          <w:pgMar w:top="1440" w:right="1800" w:bottom="1440" w:left="1800" w:header="851" w:footer="992" w:gutter="0"/>
          <w:cols w:space="720" w:num="1"/>
          <w:docGrid w:type="lines" w:linePitch="312" w:charSpace="0"/>
        </w:sectPr>
      </w:pPr>
    </w:p>
    <w:p>
      <w:pPr>
        <w:pStyle w:val="2"/>
        <w:jc w:val="center"/>
        <w:rPr>
          <w:sz w:val="72"/>
          <w:szCs w:val="36"/>
        </w:rPr>
      </w:pPr>
      <w:bookmarkStart w:id="0" w:name="_Toc16810"/>
      <w:bookmarkStart w:id="1" w:name="_Toc13771"/>
      <w:r>
        <w:rPr>
          <w:rFonts w:hint="eastAsia"/>
          <w:sz w:val="72"/>
          <w:szCs w:val="36"/>
        </w:rPr>
        <w:t>目 录</w:t>
      </w:r>
      <w:bookmarkEnd w:id="0"/>
      <w:bookmarkEnd w:id="1"/>
    </w:p>
    <w:p>
      <w:pPr>
        <w:rPr>
          <w:b/>
          <w:sz w:val="72"/>
          <w:szCs w:val="36"/>
        </w:rPr>
      </w:pPr>
    </w:p>
    <w:p>
      <w:pPr>
        <w:pStyle w:val="14"/>
        <w:tabs>
          <w:tab w:val="right" w:leader="dot" w:pos="8306"/>
        </w:tabs>
      </w:pPr>
      <w:r>
        <w:rPr>
          <w:rFonts w:hint="eastAsia"/>
          <w:b/>
          <w:sz w:val="72"/>
          <w:szCs w:val="36"/>
        </w:rPr>
        <w:fldChar w:fldCharType="begin"/>
      </w:r>
      <w:r>
        <w:rPr>
          <w:rFonts w:hint="eastAsia"/>
          <w:b/>
          <w:sz w:val="72"/>
          <w:szCs w:val="36"/>
        </w:rPr>
        <w:instrText xml:space="preserve">TOC \o "1-3" \h \u </w:instrText>
      </w:r>
      <w:r>
        <w:rPr>
          <w:rFonts w:hint="eastAsia"/>
          <w:b/>
          <w:sz w:val="72"/>
          <w:szCs w:val="36"/>
        </w:rPr>
        <w:fldChar w:fldCharType="separate"/>
      </w:r>
      <w:r>
        <w:fldChar w:fldCharType="begin"/>
      </w:r>
      <w:r>
        <w:instrText xml:space="preserve"> HYPERLINK \l "_Toc30793" </w:instrText>
      </w:r>
      <w:r>
        <w:fldChar w:fldCharType="separate"/>
      </w:r>
      <w:r>
        <w:rPr>
          <w:rFonts w:hint="eastAsia"/>
          <w:b/>
          <w:bCs/>
          <w:sz w:val="24"/>
          <w:szCs w:val="28"/>
        </w:rPr>
        <w:t>1 引言</w:t>
      </w:r>
      <w:r>
        <w:rPr>
          <w:b/>
          <w:bCs/>
          <w:sz w:val="24"/>
          <w:szCs w:val="28"/>
        </w:rPr>
        <w:tab/>
      </w:r>
      <w:r>
        <w:rPr>
          <w:b/>
          <w:bCs/>
          <w:sz w:val="24"/>
          <w:szCs w:val="28"/>
        </w:rPr>
        <w:fldChar w:fldCharType="begin"/>
      </w:r>
      <w:r>
        <w:rPr>
          <w:b/>
          <w:bCs/>
          <w:sz w:val="24"/>
          <w:szCs w:val="28"/>
        </w:rPr>
        <w:instrText xml:space="preserve"> PAGEREF _Toc30793 </w:instrText>
      </w:r>
      <w:r>
        <w:rPr>
          <w:b/>
          <w:bCs/>
          <w:sz w:val="24"/>
          <w:szCs w:val="28"/>
        </w:rPr>
        <w:fldChar w:fldCharType="separate"/>
      </w:r>
      <w:r>
        <w:rPr>
          <w:b/>
          <w:bCs/>
          <w:sz w:val="24"/>
          <w:szCs w:val="28"/>
        </w:rPr>
        <w:t>4</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"_Toc3626" </w:instrText>
      </w:r>
      <w:r>
        <w:fldChar w:fldCharType="separate"/>
      </w:r>
      <w:r>
        <w:rPr>
          <w:rFonts w:hint="eastAsia"/>
        </w:rPr>
        <w:t>1.1编制目的</w:t>
      </w:r>
      <w:r>
        <w:tab/>
      </w:r>
      <w:r>
        <w:fldChar w:fldCharType="begin"/>
      </w:r>
      <w:r>
        <w:instrText xml:space="preserve"> PAGEREF _Toc3626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"_Toc2621" </w:instrText>
      </w:r>
      <w:r>
        <w:fldChar w:fldCharType="separate"/>
      </w:r>
      <w:r>
        <w:rPr>
          <w:rFonts w:hint="eastAsia"/>
        </w:rPr>
        <w:t>1.2词汇表</w:t>
      </w:r>
      <w:r>
        <w:tab/>
      </w:r>
      <w:r>
        <w:fldChar w:fldCharType="begin"/>
      </w:r>
      <w:r>
        <w:instrText xml:space="preserve"> PAGEREF _Toc2621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"_Toc23570" </w:instrText>
      </w:r>
      <w:r>
        <w:fldChar w:fldCharType="separate"/>
      </w:r>
      <w:r>
        <w:rPr>
          <w:rFonts w:hint="eastAsia"/>
        </w:rPr>
        <w:t>1.3参考资料</w:t>
      </w:r>
      <w:r>
        <w:tab/>
      </w:r>
      <w:r>
        <w:fldChar w:fldCharType="begin"/>
      </w:r>
      <w:r>
        <w:instrText xml:space="preserve"> PAGEREF _Toc23570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"_Toc22234" </w:instrText>
      </w:r>
      <w:r>
        <w:fldChar w:fldCharType="separate"/>
      </w:r>
      <w:r>
        <w:rPr>
          <w:rFonts w:hint="eastAsia"/>
          <w:b/>
          <w:bCs/>
          <w:sz w:val="24"/>
          <w:szCs w:val="28"/>
        </w:rPr>
        <w:t>2 产品概述</w:t>
      </w:r>
      <w:r>
        <w:rPr>
          <w:b/>
          <w:bCs/>
          <w:sz w:val="24"/>
          <w:szCs w:val="28"/>
        </w:rPr>
        <w:tab/>
      </w:r>
      <w:r>
        <w:rPr>
          <w:b/>
          <w:bCs/>
          <w:sz w:val="24"/>
          <w:szCs w:val="28"/>
        </w:rPr>
        <w:fldChar w:fldCharType="begin"/>
      </w:r>
      <w:r>
        <w:rPr>
          <w:b/>
          <w:bCs/>
          <w:sz w:val="24"/>
          <w:szCs w:val="28"/>
        </w:rPr>
        <w:instrText xml:space="preserve"> PAGEREF _Toc22234 </w:instrText>
      </w:r>
      <w:r>
        <w:rPr>
          <w:b/>
          <w:bCs/>
          <w:sz w:val="24"/>
          <w:szCs w:val="28"/>
        </w:rPr>
        <w:fldChar w:fldCharType="separate"/>
      </w:r>
      <w:r>
        <w:rPr>
          <w:b/>
          <w:bCs/>
          <w:sz w:val="24"/>
          <w:szCs w:val="28"/>
        </w:rPr>
        <w:t>4</w:t>
      </w:r>
      <w:r>
        <w:rPr>
          <w:b/>
          <w:bCs/>
          <w:sz w:val="24"/>
          <w:szCs w:val="28"/>
        </w:rPr>
        <w:fldChar w:fldCharType="end"/>
      </w:r>
      <w:r>
        <w:rPr>
          <w:b/>
          <w:bCs/>
          <w:sz w:val="24"/>
          <w:szCs w:val="28"/>
        </w:rPr>
        <w:fldChar w:fldCharType="end"/>
      </w:r>
    </w:p>
    <w:p>
      <w:pPr>
        <w:pStyle w:val="14"/>
        <w:tabs>
          <w:tab w:val="right" w:leader="dot" w:pos="8306"/>
        </w:tabs>
        <w:rPr>
          <w:b/>
          <w:bCs/>
          <w:sz w:val="24"/>
          <w:szCs w:val="28"/>
        </w:rPr>
      </w:pPr>
      <w:r>
        <w:fldChar w:fldCharType="begin"/>
      </w:r>
      <w:r>
        <w:instrText xml:space="preserve"> HYPERLINK \l "_Toc3677" </w:instrText>
      </w:r>
      <w:r>
        <w:fldChar w:fldCharType="separate"/>
      </w:r>
      <w:r>
        <w:rPr>
          <w:rFonts w:hint="eastAsia"/>
          <w:b/>
          <w:bCs/>
          <w:sz w:val="24"/>
          <w:szCs w:val="28"/>
        </w:rPr>
        <w:t>3 逻辑视角</w:t>
      </w:r>
      <w:r>
        <w:rPr>
          <w:b/>
          <w:bCs/>
          <w:sz w:val="24"/>
          <w:szCs w:val="28"/>
        </w:rPr>
        <w:tab/>
      </w:r>
      <w:r>
        <w:rPr>
          <w:b/>
          <w:bCs/>
          <w:sz w:val="24"/>
          <w:szCs w:val="28"/>
        </w:rPr>
        <w:fldChar w:fldCharType="begin"/>
      </w:r>
      <w:r>
        <w:rPr>
          <w:b/>
          <w:bCs/>
          <w:sz w:val="24"/>
          <w:szCs w:val="28"/>
        </w:rPr>
        <w:instrText xml:space="preserve"> PAGEREF _Toc3677 </w:instrText>
      </w:r>
      <w:r>
        <w:rPr>
          <w:b/>
          <w:bCs/>
          <w:sz w:val="24"/>
          <w:szCs w:val="28"/>
        </w:rPr>
        <w:fldChar w:fldCharType="separate"/>
      </w:r>
      <w:r>
        <w:rPr>
          <w:b/>
          <w:bCs/>
          <w:sz w:val="24"/>
          <w:szCs w:val="28"/>
        </w:rPr>
        <w:t>4</w:t>
      </w:r>
      <w:r>
        <w:rPr>
          <w:b/>
          <w:bCs/>
          <w:sz w:val="24"/>
          <w:szCs w:val="28"/>
        </w:rPr>
        <w:fldChar w:fldCharType="end"/>
      </w:r>
      <w:r>
        <w:rPr>
          <w:b/>
          <w:bCs/>
          <w:sz w:val="24"/>
          <w:szCs w:val="28"/>
        </w:rPr>
        <w:fldChar w:fldCharType="end"/>
      </w:r>
    </w:p>
    <w:p>
      <w:pPr>
        <w:pStyle w:val="14"/>
        <w:tabs>
          <w:tab w:val="right" w:leader="dot" w:pos="8306"/>
        </w:tabs>
      </w:pPr>
      <w:r>
        <w:fldChar w:fldCharType="begin"/>
      </w:r>
      <w:r>
        <w:instrText xml:space="preserve"> HYPERLINK \l "_Toc17965" </w:instrText>
      </w:r>
      <w:r>
        <w:fldChar w:fldCharType="separate"/>
      </w:r>
      <w:r>
        <w:rPr>
          <w:rFonts w:hint="eastAsia"/>
          <w:b/>
          <w:bCs/>
          <w:sz w:val="24"/>
          <w:szCs w:val="28"/>
        </w:rPr>
        <w:t>4 组合视角</w:t>
      </w:r>
      <w:r>
        <w:rPr>
          <w:b/>
          <w:bCs/>
          <w:sz w:val="24"/>
          <w:szCs w:val="28"/>
        </w:rPr>
        <w:tab/>
      </w:r>
      <w:r>
        <w:rPr>
          <w:b/>
          <w:bCs/>
          <w:sz w:val="24"/>
          <w:szCs w:val="28"/>
        </w:rPr>
        <w:fldChar w:fldCharType="begin"/>
      </w:r>
      <w:r>
        <w:rPr>
          <w:b/>
          <w:bCs/>
          <w:sz w:val="24"/>
          <w:szCs w:val="28"/>
        </w:rPr>
        <w:instrText xml:space="preserve"> PAGEREF _Toc17965 </w:instrText>
      </w:r>
      <w:r>
        <w:rPr>
          <w:b/>
          <w:bCs/>
          <w:sz w:val="24"/>
          <w:szCs w:val="28"/>
        </w:rPr>
        <w:fldChar w:fldCharType="separate"/>
      </w:r>
      <w:r>
        <w:rPr>
          <w:b/>
          <w:bCs/>
          <w:sz w:val="24"/>
          <w:szCs w:val="28"/>
        </w:rPr>
        <w:t>5</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"_Toc16864" </w:instrText>
      </w:r>
      <w:r>
        <w:fldChar w:fldCharType="separate"/>
      </w:r>
      <w:r>
        <w:rPr>
          <w:rFonts w:hint="eastAsia"/>
        </w:rPr>
        <w:t>4.1开发包图</w:t>
      </w:r>
      <w:r>
        <w:tab/>
      </w:r>
      <w:r>
        <w:fldChar w:fldCharType="begin"/>
      </w:r>
      <w:r>
        <w:instrText xml:space="preserve"> PAGEREF _Toc16864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"_Toc27343" </w:instrText>
      </w:r>
      <w:r>
        <w:fldChar w:fldCharType="separate"/>
      </w:r>
      <w:r>
        <w:rPr>
          <w:rFonts w:hint="eastAsia"/>
        </w:rPr>
        <w:t>4.2运行时进程</w:t>
      </w:r>
      <w:r>
        <w:tab/>
      </w:r>
      <w:r>
        <w:fldChar w:fldCharType="begin"/>
      </w:r>
      <w:r>
        <w:instrText xml:space="preserve"> PAGEREF _Toc27343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"_Toc19354" </w:instrText>
      </w:r>
      <w:r>
        <w:fldChar w:fldCharType="separate"/>
      </w:r>
      <w:r>
        <w:rPr>
          <w:rFonts w:hint="eastAsia"/>
        </w:rPr>
        <w:t>4.3物理部署</w:t>
      </w:r>
      <w:r>
        <w:tab/>
      </w:r>
      <w:r>
        <w:fldChar w:fldCharType="begin"/>
      </w:r>
      <w:r>
        <w:instrText xml:space="preserve"> PAGEREF _Toc19354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"_Toc18273" </w:instrText>
      </w:r>
      <w:r>
        <w:fldChar w:fldCharType="separate"/>
      </w:r>
      <w:r>
        <w:rPr>
          <w:rFonts w:hint="eastAsia"/>
          <w:b/>
          <w:bCs/>
          <w:sz w:val="24"/>
          <w:szCs w:val="28"/>
        </w:rPr>
        <w:t>5 接口视角</w:t>
      </w:r>
      <w:r>
        <w:rPr>
          <w:b/>
          <w:bCs/>
          <w:sz w:val="24"/>
          <w:szCs w:val="28"/>
        </w:rPr>
        <w:tab/>
      </w:r>
      <w:r>
        <w:rPr>
          <w:b/>
          <w:bCs/>
          <w:sz w:val="24"/>
          <w:szCs w:val="28"/>
        </w:rPr>
        <w:fldChar w:fldCharType="begin"/>
      </w:r>
      <w:r>
        <w:rPr>
          <w:b/>
          <w:bCs/>
          <w:sz w:val="24"/>
          <w:szCs w:val="28"/>
        </w:rPr>
        <w:instrText xml:space="preserve"> PAGEREF _Toc18273 </w:instrText>
      </w:r>
      <w:r>
        <w:rPr>
          <w:b/>
          <w:bCs/>
          <w:sz w:val="24"/>
          <w:szCs w:val="28"/>
        </w:rPr>
        <w:fldChar w:fldCharType="separate"/>
      </w:r>
      <w:r>
        <w:rPr>
          <w:b/>
          <w:bCs/>
          <w:sz w:val="24"/>
          <w:szCs w:val="28"/>
        </w:rPr>
        <w:t>9</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"_Toc9920" </w:instrText>
      </w:r>
      <w:r>
        <w:fldChar w:fldCharType="separate"/>
      </w:r>
      <w:r>
        <w:rPr>
          <w:rFonts w:hint="eastAsia"/>
        </w:rPr>
        <w:t>5.1模块的职责</w:t>
      </w:r>
      <w:r>
        <w:tab/>
      </w:r>
      <w:r>
        <w:fldChar w:fldCharType="begin"/>
      </w:r>
      <w:r>
        <w:instrText xml:space="preserve"> PAGEREF _Toc9920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"_Toc18683" </w:instrText>
      </w:r>
      <w:r>
        <w:fldChar w:fldCharType="separate"/>
      </w:r>
      <w:r>
        <w:rPr>
          <w:rFonts w:hint="eastAsia"/>
        </w:rPr>
        <w:t>5.2用户界面层的分解</w:t>
      </w:r>
      <w:r>
        <w:tab/>
      </w:r>
      <w:r>
        <w:fldChar w:fldCharType="begin"/>
      </w:r>
      <w:r>
        <w:instrText xml:space="preserve"> PAGEREF _Toc18683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"_Toc14329" </w:instrText>
      </w:r>
      <w:r>
        <w:fldChar w:fldCharType="separate"/>
      </w:r>
      <w:r>
        <w:rPr>
          <w:rFonts w:hint="eastAsia"/>
        </w:rPr>
        <w:t>5.2.1用户界面层模块的职责</w:t>
      </w:r>
      <w:r>
        <w:tab/>
      </w:r>
      <w:r>
        <w:fldChar w:fldCharType="begin"/>
      </w:r>
      <w:r>
        <w:instrText xml:space="preserve"> PAGEREF _Toc14329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"_Toc26084" </w:instrText>
      </w:r>
      <w:r>
        <w:fldChar w:fldCharType="separate"/>
      </w:r>
      <w:r>
        <w:rPr>
          <w:rFonts w:hint="eastAsia"/>
        </w:rPr>
        <w:t>5.2.2用户界面层模块的接口规范</w:t>
      </w:r>
      <w:r>
        <w:tab/>
      </w:r>
      <w:r>
        <w:fldChar w:fldCharType="begin"/>
      </w:r>
      <w:r>
        <w:instrText xml:space="preserve"> PAGEREF _Toc26084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"_Toc14242" </w:instrText>
      </w:r>
      <w:r>
        <w:fldChar w:fldCharType="separate"/>
      </w:r>
      <w:r>
        <w:rPr>
          <w:rFonts w:hint="eastAsia"/>
        </w:rPr>
        <w:t>5.2.3用户界面层模块设计原理</w:t>
      </w:r>
      <w:r>
        <w:tab/>
      </w:r>
      <w:r>
        <w:fldChar w:fldCharType="begin"/>
      </w:r>
      <w:r>
        <w:instrText xml:space="preserve"> PAGEREF _Toc14242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"_Toc2903" </w:instrText>
      </w:r>
      <w:r>
        <w:fldChar w:fldCharType="separate"/>
      </w:r>
      <w:r>
        <w:rPr>
          <w:rFonts w:hint="eastAsia"/>
        </w:rPr>
        <w:t>5.3业务逻辑层的分解</w:t>
      </w:r>
      <w:r>
        <w:tab/>
      </w:r>
      <w:r>
        <w:fldChar w:fldCharType="begin"/>
      </w:r>
      <w:r>
        <w:instrText xml:space="preserve"> PAGEREF _Toc2903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"_Toc25369" </w:instrText>
      </w:r>
      <w:r>
        <w:fldChar w:fldCharType="separate"/>
      </w:r>
      <w:r>
        <w:rPr>
          <w:rFonts w:hint="eastAsia"/>
        </w:rPr>
        <w:t>5.3.1业务逻辑层模块的职责</w:t>
      </w:r>
      <w:r>
        <w:tab/>
      </w:r>
      <w:r>
        <w:fldChar w:fldCharType="begin"/>
      </w:r>
      <w:r>
        <w:instrText xml:space="preserve"> PAGEREF _Toc25369 </w:instrText>
      </w:r>
      <w:r>
        <w:fldChar w:fldCharType="separate"/>
      </w:r>
      <w:r>
        <w:t>19</w:t>
      </w:r>
      <w:r>
        <w:fldChar w:fldCharType="end"/>
      </w:r>
      <w:r>
        <w:fldChar w:fldCharType="end"/>
      </w:r>
    </w:p>
    <w:p>
      <w:pPr>
        <w:pStyle w:val="9"/>
        <w:tabs>
          <w:tab w:val="right" w:leader="dot" w:pos="8306"/>
        </w:tabs>
      </w:pPr>
      <w:r>
        <w:fldChar w:fldCharType="begin"/>
      </w:r>
      <w:r>
        <w:instrText xml:space="preserve"> HYPERLINK \l "_Toc6688" </w:instrText>
      </w:r>
      <w:r>
        <w:fldChar w:fldCharType="separate"/>
      </w:r>
      <w:r>
        <w:rPr>
          <w:rFonts w:hint="eastAsia"/>
        </w:rPr>
        <w:t>5.3.2业务逻辑层模块的接口规范</w:t>
      </w:r>
      <w:r>
        <w:tab/>
      </w:r>
      <w:r>
        <w:fldChar w:fldCharType="begin"/>
      </w:r>
      <w:r>
        <w:instrText xml:space="preserve"> PAGEREF _Toc6688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"_Toc21845" </w:instrText>
      </w:r>
      <w:r>
        <w:fldChar w:fldCharType="separate"/>
      </w:r>
      <w:r>
        <w:rPr>
          <w:rFonts w:hint="eastAsia"/>
        </w:rPr>
        <w:t>5.4数据层的分解</w:t>
      </w:r>
      <w:r>
        <w:tab/>
      </w:r>
      <w:r>
        <w:fldChar w:fldCharType="begin"/>
      </w:r>
      <w:r>
        <w:instrText xml:space="preserve"> PAGEREF _Toc21845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"_Toc29002" </w:instrText>
      </w:r>
      <w:r>
        <w:fldChar w:fldCharType="separate"/>
      </w:r>
      <w:r>
        <w:rPr>
          <w:rFonts w:hint="eastAsia"/>
        </w:rPr>
        <w:t>5.4.1数据层模块的职责</w:t>
      </w:r>
      <w:r>
        <w:tab/>
      </w:r>
      <w:r>
        <w:fldChar w:fldCharType="begin"/>
      </w:r>
      <w:r>
        <w:instrText xml:space="preserve"> PAGEREF _Toc29002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"_Toc10588" </w:instrText>
      </w:r>
      <w:r>
        <w:fldChar w:fldCharType="separate"/>
      </w:r>
      <w:r>
        <w:rPr>
          <w:rFonts w:hint="eastAsia"/>
        </w:rPr>
        <w:t>5.4.2数据层模块的接口规范</w:t>
      </w:r>
      <w:r>
        <w:tab/>
      </w:r>
      <w:r>
        <w:fldChar w:fldCharType="begin"/>
      </w:r>
      <w:r>
        <w:instrText xml:space="preserve"> PAGEREF _Toc10588 </w:instrText>
      </w:r>
      <w:r>
        <w:fldChar w:fldCharType="separate"/>
      </w:r>
      <w:r>
        <w:t>28</w:t>
      </w:r>
      <w:r>
        <w:fldChar w:fldCharType="end"/>
      </w:r>
      <w:r>
        <w:fldChar w:fldCharType="end"/>
      </w:r>
    </w:p>
    <w:p>
      <w:pPr>
        <w:pStyle w:val="14"/>
        <w:tabs>
          <w:tab w:val="right" w:leader="dot" w:pos="8306"/>
        </w:tabs>
      </w:pPr>
      <w:r>
        <w:fldChar w:fldCharType="begin"/>
      </w:r>
      <w:r>
        <w:instrText xml:space="preserve"> HYPERLINK \l "_Toc16197" </w:instrText>
      </w:r>
      <w:r>
        <w:fldChar w:fldCharType="separate"/>
      </w:r>
      <w:r>
        <w:rPr>
          <w:rFonts w:hint="eastAsia"/>
          <w:b/>
          <w:bCs/>
          <w:sz w:val="24"/>
          <w:szCs w:val="28"/>
        </w:rPr>
        <w:t>6 信息视角</w:t>
      </w:r>
      <w:r>
        <w:rPr>
          <w:b/>
          <w:bCs/>
          <w:sz w:val="24"/>
          <w:szCs w:val="28"/>
        </w:rPr>
        <w:tab/>
      </w:r>
      <w:r>
        <w:rPr>
          <w:b/>
          <w:bCs/>
          <w:sz w:val="24"/>
          <w:szCs w:val="28"/>
        </w:rPr>
        <w:fldChar w:fldCharType="begin"/>
      </w:r>
      <w:r>
        <w:rPr>
          <w:b/>
          <w:bCs/>
          <w:sz w:val="24"/>
          <w:szCs w:val="28"/>
        </w:rPr>
        <w:instrText xml:space="preserve"> PAGEREF _Toc16197 </w:instrText>
      </w:r>
      <w:r>
        <w:rPr>
          <w:b/>
          <w:bCs/>
          <w:sz w:val="24"/>
          <w:szCs w:val="28"/>
        </w:rPr>
        <w:fldChar w:fldCharType="separate"/>
      </w:r>
      <w:r>
        <w:rPr>
          <w:b/>
          <w:bCs/>
          <w:sz w:val="24"/>
          <w:szCs w:val="28"/>
        </w:rPr>
        <w:t>33</w:t>
      </w:r>
      <w:r>
        <w:rPr>
          <w:b/>
          <w:bCs/>
          <w:sz w:val="24"/>
          <w:szCs w:val="28"/>
        </w:rPr>
        <w:fldChar w:fldCharType="end"/>
      </w:r>
      <w:r>
        <w:rPr>
          <w:b/>
          <w:bCs/>
          <w:sz w:val="24"/>
          <w:szCs w:val="28"/>
        </w:rPr>
        <w:fldChar w:fldCharType="end"/>
      </w:r>
    </w:p>
    <w:p>
      <w:pPr>
        <w:pStyle w:val="17"/>
        <w:tabs>
          <w:tab w:val="right" w:leader="dot" w:pos="8306"/>
        </w:tabs>
      </w:pPr>
      <w:r>
        <w:fldChar w:fldCharType="begin"/>
      </w:r>
      <w:r>
        <w:instrText xml:space="preserve"> HYPERLINK \l "_Toc23896" </w:instrText>
      </w:r>
      <w:r>
        <w:fldChar w:fldCharType="separate"/>
      </w:r>
      <w:r>
        <w:rPr>
          <w:rFonts w:hint="eastAsia"/>
        </w:rPr>
        <w:t>6.1数据持久化对象</w:t>
      </w:r>
      <w:r>
        <w:tab/>
      </w:r>
      <w:r>
        <w:fldChar w:fldCharType="begin"/>
      </w:r>
      <w:r>
        <w:instrText xml:space="preserve"> PAGEREF _Toc23896 </w:instrText>
      </w:r>
      <w:r>
        <w:fldChar w:fldCharType="separate"/>
      </w:r>
      <w:r>
        <w:t>33</w:t>
      </w:r>
      <w:r>
        <w:fldChar w:fldCharType="end"/>
      </w:r>
      <w:r>
        <w:fldChar w:fldCharType="end"/>
      </w:r>
    </w:p>
    <w:p>
      <w:pPr>
        <w:widowControl/>
        <w:jc w:val="center"/>
        <w:rPr>
          <w:rFonts w:ascii="黑体" w:hAnsi="黑体" w:eastAsia="黑体"/>
          <w:b/>
          <w:sz w:val="36"/>
          <w:szCs w:val="36"/>
        </w:rPr>
        <w:sectPr>
          <w:pgSz w:w="11906" w:h="16838"/>
          <w:pgMar w:top="1440" w:right="1800" w:bottom="1440" w:left="1800" w:header="851" w:footer="992" w:gutter="0"/>
          <w:cols w:space="720" w:num="1"/>
          <w:docGrid w:type="lines" w:linePitch="312" w:charSpace="0"/>
        </w:sectPr>
      </w:pPr>
      <w:r>
        <w:rPr>
          <w:rFonts w:hint="eastAsia"/>
          <w:szCs w:val="36"/>
        </w:rPr>
        <w:fldChar w:fldCharType="end"/>
      </w:r>
    </w:p>
    <w:p>
      <w:pPr>
        <w:pStyle w:val="2"/>
      </w:pPr>
      <w:bookmarkStart w:id="2" w:name="_Toc30793"/>
      <w:r>
        <w:rPr>
          <w:rFonts w:hint="eastAsia"/>
        </w:rPr>
        <w:t>1 引言</w:t>
      </w:r>
      <w:bookmarkEnd w:id="2"/>
    </w:p>
    <w:p>
      <w:pPr>
        <w:pStyle w:val="3"/>
      </w:pPr>
      <w:r>
        <w:rPr>
          <w:rFonts w:hint="eastAsia"/>
        </w:rPr>
        <w:t xml:space="preserve">  </w:t>
      </w:r>
      <w:bookmarkStart w:id="3" w:name="_Toc3626"/>
      <w:r>
        <w:rPr>
          <w:rFonts w:hint="eastAsia"/>
        </w:rPr>
        <w:t>1.1编制目的</w:t>
      </w:r>
      <w:bookmarkEnd w:id="3"/>
    </w:p>
    <w:p>
      <w:pPr>
        <w:ind w:firstLine="420"/>
      </w:pPr>
      <w:bookmarkStart w:id="4" w:name="_Toc86901468"/>
      <w:bookmarkStart w:id="5" w:name="_Toc196292991"/>
      <w:bookmarkStart w:id="6" w:name="_Toc62968739"/>
      <w:bookmarkStart w:id="7" w:name="_Toc196293135"/>
      <w:r>
        <w:rPr>
          <w:rFonts w:hint="eastAsia" w:ascii="宋体" w:hAnsi="宋体"/>
          <w:szCs w:val="21"/>
        </w:rPr>
        <w:t>本报告详细完成对快递物流系统的概要设计，达到指导详细设计和开发的目的，同时实</w:t>
      </w:r>
      <w:r>
        <w:rPr>
          <w:rFonts w:hint="eastAsia"/>
        </w:rPr>
        <w:t>现和测试人员及用户的沟通。</w:t>
      </w:r>
    </w:p>
    <w:p>
      <w:pPr>
        <w:ind w:firstLine="420"/>
        <w:rPr>
          <w:rFonts w:ascii="宋体" w:hAnsi="宋体"/>
          <w:szCs w:val="21"/>
        </w:rPr>
      </w:pPr>
      <w:r>
        <w:rPr>
          <w:rFonts w:hint="eastAsia" w:ascii="宋体" w:hAnsi="宋体"/>
          <w:szCs w:val="21"/>
        </w:rPr>
        <w:t>本报告面向开发人员、测试人员及最终用户而编写，是了解系统的导航。</w:t>
      </w:r>
      <w:bookmarkEnd w:id="4"/>
      <w:bookmarkEnd w:id="5"/>
      <w:bookmarkEnd w:id="6"/>
      <w:bookmarkEnd w:id="7"/>
      <w:bookmarkStart w:id="8" w:name="_Toc86901469"/>
      <w:bookmarkStart w:id="9" w:name="_Toc196293136"/>
      <w:bookmarkStart w:id="10" w:name="_Toc401040341"/>
      <w:bookmarkStart w:id="11" w:name="_Toc196292992"/>
      <w:bookmarkStart w:id="12" w:name="_Toc289420328"/>
    </w:p>
    <w:p>
      <w:pPr>
        <w:pStyle w:val="3"/>
      </w:pPr>
      <w:r>
        <w:rPr>
          <w:rFonts w:hint="eastAsia"/>
        </w:rPr>
        <w:t xml:space="preserve">  </w:t>
      </w:r>
      <w:bookmarkStart w:id="13" w:name="_Toc2621"/>
      <w:r>
        <w:rPr>
          <w:rFonts w:hint="eastAsia"/>
        </w:rPr>
        <w:t>1.2词汇表</w:t>
      </w:r>
      <w:bookmarkEnd w:id="8"/>
      <w:bookmarkEnd w:id="9"/>
      <w:bookmarkEnd w:id="10"/>
      <w:bookmarkEnd w:id="11"/>
      <w:bookmarkEnd w:id="12"/>
      <w:bookmarkEnd w:id="13"/>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4315"/>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12" w:space="0"/>
              <w:left w:val="single" w:color="auto" w:sz="12" w:space="0"/>
              <w:bottom w:val="single" w:color="auto" w:sz="12" w:space="0"/>
            </w:tcBorders>
          </w:tcPr>
          <w:p>
            <w:pPr>
              <w:ind w:firstLine="420"/>
              <w:rPr>
                <w:rFonts w:ascii="宋体" w:hAnsi="宋体"/>
                <w:szCs w:val="21"/>
              </w:rPr>
            </w:pPr>
            <w:r>
              <w:rPr>
                <w:rFonts w:hint="eastAsia" w:ascii="宋体" w:hAnsi="宋体"/>
                <w:szCs w:val="21"/>
              </w:rPr>
              <w:t>词汇名称</w:t>
            </w:r>
          </w:p>
        </w:tc>
        <w:tc>
          <w:tcPr>
            <w:tcW w:w="4315" w:type="dxa"/>
            <w:tcBorders>
              <w:top w:val="single" w:color="auto" w:sz="12" w:space="0"/>
              <w:bottom w:val="single" w:color="auto" w:sz="12" w:space="0"/>
            </w:tcBorders>
          </w:tcPr>
          <w:p>
            <w:pPr>
              <w:ind w:firstLine="420"/>
              <w:rPr>
                <w:rFonts w:ascii="宋体" w:hAnsi="宋体"/>
                <w:szCs w:val="21"/>
              </w:rPr>
            </w:pPr>
            <w:r>
              <w:rPr>
                <w:rFonts w:hint="eastAsia" w:ascii="宋体" w:hAnsi="宋体"/>
                <w:szCs w:val="21"/>
              </w:rPr>
              <w:t>词汇含义</w:t>
            </w:r>
          </w:p>
        </w:tc>
        <w:tc>
          <w:tcPr>
            <w:tcW w:w="2515" w:type="dxa"/>
            <w:tcBorders>
              <w:top w:val="single" w:color="auto" w:sz="12" w:space="0"/>
              <w:bottom w:val="single" w:color="auto" w:sz="12" w:space="0"/>
              <w:right w:val="single" w:color="auto" w:sz="12" w:space="0"/>
            </w:tcBorders>
          </w:tcPr>
          <w:p>
            <w:pPr>
              <w:ind w:firstLine="420"/>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12" w:space="0"/>
              <w:left w:val="single" w:color="auto" w:sz="12" w:space="0"/>
            </w:tcBorders>
          </w:tcPr>
          <w:p>
            <w:pPr>
              <w:ind w:firstLine="420"/>
              <w:rPr>
                <w:rFonts w:ascii="宋体" w:hAnsi="宋体"/>
                <w:szCs w:val="21"/>
              </w:rPr>
            </w:pPr>
            <w:r>
              <w:rPr>
                <w:rFonts w:hint="eastAsia" w:ascii="宋体" w:hAnsi="宋体"/>
                <w:szCs w:val="21"/>
              </w:rPr>
              <w:t>ES</w:t>
            </w:r>
          </w:p>
        </w:tc>
        <w:tc>
          <w:tcPr>
            <w:tcW w:w="4315" w:type="dxa"/>
            <w:tcBorders>
              <w:top w:val="single" w:color="auto" w:sz="12" w:space="0"/>
            </w:tcBorders>
          </w:tcPr>
          <w:p>
            <w:pPr>
              <w:ind w:firstLine="420"/>
              <w:rPr>
                <w:rFonts w:ascii="宋体" w:hAnsi="宋体"/>
                <w:szCs w:val="21"/>
              </w:rPr>
            </w:pPr>
            <w:r>
              <w:rPr>
                <w:rFonts w:hint="eastAsia" w:ascii="宋体" w:hAnsi="宋体"/>
                <w:szCs w:val="21"/>
              </w:rPr>
              <w:t>快递物流系统</w:t>
            </w:r>
          </w:p>
        </w:tc>
        <w:tc>
          <w:tcPr>
            <w:tcW w:w="2515" w:type="dxa"/>
            <w:tcBorders>
              <w:top w:val="single" w:color="auto" w:sz="12" w:space="0"/>
              <w:right w:val="single" w:color="auto" w:sz="12" w:space="0"/>
            </w:tcBorders>
          </w:tcPr>
          <w:p>
            <w:pPr>
              <w:ind w:firstLine="420"/>
              <w:rPr>
                <w:rFonts w:ascii="宋体" w:hAnsi="宋体"/>
                <w:szCs w:val="21"/>
              </w:rPr>
            </w:pPr>
            <w:r>
              <w:rPr>
                <w:rFonts w:hint="eastAsia" w:ascii="宋体" w:hAnsi="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92" w:type="dxa"/>
            <w:tcBorders>
              <w:top w:val="single" w:color="auto" w:sz="4" w:space="0"/>
              <w:left w:val="single" w:color="auto" w:sz="12" w:space="0"/>
              <w:bottom w:val="single" w:color="auto" w:sz="4" w:space="0"/>
            </w:tcBorders>
          </w:tcPr>
          <w:p>
            <w:pPr>
              <w:ind w:firstLine="420"/>
              <w:rPr>
                <w:rFonts w:ascii="宋体" w:hAnsi="宋体"/>
                <w:szCs w:val="21"/>
              </w:rPr>
            </w:pPr>
            <w:r>
              <w:rPr>
                <w:rFonts w:hint="eastAsia" w:ascii="宋体" w:hAnsi="宋体"/>
                <w:szCs w:val="21"/>
              </w:rPr>
              <w:t>bl</w:t>
            </w:r>
          </w:p>
        </w:tc>
        <w:tc>
          <w:tcPr>
            <w:tcW w:w="4315" w:type="dxa"/>
            <w:tcBorders>
              <w:top w:val="single" w:color="auto" w:sz="4" w:space="0"/>
              <w:bottom w:val="single" w:color="auto" w:sz="4" w:space="0"/>
            </w:tcBorders>
          </w:tcPr>
          <w:p>
            <w:pPr>
              <w:ind w:firstLine="420"/>
              <w:rPr>
                <w:rFonts w:ascii="宋体" w:hAnsi="宋体"/>
                <w:szCs w:val="21"/>
              </w:rPr>
            </w:pPr>
            <w:r>
              <w:rPr>
                <w:rFonts w:hint="eastAsia" w:ascii="宋体" w:hAnsi="宋体"/>
                <w:szCs w:val="21"/>
              </w:rPr>
              <w:t>业务逻辑</w:t>
            </w:r>
          </w:p>
        </w:tc>
        <w:tc>
          <w:tcPr>
            <w:tcW w:w="2515" w:type="dxa"/>
            <w:tcBorders>
              <w:top w:val="single" w:color="auto" w:sz="4" w:space="0"/>
              <w:bottom w:val="single" w:color="auto" w:sz="4" w:space="0"/>
              <w:right w:val="single" w:color="auto" w:sz="12" w:space="0"/>
            </w:tcBorders>
          </w:tcPr>
          <w:p>
            <w:pPr>
              <w:ind w:firstLine="420"/>
              <w:rPr>
                <w:rFonts w:ascii="宋体" w:hAnsi="宋体"/>
                <w:szCs w:val="21"/>
              </w:rPr>
            </w:pPr>
            <w:r>
              <w:rPr>
                <w:rFonts w:hint="eastAsia" w:ascii="宋体" w:hAnsi="宋体"/>
                <w:szCs w:val="21"/>
              </w:rPr>
              <w:t>无</w:t>
            </w:r>
          </w:p>
        </w:tc>
      </w:tr>
    </w:tbl>
    <w:p>
      <w:pPr>
        <w:pStyle w:val="3"/>
      </w:pPr>
      <w:r>
        <w:rPr>
          <w:rFonts w:hint="eastAsia"/>
        </w:rPr>
        <w:t xml:space="preserve">  </w:t>
      </w:r>
      <w:bookmarkStart w:id="14" w:name="_Toc23570"/>
      <w:r>
        <w:rPr>
          <w:rFonts w:hint="eastAsia"/>
        </w:rPr>
        <w:t>1.3参考资料</w:t>
      </w:r>
      <w:bookmarkEnd w:id="14"/>
    </w:p>
    <w:p>
      <w:pPr>
        <w:pStyle w:val="24"/>
        <w:numPr>
          <w:ilvl w:val="0"/>
          <w:numId w:val="2"/>
        </w:numPr>
        <w:ind w:firstLineChars="0"/>
        <w:rPr>
          <w:rFonts w:ascii="宋体" w:hAnsi="宋体"/>
          <w:szCs w:val="21"/>
        </w:rPr>
      </w:pPr>
      <w:r>
        <w:rPr>
          <w:rFonts w:hint="eastAsia" w:ascii="宋体" w:hAnsi="宋体"/>
          <w:szCs w:val="21"/>
        </w:rPr>
        <w:t>IEEE标准；</w:t>
      </w:r>
    </w:p>
    <w:p>
      <w:pPr>
        <w:pStyle w:val="24"/>
        <w:numPr>
          <w:ilvl w:val="0"/>
          <w:numId w:val="2"/>
        </w:numPr>
        <w:ind w:firstLineChars="0"/>
        <w:rPr>
          <w:rFonts w:ascii="宋体" w:hAnsi="宋体"/>
          <w:szCs w:val="21"/>
        </w:rPr>
      </w:pPr>
      <w:r>
        <w:rPr>
          <w:rFonts w:hint="eastAsia" w:ascii="宋体" w:hAnsi="宋体"/>
          <w:szCs w:val="21"/>
        </w:rPr>
        <w:t>快递物流系统用例文档V3.3；</w:t>
      </w:r>
    </w:p>
    <w:p>
      <w:pPr>
        <w:pStyle w:val="24"/>
        <w:numPr>
          <w:ilvl w:val="0"/>
          <w:numId w:val="2"/>
        </w:numPr>
        <w:ind w:firstLineChars="0"/>
        <w:rPr>
          <w:rFonts w:ascii="宋体" w:hAnsi="宋体"/>
          <w:szCs w:val="21"/>
        </w:rPr>
      </w:pPr>
      <w:r>
        <w:rPr>
          <w:rFonts w:hint="eastAsia" w:ascii="宋体" w:hAnsi="宋体"/>
          <w:szCs w:val="21"/>
        </w:rPr>
        <w:t>快递物流</w:t>
      </w:r>
      <w:r>
        <w:rPr>
          <w:rFonts w:ascii="宋体" w:hAnsi="宋体"/>
          <w:szCs w:val="21"/>
        </w:rPr>
        <w:t>系统</w:t>
      </w:r>
      <w:r>
        <w:rPr>
          <w:rFonts w:hint="eastAsia" w:ascii="宋体" w:hAnsi="宋体"/>
          <w:szCs w:val="21"/>
        </w:rPr>
        <w:t>软件</w:t>
      </w:r>
      <w:r>
        <w:rPr>
          <w:rFonts w:ascii="宋体" w:hAnsi="宋体"/>
          <w:szCs w:val="21"/>
        </w:rPr>
        <w:t>需求规格说明文档</w:t>
      </w:r>
      <w:r>
        <w:rPr>
          <w:rFonts w:hint="eastAsia" w:ascii="宋体" w:hAnsi="宋体"/>
          <w:szCs w:val="21"/>
        </w:rPr>
        <w:t>V1</w:t>
      </w:r>
      <w:r>
        <w:rPr>
          <w:rFonts w:ascii="宋体" w:hAnsi="宋体"/>
          <w:szCs w:val="21"/>
        </w:rPr>
        <w:t>.</w:t>
      </w:r>
      <w:r>
        <w:rPr>
          <w:rFonts w:hint="eastAsia" w:ascii="宋体" w:hAnsi="宋体"/>
          <w:szCs w:val="21"/>
        </w:rPr>
        <w:t>6。</w:t>
      </w:r>
    </w:p>
    <w:p>
      <w:pPr>
        <w:pStyle w:val="7"/>
        <w:spacing w:line="276" w:lineRule="auto"/>
        <w:ind w:firstLine="0" w:firstLineChars="0"/>
        <w:rPr>
          <w:rFonts w:ascii="黑体" w:hAnsi="黑体" w:eastAsia="黑体"/>
          <w:b/>
          <w:sz w:val="36"/>
          <w:szCs w:val="36"/>
        </w:rPr>
      </w:pPr>
    </w:p>
    <w:p>
      <w:pPr>
        <w:pStyle w:val="2"/>
      </w:pPr>
      <w:bookmarkStart w:id="15" w:name="_Toc22234"/>
      <w:r>
        <w:rPr>
          <w:rFonts w:hint="eastAsia"/>
        </w:rPr>
        <w:t>2 产品概述</w:t>
      </w:r>
      <w:bookmarkEnd w:id="15"/>
    </w:p>
    <w:p>
      <w:pPr>
        <w:ind w:firstLine="420"/>
        <w:rPr>
          <w:rFonts w:ascii="黑体" w:hAnsi="黑体" w:eastAsia="黑体"/>
          <w:b/>
          <w:sz w:val="36"/>
          <w:szCs w:val="36"/>
        </w:rPr>
      </w:pPr>
      <w:r>
        <w:rPr>
          <w:rFonts w:hint="eastAsia" w:ascii="宋体" w:hAnsi="宋体"/>
          <w:szCs w:val="21"/>
        </w:rPr>
        <w:t>参考快递物流系统用例文档和快递物流系统软件需求规格说明中对产品的概括描述。</w:t>
      </w:r>
    </w:p>
    <w:p>
      <w:pPr>
        <w:pStyle w:val="2"/>
      </w:pPr>
      <w:bookmarkStart w:id="16" w:name="_Toc3677"/>
      <w:r>
        <w:rPr>
          <w:rFonts w:hint="eastAsia"/>
        </w:rPr>
        <w:t>3 逻辑视角</w:t>
      </w:r>
      <w:bookmarkEnd w:id="16"/>
    </w:p>
    <w:p>
      <w:pPr>
        <w:ind w:firstLine="420"/>
        <w:rPr>
          <w:rFonts w:ascii="宋体" w:hAnsi="宋体"/>
          <w:szCs w:val="21"/>
        </w:rPr>
      </w:pPr>
      <w:r>
        <w:rPr>
          <w:rFonts w:hint="eastAsia" w:ascii="宋体" w:hAnsi="宋体"/>
          <w:szCs w:val="21"/>
        </w:rPr>
        <w:t>快递物流系统中，选择了分层体系结构风格，将系统分为3层（展示层、业务逻辑层、数据层）能够很好的示意整个高层抽象。展示层中间包含GUI页面的实现、业务逻辑层中间包含业务逻辑处理的实现、数据层负责数据的持久化和访问。</w:t>
      </w:r>
      <w:r>
        <w:rPr>
          <w:rFonts w:ascii="宋体" w:hAnsi="宋体"/>
          <w:szCs w:val="21"/>
        </w:rPr>
        <w:t>分层体系结构的逻辑视角和逻辑设计方案如图1和图</w:t>
      </w:r>
      <w:r>
        <w:rPr>
          <w:rFonts w:hint="eastAsia" w:ascii="宋体" w:hAnsi="宋体"/>
          <w:szCs w:val="21"/>
        </w:rPr>
        <w:t>2</w:t>
      </w:r>
      <w:r>
        <w:rPr>
          <w:rFonts w:ascii="宋体" w:hAnsi="宋体"/>
          <w:szCs w:val="21"/>
        </w:rPr>
        <w:t>所示。</w:t>
      </w:r>
    </w:p>
    <w:p>
      <w:pPr>
        <w:ind w:firstLine="420"/>
        <w:rPr>
          <w:rFonts w:ascii="宋体" w:hAnsi="宋体"/>
          <w:szCs w:val="21"/>
        </w:rPr>
      </w:pPr>
    </w:p>
    <w:p>
      <w:pPr>
        <w:ind w:firstLine="420"/>
        <w:rPr>
          <w:rFonts w:ascii="宋体" w:hAnsi="宋体"/>
          <w:szCs w:val="21"/>
        </w:rPr>
      </w:pPr>
    </w:p>
    <w:p>
      <w:pPr>
        <w:ind w:firstLine="420"/>
        <w:jc w:val="center"/>
        <w:rPr>
          <w:sz w:val="22"/>
        </w:rPr>
      </w:pPr>
      <w:r>
        <w:pict>
          <v:shape id="_x0000_i1027" o:spt="75" type="#_x0000_t75" style="height:193.5pt;width:139.5pt;" filled="f" o:preferrelative="t" stroked="f" coordsize="21600,21600">
            <v:path/>
            <v:fill on="f" focussize="0,0"/>
            <v:stroke on="f" joinstyle="miter"/>
            <v:imagedata r:id="rId8" cropright="-739f" cropbottom="2207f"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图1 参照体系结构风格的包图表达逻辑视角</w:t>
      </w:r>
    </w:p>
    <w:p>
      <w:pPr/>
      <w:r>
        <w:rPr>
          <w:rFonts w:hint="eastAsia"/>
        </w:rPr>
        <w:drawing>
          <wp:inline distT="0" distB="0" distL="114300" distR="114300">
            <wp:extent cx="5270500" cy="3806190"/>
            <wp:effectExtent l="0" t="0" r="6350" b="3810"/>
            <wp:docPr id="2" name="图片 2" descr="初始逻辑设计包图表达逻辑视角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初始逻辑设计包图表达逻辑视角V5.0"/>
                    <pic:cNvPicPr>
                      <a:picLocks noChangeAspect="1"/>
                    </pic:cNvPicPr>
                  </pic:nvPicPr>
                  <pic:blipFill>
                    <a:blip r:embed="rId9" cstate="print"/>
                    <a:srcRect/>
                    <a:stretch>
                      <a:fillRect/>
                    </a:stretch>
                  </pic:blipFill>
                  <pic:spPr>
                    <a:xfrm>
                      <a:off x="0" y="0"/>
                      <a:ext cx="5270500" cy="3806190"/>
                    </a:xfrm>
                    <a:prstGeom prst="rect">
                      <a:avLst/>
                    </a:prstGeom>
                  </pic:spPr>
                </pic:pic>
              </a:graphicData>
            </a:graphic>
          </wp:inline>
        </w:drawing>
      </w:r>
    </w:p>
    <w:p>
      <w:pPr>
        <w:pStyle w:val="6"/>
        <w:jc w:val="center"/>
        <w:rPr>
          <w:rFonts w:ascii="宋体" w:hAnsi="宋体" w:eastAsia="宋体"/>
          <w:sz w:val="22"/>
          <w:szCs w:val="22"/>
        </w:rPr>
      </w:pPr>
      <w:r>
        <w:rPr>
          <w:rFonts w:hint="eastAsia" w:ascii="宋体" w:hAnsi="宋体" w:eastAsia="宋体"/>
          <w:sz w:val="22"/>
          <w:szCs w:val="22"/>
        </w:rPr>
        <w:t>图</w:t>
      </w:r>
      <w:r>
        <w:rPr>
          <w:rFonts w:ascii="宋体" w:hAnsi="宋体" w:eastAsia="宋体"/>
          <w:sz w:val="22"/>
          <w:szCs w:val="22"/>
        </w:rPr>
        <w:fldChar w:fldCharType="begin"/>
      </w:r>
      <w:r>
        <w:rPr>
          <w:rFonts w:ascii="宋体" w:hAnsi="宋体" w:eastAsia="宋体"/>
          <w:sz w:val="22"/>
          <w:szCs w:val="22"/>
        </w:rPr>
        <w:instrText xml:space="preserve"> SEQ </w:instrText>
      </w:r>
      <w:r>
        <w:rPr>
          <w:rFonts w:hint="eastAsia" w:ascii="宋体" w:hAnsi="宋体" w:eastAsia="宋体"/>
          <w:sz w:val="22"/>
          <w:szCs w:val="22"/>
        </w:rPr>
        <w:instrText xml:space="preserve">图 \* ARABIC \s 1</w:instrText>
      </w:r>
      <w:r>
        <w:rPr>
          <w:rFonts w:ascii="宋体" w:hAnsi="宋体" w:eastAsia="宋体"/>
          <w:sz w:val="22"/>
          <w:szCs w:val="22"/>
        </w:rPr>
        <w:instrText xml:space="preserve"> </w:instrText>
      </w:r>
      <w:r>
        <w:rPr>
          <w:rFonts w:ascii="宋体" w:hAnsi="宋体" w:eastAsia="宋体"/>
          <w:sz w:val="22"/>
          <w:szCs w:val="22"/>
        </w:rPr>
        <w:fldChar w:fldCharType="separate"/>
      </w:r>
      <w:r>
        <w:rPr>
          <w:rFonts w:ascii="宋体" w:hAnsi="宋体" w:eastAsia="宋体"/>
          <w:sz w:val="22"/>
          <w:szCs w:val="22"/>
        </w:rPr>
        <w:t>2</w:t>
      </w:r>
      <w:r>
        <w:rPr>
          <w:rFonts w:ascii="宋体" w:hAnsi="宋体" w:eastAsia="宋体"/>
          <w:sz w:val="22"/>
          <w:szCs w:val="22"/>
        </w:rPr>
        <w:fldChar w:fldCharType="end"/>
      </w:r>
      <w:r>
        <w:rPr>
          <w:rFonts w:hint="eastAsia" w:ascii="宋体" w:hAnsi="宋体" w:eastAsia="宋体"/>
          <w:sz w:val="22"/>
          <w:szCs w:val="22"/>
        </w:rPr>
        <w:t xml:space="preserve"> 软件体系结构</w:t>
      </w:r>
      <w:r>
        <w:rPr>
          <w:rFonts w:ascii="宋体" w:hAnsi="宋体" w:eastAsia="宋体"/>
          <w:sz w:val="22"/>
          <w:szCs w:val="22"/>
        </w:rPr>
        <w:t>逻辑设计方案</w:t>
      </w:r>
    </w:p>
    <w:p>
      <w:pPr/>
    </w:p>
    <w:p>
      <w:pPr>
        <w:pStyle w:val="2"/>
      </w:pPr>
      <w:bookmarkStart w:id="17" w:name="_Toc401040345"/>
      <w:bookmarkStart w:id="18" w:name="_Toc17965"/>
      <w:r>
        <w:rPr>
          <w:rFonts w:hint="eastAsia"/>
        </w:rPr>
        <w:t>4 组合视角</w:t>
      </w:r>
      <w:bookmarkEnd w:id="17"/>
      <w:bookmarkEnd w:id="18"/>
    </w:p>
    <w:p>
      <w:pPr>
        <w:pStyle w:val="3"/>
      </w:pPr>
      <w:bookmarkStart w:id="19" w:name="_Toc401040346"/>
      <w:r>
        <w:rPr>
          <w:rFonts w:hint="eastAsia"/>
        </w:rPr>
        <w:t xml:space="preserve">  </w:t>
      </w:r>
      <w:bookmarkStart w:id="20" w:name="_Toc16864"/>
      <w:r>
        <w:rPr>
          <w:rFonts w:hint="eastAsia"/>
        </w:rPr>
        <w:t>4.1开发包图</w:t>
      </w:r>
      <w:bookmarkEnd w:id="19"/>
      <w:bookmarkEnd w:id="20"/>
    </w:p>
    <w:p>
      <w:pPr>
        <w:ind w:firstLine="420"/>
        <w:rPr>
          <w:rFonts w:ascii="宋体" w:hAnsi="宋体"/>
          <w:szCs w:val="21"/>
        </w:rPr>
      </w:pPr>
      <w:r>
        <w:rPr>
          <w:rFonts w:hint="eastAsia" w:ascii="宋体" w:hAnsi="宋体"/>
          <w:szCs w:val="21"/>
        </w:rPr>
        <w:t>快递物流系统的最终开发包设计如表1所示</w:t>
      </w:r>
    </w:p>
    <w:p>
      <w:pPr>
        <w:pStyle w:val="6"/>
        <w:jc w:val="center"/>
        <w:rPr>
          <w:rFonts w:ascii="宋体" w:hAnsi="宋体" w:eastAsia="宋体"/>
          <w:b/>
          <w:bCs/>
          <w:sz w:val="22"/>
          <w:szCs w:val="22"/>
        </w:rPr>
      </w:pPr>
      <w:r>
        <w:rPr>
          <w:rFonts w:hint="eastAsia" w:ascii="宋体" w:hAnsi="宋体" w:eastAsia="宋体"/>
          <w:b/>
          <w:bCs/>
          <w:sz w:val="22"/>
          <w:szCs w:val="22"/>
        </w:rPr>
        <w:t>表1  快递物流系统的最终开发包设计</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7"/>
        <w:gridCol w:w="6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12" w:space="0"/>
              <w:left w:val="nil"/>
              <w:bottom w:val="single" w:color="auto" w:sz="4" w:space="0"/>
              <w:right w:val="single" w:color="auto" w:sz="4" w:space="0"/>
            </w:tcBorders>
          </w:tcPr>
          <w:p>
            <w:pPr>
              <w:jc w:val="center"/>
              <w:rPr>
                <w:rFonts w:ascii="华文细黑" w:hAnsi="华文细黑" w:eastAsia="华文细黑"/>
                <w:b/>
                <w:bCs/>
                <w:sz w:val="18"/>
                <w:szCs w:val="18"/>
              </w:rPr>
            </w:pPr>
            <w:r>
              <w:rPr>
                <w:rFonts w:hint="eastAsia" w:ascii="华文细黑" w:hAnsi="华文细黑" w:eastAsia="华文细黑"/>
                <w:b/>
                <w:bCs/>
                <w:sz w:val="18"/>
                <w:szCs w:val="18"/>
              </w:rPr>
              <w:t>开发（物理）包</w:t>
            </w:r>
          </w:p>
        </w:tc>
        <w:tc>
          <w:tcPr>
            <w:tcW w:w="6365" w:type="dxa"/>
            <w:tcBorders>
              <w:top w:val="single" w:color="auto" w:sz="12" w:space="0"/>
              <w:left w:val="nil"/>
              <w:bottom w:val="single" w:color="auto" w:sz="4" w:space="0"/>
              <w:right w:val="nil"/>
            </w:tcBorders>
          </w:tcPr>
          <w:p>
            <w:pPr>
              <w:jc w:val="center"/>
              <w:rPr>
                <w:rFonts w:ascii="华文细黑" w:hAnsi="华文细黑" w:eastAsia="华文细黑"/>
                <w:b/>
                <w:bCs/>
                <w:sz w:val="18"/>
                <w:szCs w:val="18"/>
              </w:rPr>
            </w:pPr>
            <w:r>
              <w:rPr>
                <w:rFonts w:hint="eastAsia" w:ascii="华文细黑" w:hAnsi="华文细黑" w:eastAsia="华文细黑"/>
                <w:b/>
                <w:bCs/>
                <w:sz w:val="18"/>
                <w:szCs w:val="18"/>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eastAsia="Times New Roman"/>
                <w:szCs w:val="21"/>
              </w:rPr>
              <w:t>mainui</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 xml:space="preserve">userui, </w:t>
            </w:r>
            <w:r>
              <w:rPr>
                <w:rFonts w:hint="eastAsia"/>
                <w:szCs w:val="21"/>
              </w:rPr>
              <w:t>institutionui</w:t>
            </w:r>
            <w:r>
              <w:rPr>
                <w:rFonts w:hint="eastAsia" w:eastAsia="Times New Roman"/>
                <w:szCs w:val="21"/>
              </w:rPr>
              <w:t xml:space="preserve">, </w:t>
            </w:r>
            <w:r>
              <w:rPr>
                <w:rFonts w:hint="eastAsia"/>
                <w:szCs w:val="21"/>
              </w:rPr>
              <w:t>nonuserui</w:t>
            </w:r>
            <w:r>
              <w:rPr>
                <w:rFonts w:hint="eastAsia" w:eastAsia="Times New Roman"/>
                <w:szCs w:val="21"/>
              </w:rPr>
              <w:t xml:space="preserve">, </w:t>
            </w:r>
            <w:r>
              <w:rPr>
                <w:rFonts w:hint="eastAsia"/>
                <w:szCs w:val="21"/>
              </w:rPr>
              <w:t>commodityui</w:t>
            </w:r>
            <w:r>
              <w:rPr>
                <w:rFonts w:hint="eastAsia" w:eastAsia="Times New Roman"/>
                <w:szCs w:val="21"/>
              </w:rPr>
              <w:t xml:space="preserve">, </w:t>
            </w:r>
            <w:r>
              <w:rPr>
                <w:rFonts w:hint="eastAsia"/>
                <w:szCs w:val="21"/>
              </w:rPr>
              <w:t>logui</w:t>
            </w:r>
            <w:r>
              <w:rPr>
                <w:rFonts w:hint="eastAsia" w:eastAsia="Times New Roman"/>
                <w:szCs w:val="21"/>
              </w:rPr>
              <w:t xml:space="preserve">, </w:t>
            </w:r>
            <w:r>
              <w:rPr>
                <w:rFonts w:hint="eastAsia"/>
                <w:szCs w:val="21"/>
              </w:rPr>
              <w:t>sheet</w:t>
            </w:r>
            <w:r>
              <w:rPr>
                <w:rFonts w:hint="eastAsia" w:eastAsia="Times New Roman"/>
                <w:szCs w:val="21"/>
              </w:rPr>
              <w:t xml:space="preserve">ui, </w:t>
            </w:r>
            <w:r>
              <w:rPr>
                <w:rFonts w:hint="eastAsia"/>
                <w:szCs w:val="21"/>
              </w:rPr>
              <w:t>begininfoui</w:t>
            </w:r>
            <w:r>
              <w:rPr>
                <w:rFonts w:hint="eastAsia" w:eastAsia="Times New Roman"/>
                <w:szCs w:val="21"/>
              </w:rPr>
              <w:t xml:space="preserve">, </w:t>
            </w:r>
            <w:r>
              <w:rPr>
                <w:rFonts w:hint="eastAsia"/>
                <w:szCs w:val="21"/>
              </w:rPr>
              <w:t>account</w:t>
            </w:r>
            <w:r>
              <w:rPr>
                <w:rFonts w:hint="eastAsia" w:eastAsia="Times New Roman"/>
                <w:szCs w:val="21"/>
              </w:rPr>
              <w:t xml:space="preserve">ui, </w:t>
            </w:r>
            <w:r>
              <w:rPr>
                <w:rFonts w:hint="eastAsia"/>
                <w:szCs w:val="21"/>
              </w:rPr>
              <w:t>staffmanage</w:t>
            </w:r>
            <w:r>
              <w:rPr>
                <w:rFonts w:hint="eastAsia" w:eastAsia="Times New Roman"/>
                <w:szCs w:val="21"/>
              </w:rPr>
              <w:t>ui,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userui</w:t>
            </w:r>
          </w:p>
        </w:tc>
        <w:tc>
          <w:tcPr>
            <w:tcW w:w="6365" w:type="dxa"/>
            <w:tcBorders>
              <w:top w:val="single" w:color="auto" w:sz="4" w:space="0"/>
              <w:left w:val="nil"/>
              <w:bottom w:val="single" w:color="auto" w:sz="4" w:space="0"/>
              <w:right w:val="nil"/>
            </w:tcBorders>
          </w:tcPr>
          <w:p>
            <w:pPr>
              <w:rPr>
                <w:szCs w:val="21"/>
              </w:rPr>
            </w:pPr>
            <w:r>
              <w:rPr>
                <w:rFonts w:eastAsia="Times New Roman"/>
                <w:szCs w:val="21"/>
              </w:rPr>
              <w:t>userblservice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userbl</w:t>
            </w:r>
          </w:p>
        </w:tc>
        <w:tc>
          <w:tcPr>
            <w:tcW w:w="6365" w:type="dxa"/>
            <w:tcBorders>
              <w:top w:val="single" w:color="auto" w:sz="4" w:space="0"/>
              <w:left w:val="nil"/>
              <w:bottom w:val="single" w:color="auto" w:sz="4" w:space="0"/>
              <w:right w:val="nil"/>
            </w:tcBorders>
          </w:tcPr>
          <w:p>
            <w:pPr>
              <w:rPr>
                <w:szCs w:val="21"/>
              </w:rPr>
            </w:pPr>
            <w:r>
              <w:rPr>
                <w:rFonts w:hint="eastAsia"/>
                <w:szCs w:val="21"/>
              </w:rPr>
              <w:t>begininfobl</w:t>
            </w:r>
            <w:r>
              <w:rPr>
                <w:rFonts w:hint="eastAsia" w:eastAsia="Times New Roman"/>
                <w:szCs w:val="21"/>
              </w:rPr>
              <w:t xml:space="preserve">, </w:t>
            </w:r>
            <w:r>
              <w:rPr>
                <w:rFonts w:hint="eastAsia"/>
                <w:szCs w:val="21"/>
              </w:rPr>
              <w:t>u</w:t>
            </w:r>
            <w:r>
              <w:rPr>
                <w:rFonts w:hint="eastAsia" w:eastAsia="Times New Roman"/>
                <w:szCs w:val="21"/>
              </w:rPr>
              <w:t>ser</w:t>
            </w:r>
            <w:r>
              <w:rPr>
                <w:rFonts w:hint="eastAsia"/>
                <w:szCs w:val="21"/>
              </w:rPr>
              <w:t>d</w:t>
            </w:r>
            <w:r>
              <w:rPr>
                <w:rFonts w:hint="eastAsia" w:eastAsia="Times New Roman"/>
                <w:szCs w:val="21"/>
              </w:rPr>
              <w:t>ata</w:t>
            </w:r>
            <w:r>
              <w:rPr>
                <w:rFonts w:hint="eastAsia"/>
                <w:szCs w:val="21"/>
              </w:rPr>
              <w:t>service</w:t>
            </w:r>
            <w:r>
              <w:rPr>
                <w:rFonts w:hint="eastAsia" w:eastAsia="Times New Roman"/>
                <w:szCs w:val="21"/>
              </w:rPr>
              <w:t xml:space="preserve">, </w:t>
            </w:r>
            <w:r>
              <w:rPr>
                <w:rFonts w:hint="eastAsia"/>
                <w:szCs w:val="21"/>
              </w:rPr>
              <w:t>userblservice,po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userdata</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 xml:space="preserve">userdataservice </w:t>
            </w:r>
            <w:r>
              <w:rPr>
                <w:rFonts w:hint="eastAsia"/>
                <w:szCs w:val="21"/>
              </w:rPr>
              <w:t>,</w:t>
            </w:r>
            <w:r>
              <w:rPr>
                <w:rFonts w:hint="eastAsia" w:eastAsia="Times New Roman"/>
                <w:szCs w:val="21"/>
              </w:rPr>
              <w:t xml:space="preserv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rFonts w:eastAsiaTheme="minorEastAsia"/>
                <w:szCs w:val="21"/>
              </w:rPr>
            </w:pPr>
            <w:r>
              <w:rPr>
                <w:rFonts w:eastAsia="Times New Roman"/>
                <w:szCs w:val="21"/>
              </w:rPr>
              <w:t>L</w:t>
            </w:r>
            <w:r>
              <w:rPr>
                <w:rFonts w:hint="eastAsia" w:eastAsiaTheme="minorEastAsia"/>
                <w:szCs w:val="21"/>
              </w:rPr>
              <w:t>oginui</w:t>
            </w:r>
          </w:p>
        </w:tc>
        <w:tc>
          <w:tcPr>
            <w:tcW w:w="6365" w:type="dxa"/>
            <w:tcBorders>
              <w:top w:val="single" w:color="auto" w:sz="4" w:space="0"/>
              <w:left w:val="nil"/>
              <w:bottom w:val="single" w:color="auto" w:sz="4" w:space="0"/>
              <w:right w:val="nil"/>
            </w:tcBorders>
          </w:tcPr>
          <w:p>
            <w:pPr>
              <w:rPr>
                <w:rFonts w:eastAsiaTheme="minorEastAsia"/>
                <w:szCs w:val="21"/>
              </w:rPr>
            </w:pPr>
            <w:r>
              <w:rPr>
                <w:rFonts w:eastAsiaTheme="minorEastAsia"/>
                <w:szCs w:val="21"/>
              </w:rPr>
              <w:t>L</w:t>
            </w:r>
            <w:r>
              <w:rPr>
                <w:rFonts w:hint="eastAsia" w:eastAsiaTheme="minorEastAsia"/>
                <w:szCs w:val="21"/>
              </w:rPr>
              <w:t>oginblservice,</w:t>
            </w:r>
            <w:r>
              <w:rPr>
                <w:rFonts w:hint="eastAsia" w:ascii="宋体" w:hAnsi="宋体" w:eastAsia="Times New Roman"/>
                <w:szCs w:val="21"/>
              </w:rPr>
              <w:t xml:space="preserve"> 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rFonts w:eastAsiaTheme="minorEastAsia"/>
                <w:szCs w:val="21"/>
              </w:rPr>
            </w:pPr>
            <w:r>
              <w:rPr>
                <w:rFonts w:hint="eastAsia" w:eastAsiaTheme="minorEastAsia"/>
                <w:szCs w:val="21"/>
              </w:rPr>
              <w:t>loginblservice</w:t>
            </w:r>
          </w:p>
        </w:tc>
        <w:tc>
          <w:tcPr>
            <w:tcW w:w="6365" w:type="dxa"/>
            <w:tcBorders>
              <w:top w:val="single" w:color="auto" w:sz="4" w:space="0"/>
              <w:left w:val="nil"/>
              <w:bottom w:val="single" w:color="auto" w:sz="4" w:space="0"/>
              <w:right w:val="nil"/>
            </w:tcBorders>
          </w:tcPr>
          <w:p>
            <w:pPr>
              <w:rPr>
                <w:rFonts w:eastAsia="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rFonts w:eastAsiaTheme="minorEastAsia"/>
                <w:szCs w:val="21"/>
              </w:rPr>
            </w:pPr>
            <w:r>
              <w:rPr>
                <w:rFonts w:eastAsiaTheme="minorEastAsia"/>
                <w:szCs w:val="21"/>
              </w:rPr>
              <w:t>L</w:t>
            </w:r>
            <w:r>
              <w:rPr>
                <w:rFonts w:hint="eastAsia" w:eastAsiaTheme="minorEastAsia"/>
                <w:szCs w:val="21"/>
              </w:rPr>
              <w:t>oginbl</w:t>
            </w:r>
          </w:p>
        </w:tc>
        <w:tc>
          <w:tcPr>
            <w:tcW w:w="6365" w:type="dxa"/>
            <w:tcBorders>
              <w:top w:val="single" w:color="auto" w:sz="4" w:space="0"/>
              <w:left w:val="nil"/>
              <w:bottom w:val="single" w:color="auto" w:sz="4" w:space="0"/>
              <w:right w:val="nil"/>
            </w:tcBorders>
          </w:tcPr>
          <w:p>
            <w:pPr>
              <w:rPr>
                <w:rFonts w:eastAsiaTheme="minorEastAsia"/>
                <w:szCs w:val="21"/>
              </w:rPr>
            </w:pPr>
            <w:r>
              <w:rPr>
                <w:rFonts w:eastAsiaTheme="minorEastAsia"/>
                <w:szCs w:val="21"/>
              </w:rPr>
              <w:t>U</w:t>
            </w:r>
            <w:r>
              <w:rPr>
                <w:rFonts w:hint="eastAsia" w:eastAsiaTheme="minorEastAsia"/>
                <w:szCs w:val="21"/>
              </w:rPr>
              <w:t>serbl,loginblservice,po,logbl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nonuser</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nonuser</w:t>
            </w:r>
            <w:r>
              <w:rPr>
                <w:rFonts w:hint="eastAsia" w:eastAsia="Times New Roman"/>
                <w:szCs w:val="21"/>
              </w:rPr>
              <w:t xml:space="preserve">blservice, </w:t>
            </w:r>
            <w:r>
              <w:rPr>
                <w:rFonts w:hint="eastAsia"/>
                <w:szCs w:val="21"/>
              </w:rPr>
              <w:t>nonuser</w:t>
            </w:r>
            <w:r>
              <w:rPr>
                <w:rFonts w:hint="eastAsia" w:eastAsia="Times New Roman"/>
                <w:szCs w:val="21"/>
              </w:rPr>
              <w:t xml:space="preserve">dataservice, po, </w:t>
            </w:r>
            <w:r>
              <w:rPr>
                <w:rFonts w:hint="eastAsia"/>
                <w:szCs w:val="21"/>
              </w:rPr>
              <w:t>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nonuser</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nonuser</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institution</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tabs>
                <w:tab w:val="right" w:pos="1941"/>
              </w:tabs>
              <w:rPr>
                <w:szCs w:val="21"/>
              </w:rPr>
            </w:pPr>
            <w:r>
              <w:rPr>
                <w:rFonts w:hint="eastAsia"/>
                <w:szCs w:val="21"/>
              </w:rPr>
              <w:t>institution</w:t>
            </w:r>
            <w:r>
              <w:rPr>
                <w:rFonts w:hint="eastAsia" w:eastAsia="Times New Roman"/>
                <w:szCs w:val="21"/>
              </w:rPr>
              <w:t>bl</w:t>
            </w:r>
            <w:r>
              <w:rPr>
                <w:rFonts w:eastAsia="Times New Roman"/>
                <w:szCs w:val="21"/>
              </w:rPr>
              <w:tab/>
            </w:r>
          </w:p>
        </w:tc>
        <w:tc>
          <w:tcPr>
            <w:tcW w:w="6365" w:type="dxa"/>
            <w:tcBorders>
              <w:top w:val="single" w:color="auto" w:sz="4" w:space="0"/>
              <w:left w:val="nil"/>
              <w:bottom w:val="single" w:color="auto" w:sz="4" w:space="0"/>
              <w:right w:val="nil"/>
            </w:tcBorders>
          </w:tcPr>
          <w:p>
            <w:pPr>
              <w:rPr>
                <w:szCs w:val="21"/>
              </w:rPr>
            </w:pPr>
            <w:r>
              <w:rPr>
                <w:rFonts w:hint="eastAsia"/>
                <w:szCs w:val="21"/>
              </w:rPr>
              <w:t>institution</w:t>
            </w:r>
            <w:r>
              <w:rPr>
                <w:rFonts w:hint="eastAsia" w:eastAsia="Times New Roman"/>
                <w:szCs w:val="21"/>
              </w:rPr>
              <w:t xml:space="preserve">blservice, </w:t>
            </w:r>
            <w:r>
              <w:rPr>
                <w:rFonts w:hint="eastAsia"/>
                <w:szCs w:val="21"/>
              </w:rPr>
              <w:t>institution</w:t>
            </w:r>
            <w:r>
              <w:rPr>
                <w:rFonts w:hint="eastAsia" w:eastAsia="Times New Roman"/>
                <w:szCs w:val="21"/>
              </w:rPr>
              <w:t xml:space="preserve">dataservice, po, </w:t>
            </w:r>
            <w:r>
              <w:rPr>
                <w:rFonts w:hint="eastAsia"/>
                <w:szCs w:val="21"/>
              </w:rPr>
              <w:t>begininfobl,logbl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institution</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institution</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commodity</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commodity</w:t>
            </w:r>
            <w:r>
              <w:rPr>
                <w:rFonts w:hint="eastAsia" w:eastAsia="Times New Roman"/>
                <w:szCs w:val="21"/>
              </w:rPr>
              <w:t>blservice,</w:t>
            </w:r>
            <w:r>
              <w:rPr>
                <w:rFonts w:hint="eastAsia"/>
                <w:szCs w:val="21"/>
              </w:rPr>
              <w:t xml:space="preserve"> commodity</w:t>
            </w:r>
            <w:r>
              <w:rPr>
                <w:rFonts w:hint="eastAsia" w:eastAsia="Times New Roman"/>
                <w:szCs w:val="21"/>
              </w:rPr>
              <w:t>dataservice, po,</w:t>
            </w:r>
            <w:r>
              <w:rPr>
                <w:rFonts w:hint="eastAsia"/>
                <w:szCs w:val="21"/>
              </w:rPr>
              <w:t>nonuser</w:t>
            </w:r>
            <w:r>
              <w:rPr>
                <w:rFonts w:hint="eastAsia" w:eastAsia="Times New Roman"/>
                <w:szCs w:val="21"/>
              </w:rPr>
              <w:t>bl</w:t>
            </w:r>
            <w:r>
              <w:rPr>
                <w:rFonts w:hint="eastAsia"/>
                <w:szCs w:val="21"/>
              </w:rPr>
              <w:t>,begininfobl,</w:t>
            </w:r>
          </w:p>
          <w:p>
            <w:pPr>
              <w:rPr>
                <w:szCs w:val="21"/>
              </w:rPr>
            </w:pPr>
            <w:r>
              <w:rPr>
                <w:rFonts w:hint="eastAsia"/>
                <w:szCs w:val="21"/>
              </w:rPr>
              <w:t>logbl,sheetbl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commodity</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commodity</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log</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log</w:t>
            </w:r>
            <w:r>
              <w:rPr>
                <w:rFonts w:hint="eastAsia" w:eastAsia="Times New Roman"/>
                <w:szCs w:val="21"/>
              </w:rPr>
              <w:t xml:space="preserve">blservice, </w:t>
            </w:r>
            <w:r>
              <w:rPr>
                <w:rFonts w:hint="eastAsia"/>
                <w:szCs w:val="21"/>
              </w:rPr>
              <w:t>log</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log</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log</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sheet</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sheet</w:t>
            </w:r>
            <w:r>
              <w:rPr>
                <w:rFonts w:hint="eastAsia" w:eastAsia="Times New Roman"/>
                <w:szCs w:val="21"/>
              </w:rPr>
              <w:t xml:space="preserve">blservice, </w:t>
            </w:r>
            <w:r>
              <w:rPr>
                <w:rFonts w:hint="eastAsia"/>
                <w:szCs w:val="21"/>
              </w:rPr>
              <w:t>sheet</w:t>
            </w:r>
            <w:r>
              <w:rPr>
                <w:rFonts w:hint="eastAsia" w:eastAsia="Times New Roman"/>
                <w:szCs w:val="21"/>
              </w:rPr>
              <w:t>dataservice, po,</w:t>
            </w:r>
            <w:r>
              <w:rPr>
                <w:rFonts w:hint="eastAsia"/>
                <w:szCs w:val="21"/>
              </w:rPr>
              <w:t>nonuserbl,acountbl,begininfobl,</w:t>
            </w:r>
          </w:p>
          <w:p>
            <w:pPr>
              <w:rPr>
                <w:szCs w:val="21"/>
              </w:rPr>
            </w:pPr>
            <w:r>
              <w:rPr>
                <w:rFonts w:hint="eastAsia"/>
                <w:szCs w:val="21"/>
              </w:rPr>
              <w:t>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sheet</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sheet</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begininfo</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begininfo</w:t>
            </w:r>
            <w:r>
              <w:rPr>
                <w:rFonts w:hint="eastAsia" w:eastAsia="Times New Roman"/>
                <w:szCs w:val="21"/>
              </w:rPr>
              <w:t xml:space="preserve">blservice, </w:t>
            </w:r>
            <w:r>
              <w:rPr>
                <w:rFonts w:hint="eastAsia"/>
                <w:szCs w:val="21"/>
              </w:rPr>
              <w:t>begininfo</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begininfo</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begininfo</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account</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account</w:t>
            </w:r>
            <w:r>
              <w:rPr>
                <w:rFonts w:hint="eastAsia" w:eastAsia="Times New Roman"/>
                <w:szCs w:val="21"/>
              </w:rPr>
              <w:t xml:space="preserve">blservice, </w:t>
            </w:r>
            <w:r>
              <w:rPr>
                <w:rFonts w:hint="eastAsia"/>
                <w:szCs w:val="21"/>
              </w:rPr>
              <w:t>account</w:t>
            </w:r>
            <w:r>
              <w:rPr>
                <w:rFonts w:hint="eastAsia" w:eastAsia="Times New Roman"/>
                <w:szCs w:val="21"/>
              </w:rPr>
              <w:t>dataservice, po,</w:t>
            </w:r>
            <w:r>
              <w:rPr>
                <w:rFonts w:hint="eastAsia"/>
                <w:szCs w:val="21"/>
              </w:rPr>
              <w:t>begininfobl,logbl,sheetbl</w:t>
            </w:r>
          </w:p>
        </w:tc>
      </w:tr>
      <w:tr>
        <w:tblPrEx>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account</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account</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ui</w:t>
            </w:r>
          </w:p>
        </w:tc>
        <w:tc>
          <w:tcPr>
            <w:tcW w:w="6365" w:type="dxa"/>
            <w:tcBorders>
              <w:top w:val="single" w:color="auto" w:sz="4" w:space="0"/>
              <w:left w:val="nil"/>
              <w:bottom w:val="single" w:color="auto" w:sz="4" w:space="0"/>
              <w:right w:val="nil"/>
            </w:tcBorders>
          </w:tcPr>
          <w:p>
            <w:pPr>
              <w:rPr>
                <w:szCs w:val="21"/>
              </w:rPr>
            </w:pPr>
            <w:r>
              <w:rPr>
                <w:rFonts w:hint="eastAsia"/>
                <w:szCs w:val="21"/>
              </w:rPr>
              <w:t>staffmanage</w:t>
            </w:r>
            <w:r>
              <w:rPr>
                <w:rFonts w:eastAsia="Times New Roman"/>
                <w:szCs w:val="21"/>
              </w:rPr>
              <w:t>blservice</w:t>
            </w:r>
            <w:r>
              <w:rPr>
                <w:rFonts w:hint="eastAsia" w:eastAsia="Times New Roman"/>
                <w:szCs w:val="21"/>
              </w:rPr>
              <w:t xml:space="preserve">, </w:t>
            </w:r>
            <w:r>
              <w:rPr>
                <w:rFonts w:hint="eastAsia" w:ascii="宋体" w:hAnsi="宋体" w:eastAsia="Times New Roman"/>
                <w:szCs w:val="21"/>
              </w:rPr>
              <w:t>界面类库包</w:t>
            </w:r>
            <w:r>
              <w:rPr>
                <w:rFonts w:hint="eastAsia" w:eastAsia="Times New Roman"/>
                <w:szCs w:val="21"/>
              </w:rPr>
              <w:t>,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bl</w:t>
            </w:r>
          </w:p>
        </w:tc>
        <w:tc>
          <w:tcPr>
            <w:tcW w:w="6365" w:type="dxa"/>
            <w:tcBorders>
              <w:top w:val="single" w:color="auto" w:sz="4" w:space="0"/>
              <w:left w:val="nil"/>
              <w:bottom w:val="single" w:color="auto" w:sz="4" w:space="0"/>
              <w:right w:val="nil"/>
            </w:tcBorders>
          </w:tcPr>
          <w:p>
            <w:pPr>
              <w:rPr>
                <w:szCs w:val="21"/>
              </w:rPr>
            </w:pPr>
            <w:r>
              <w:rPr>
                <w:rFonts w:hint="eastAsia"/>
                <w:szCs w:val="21"/>
              </w:rPr>
              <w:t>staffmanage</w:t>
            </w:r>
            <w:r>
              <w:rPr>
                <w:rFonts w:hint="eastAsia" w:eastAsia="Times New Roman"/>
                <w:szCs w:val="21"/>
              </w:rPr>
              <w:t xml:space="preserve">blservice, </w:t>
            </w:r>
            <w:r>
              <w:rPr>
                <w:rFonts w:hint="eastAsia"/>
                <w:szCs w:val="21"/>
              </w:rPr>
              <w:t>staffmanage</w:t>
            </w:r>
            <w:r>
              <w:rPr>
                <w:rFonts w:hint="eastAsia" w:eastAsia="Times New Roman"/>
                <w:szCs w:val="21"/>
              </w:rPr>
              <w:t xml:space="preserve">dataservice, po, </w:t>
            </w:r>
            <w:r>
              <w:rPr>
                <w:rFonts w:hint="eastAsia"/>
                <w:szCs w:val="21"/>
              </w:rPr>
              <w:t>begininfobl,logbl，positionbl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staffmanage</w:t>
            </w:r>
            <w:r>
              <w:rPr>
                <w:rFonts w:hint="eastAsia" w:eastAsia="Times New Roman"/>
                <w:szCs w:val="21"/>
              </w:rPr>
              <w:t>data</w:t>
            </w:r>
          </w:p>
        </w:tc>
        <w:tc>
          <w:tcPr>
            <w:tcW w:w="6365" w:type="dxa"/>
            <w:tcBorders>
              <w:top w:val="single" w:color="auto" w:sz="4" w:space="0"/>
              <w:left w:val="nil"/>
              <w:bottom w:val="single" w:color="auto" w:sz="4" w:space="0"/>
              <w:right w:val="nil"/>
            </w:tcBorders>
          </w:tcPr>
          <w:p>
            <w:pPr>
              <w:rPr>
                <w:szCs w:val="21"/>
              </w:rPr>
            </w:pPr>
            <w:r>
              <w:rPr>
                <w:rFonts w:hint="eastAsia"/>
                <w:szCs w:val="21"/>
              </w:rPr>
              <w:t>staffmanage</w:t>
            </w:r>
            <w:r>
              <w:rPr>
                <w:rFonts w:hint="eastAsia" w:eastAsia="Times New Roman"/>
                <w:szCs w:val="21"/>
              </w:rPr>
              <w:t>dataservice,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positionbl</w:t>
            </w:r>
          </w:p>
        </w:tc>
        <w:tc>
          <w:tcPr>
            <w:tcW w:w="6365" w:type="dxa"/>
            <w:tcBorders>
              <w:top w:val="single" w:color="auto" w:sz="4" w:space="0"/>
              <w:left w:val="nil"/>
              <w:bottom w:val="single" w:color="auto" w:sz="4" w:space="0"/>
              <w:right w:val="nil"/>
            </w:tcBorders>
          </w:tcPr>
          <w:p>
            <w:pPr>
              <w:rPr>
                <w:szCs w:val="21"/>
              </w:rPr>
            </w:pPr>
            <w:r>
              <w:rPr>
                <w:szCs w:val="21"/>
              </w:rPr>
              <w:t>P</w:t>
            </w:r>
            <w:r>
              <w:rPr>
                <w:rFonts w:hint="eastAsia"/>
                <w:szCs w:val="21"/>
              </w:rPr>
              <w:t>ositionblservice,userbl,po,positiondataservice,logbl,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positionblservice</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positiondata</w:t>
            </w:r>
          </w:p>
        </w:tc>
        <w:tc>
          <w:tcPr>
            <w:tcW w:w="6365" w:type="dxa"/>
            <w:tcBorders>
              <w:top w:val="single" w:color="auto" w:sz="4" w:space="0"/>
              <w:left w:val="nil"/>
              <w:bottom w:val="single" w:color="auto" w:sz="4" w:space="0"/>
              <w:right w:val="nil"/>
            </w:tcBorders>
          </w:tcPr>
          <w:p>
            <w:pPr>
              <w:rPr>
                <w:szCs w:val="21"/>
              </w:rPr>
            </w:pPr>
            <w:r>
              <w:rPr>
                <w:szCs w:val="21"/>
              </w:rPr>
              <w:t>P</w:t>
            </w:r>
            <w:r>
              <w:rPr>
                <w:rFonts w:hint="eastAsia"/>
                <w:szCs w:val="21"/>
              </w:rPr>
              <w:t>ositiondatasevice,po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szCs w:val="21"/>
              </w:rPr>
              <w:t>positiondataservice</w:t>
            </w:r>
          </w:p>
        </w:tc>
        <w:tc>
          <w:tcPr>
            <w:tcW w:w="6365" w:type="dxa"/>
            <w:tcBorders>
              <w:top w:val="single" w:color="auto" w:sz="4" w:space="0"/>
              <w:left w:val="nil"/>
              <w:bottom w:val="single" w:color="auto" w:sz="4" w:space="0"/>
              <w:right w:val="nil"/>
            </w:tcBorders>
          </w:tcPr>
          <w:p>
            <w:pPr>
              <w:rPr>
                <w:szCs w:val="21"/>
              </w:rPr>
            </w:pPr>
            <w:r>
              <w:rPr>
                <w:rFonts w:hint="eastAsia" w:eastAsia="Times New Roman"/>
                <w:szCs w:val="21"/>
              </w:rPr>
              <w:t>Java RMI,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vo</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po</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ascii="宋体" w:hAnsi="宋体" w:cs="宋体"/>
                <w:szCs w:val="21"/>
              </w:rPr>
              <w:t>界面类库包</w:t>
            </w:r>
          </w:p>
        </w:tc>
        <w:tc>
          <w:tcPr>
            <w:tcW w:w="6365" w:type="dxa"/>
            <w:tcBorders>
              <w:top w:val="single" w:color="auto" w:sz="4" w:space="0"/>
              <w:left w:val="nil"/>
              <w:bottom w:val="single" w:color="auto" w:sz="4" w:space="0"/>
              <w:right w:val="nil"/>
            </w:tcBorders>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7" w:type="dxa"/>
            <w:tcBorders>
              <w:top w:val="single" w:color="auto" w:sz="4" w:space="0"/>
              <w:left w:val="nil"/>
              <w:bottom w:val="single" w:color="auto" w:sz="4" w:space="0"/>
              <w:right w:val="single" w:color="auto" w:sz="4" w:space="0"/>
            </w:tcBorders>
          </w:tcPr>
          <w:p>
            <w:pPr>
              <w:rPr>
                <w:szCs w:val="21"/>
              </w:rPr>
            </w:pPr>
            <w:r>
              <w:rPr>
                <w:rFonts w:hint="eastAsia" w:eastAsia="Times New Roman"/>
                <w:szCs w:val="21"/>
              </w:rPr>
              <w:t>Java RMI</w:t>
            </w:r>
          </w:p>
        </w:tc>
        <w:tc>
          <w:tcPr>
            <w:tcW w:w="6365" w:type="dxa"/>
            <w:tcBorders>
              <w:top w:val="single" w:color="auto" w:sz="4" w:space="0"/>
              <w:left w:val="nil"/>
              <w:bottom w:val="single" w:color="auto" w:sz="4" w:space="0"/>
              <w:right w:val="nil"/>
            </w:tcBorders>
          </w:tcPr>
          <w:p>
            <w:pPr>
              <w:rPr>
                <w:szCs w:val="21"/>
              </w:rPr>
            </w:pPr>
          </w:p>
        </w:tc>
      </w:tr>
    </w:tbl>
    <w:p>
      <w:pPr/>
    </w:p>
    <w:p>
      <w:pPr>
        <w:rPr>
          <w:rFonts w:ascii="宋体" w:hAnsi="宋体"/>
          <w:sz w:val="22"/>
        </w:rPr>
      </w:pPr>
    </w:p>
    <w:p>
      <w:pPr>
        <w:ind w:firstLine="420" w:firstLineChars="200"/>
        <w:rPr>
          <w:rFonts w:ascii="宋体" w:hAnsi="宋体"/>
          <w:szCs w:val="21"/>
        </w:rPr>
      </w:pPr>
      <w:r>
        <w:rPr>
          <w:rFonts w:hint="eastAsia" w:ascii="宋体" w:hAnsi="宋体"/>
          <w:szCs w:val="21"/>
        </w:rPr>
        <w:t>快递物流系统客户端开发包图如图3所示，服务器端开发包如图4所示</w:t>
      </w:r>
    </w:p>
    <w:p>
      <w:pPr>
        <w:rPr>
          <w:rFonts w:ascii="宋体" w:hAnsi="宋体"/>
          <w:szCs w:val="21"/>
        </w:rPr>
      </w:pPr>
      <w:r>
        <w:rPr>
          <w:rFonts w:hint="eastAsia" w:ascii="宋体" w:hAnsi="宋体"/>
          <w:szCs w:val="21"/>
        </w:rPr>
        <w:drawing>
          <wp:inline distT="0" distB="0" distL="114300" distR="114300">
            <wp:extent cx="5272405" cy="4902835"/>
            <wp:effectExtent l="0" t="0" r="4445" b="12065"/>
            <wp:docPr id="1" name="图片 1" descr="客户端图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端图V5.0"/>
                    <pic:cNvPicPr>
                      <a:picLocks noChangeAspect="1"/>
                    </pic:cNvPicPr>
                  </pic:nvPicPr>
                  <pic:blipFill>
                    <a:blip r:embed="rId10" cstate="print"/>
                    <a:srcRect/>
                    <a:stretch>
                      <a:fillRect/>
                    </a:stretch>
                  </pic:blipFill>
                  <pic:spPr>
                    <a:xfrm>
                      <a:off x="0" y="0"/>
                      <a:ext cx="5272405" cy="4902835"/>
                    </a:xfrm>
                    <a:prstGeom prst="rect">
                      <a:avLst/>
                    </a:prstGeom>
                  </pic:spPr>
                </pic:pic>
              </a:graphicData>
            </a:graphic>
          </wp:inline>
        </w:drawing>
      </w:r>
    </w:p>
    <w:p>
      <w:pPr>
        <w:pStyle w:val="6"/>
        <w:jc w:val="center"/>
        <w:rPr>
          <w:rFonts w:ascii="宋体" w:hAnsi="宋体" w:eastAsia="宋体"/>
          <w:sz w:val="22"/>
          <w:szCs w:val="22"/>
        </w:rPr>
      </w:pPr>
      <w:r>
        <w:rPr>
          <w:rFonts w:hint="eastAsia" w:ascii="宋体" w:hAnsi="宋体" w:eastAsia="宋体"/>
          <w:sz w:val="22"/>
          <w:szCs w:val="22"/>
        </w:rPr>
        <w:t>图3 快递物流系统客户端开发包图</w:t>
      </w:r>
    </w:p>
    <w:p>
      <w:pPr>
        <w:ind w:firstLine="420" w:firstLineChars="200"/>
        <w:rPr>
          <w:rFonts w:ascii="宋体" w:hAnsi="宋体"/>
          <w:szCs w:val="21"/>
        </w:rPr>
      </w:pPr>
    </w:p>
    <w:p>
      <w:pPr>
        <w:rPr>
          <w:rFonts w:ascii="宋体" w:hAnsi="宋体"/>
          <w:szCs w:val="21"/>
        </w:rPr>
      </w:pPr>
      <w:r>
        <w:rPr>
          <w:rFonts w:ascii="宋体" w:hAnsi="宋体"/>
          <w:szCs w:val="21"/>
        </w:rPr>
        <w:pict>
          <v:shape id="_x0000_i1028" o:spt="75" type="#_x0000_t75" style="height:216pt;width:414pt;" filled="f" o:preferrelative="t" stroked="f" coordsize="21600,21600">
            <v:path/>
            <v:fill on="f" focussize="0,0"/>
            <v:stroke on="f" joinstyle="miter"/>
            <v:imagedata r:id="rId11" o:title="服务器图"/>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图4 快递物流系统服务器端开发包图</w:t>
      </w:r>
    </w:p>
    <w:p>
      <w:pPr/>
    </w:p>
    <w:p>
      <w:pPr>
        <w:pStyle w:val="3"/>
      </w:pPr>
      <w:r>
        <w:rPr>
          <w:rFonts w:hint="eastAsia"/>
        </w:rPr>
        <w:t xml:space="preserve">  </w:t>
      </w:r>
      <w:bookmarkStart w:id="21" w:name="_Toc27343"/>
      <w:r>
        <w:rPr>
          <w:rFonts w:hint="eastAsia"/>
        </w:rPr>
        <w:t>4.2运行时进程</w:t>
      </w:r>
      <w:bookmarkEnd w:id="21"/>
    </w:p>
    <w:p>
      <w:pPr>
        <w:ind w:firstLine="420"/>
        <w:rPr>
          <w:rFonts w:ascii="宋体" w:hAnsi="宋体"/>
          <w:szCs w:val="21"/>
        </w:rPr>
      </w:pPr>
      <w:r>
        <w:rPr>
          <w:rFonts w:hint="eastAsia" w:ascii="宋体" w:hAnsi="宋体"/>
          <w:szCs w:val="21"/>
        </w:rPr>
        <w:t>在快递物流系统中，会有多个客户端进程和一个服务器端进程，其进程图如图5所示。结合部署图，客户端进程是在客户端机器上运行，服务器端进程在服务器端机器上运行。</w:t>
      </w:r>
    </w:p>
    <w:p>
      <w:pPr>
        <w:ind w:firstLine="520"/>
        <w:jc w:val="center"/>
      </w:pPr>
      <w:r>
        <w:pict>
          <v:shape id="_x0000_i1029" o:spt="75" type="#_x0000_t75" style="height:166.5pt;width:147pt;" filled="f" o:preferrelative="t" stroked="f" coordsize="21600,21600">
            <v:path/>
            <v:fill on="f" focussize="0,0"/>
            <v:stroke on="f" joinstyle="miter"/>
            <v:imagedata r:id="rId12"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4"/>
          <w:szCs w:val="24"/>
        </w:rPr>
        <w:t xml:space="preserve"> </w:t>
      </w:r>
      <w:r>
        <w:rPr>
          <w:rFonts w:hint="eastAsia" w:ascii="宋体" w:hAnsi="宋体" w:eastAsia="宋体"/>
          <w:sz w:val="22"/>
          <w:szCs w:val="22"/>
        </w:rPr>
        <w:t>图</w:t>
      </w:r>
      <w:r>
        <w:rPr>
          <w:rFonts w:ascii="宋体" w:hAnsi="宋体" w:eastAsia="宋体"/>
          <w:sz w:val="22"/>
          <w:szCs w:val="22"/>
        </w:rPr>
        <w:fldChar w:fldCharType="begin"/>
      </w:r>
      <w:r>
        <w:rPr>
          <w:rFonts w:ascii="宋体" w:hAnsi="宋体" w:eastAsia="宋体"/>
          <w:sz w:val="22"/>
          <w:szCs w:val="22"/>
        </w:rPr>
        <w:instrText xml:space="preserve"> SEQ </w:instrText>
      </w:r>
      <w:r>
        <w:rPr>
          <w:rFonts w:hint="eastAsia" w:ascii="宋体" w:hAnsi="宋体" w:eastAsia="宋体"/>
          <w:sz w:val="22"/>
          <w:szCs w:val="22"/>
        </w:rPr>
        <w:instrText xml:space="preserve">图 \* ARABIC \s 1</w:instrText>
      </w:r>
      <w:r>
        <w:rPr>
          <w:rFonts w:ascii="宋体" w:hAnsi="宋体" w:eastAsia="宋体"/>
          <w:sz w:val="22"/>
          <w:szCs w:val="22"/>
        </w:rPr>
        <w:instrText xml:space="preserve"> </w:instrText>
      </w:r>
      <w:r>
        <w:rPr>
          <w:rFonts w:ascii="宋体" w:hAnsi="宋体" w:eastAsia="宋体"/>
          <w:sz w:val="22"/>
          <w:szCs w:val="22"/>
        </w:rPr>
        <w:fldChar w:fldCharType="separate"/>
      </w:r>
      <w:r>
        <w:rPr>
          <w:rFonts w:ascii="宋体" w:hAnsi="宋体" w:eastAsia="宋体"/>
          <w:sz w:val="22"/>
          <w:szCs w:val="22"/>
        </w:rPr>
        <w:t>5</w:t>
      </w:r>
      <w:r>
        <w:rPr>
          <w:rFonts w:ascii="宋体" w:hAnsi="宋体" w:eastAsia="宋体"/>
          <w:sz w:val="22"/>
          <w:szCs w:val="22"/>
        </w:rPr>
        <w:fldChar w:fldCharType="end"/>
      </w:r>
      <w:r>
        <w:rPr>
          <w:rFonts w:hint="eastAsia" w:ascii="宋体" w:hAnsi="宋体" w:eastAsia="宋体"/>
          <w:sz w:val="22"/>
          <w:szCs w:val="22"/>
        </w:rPr>
        <w:t xml:space="preserve"> 进程图</w:t>
      </w:r>
    </w:p>
    <w:p>
      <w:pPr/>
    </w:p>
    <w:p>
      <w:pPr>
        <w:pStyle w:val="3"/>
      </w:pPr>
      <w:bookmarkStart w:id="22" w:name="_Toc401040347"/>
      <w:r>
        <w:rPr>
          <w:rFonts w:hint="eastAsia"/>
        </w:rPr>
        <w:t xml:space="preserve">  </w:t>
      </w:r>
      <w:bookmarkStart w:id="23" w:name="_Toc19354"/>
      <w:r>
        <w:rPr>
          <w:rFonts w:hint="eastAsia"/>
        </w:rPr>
        <w:t>4.3物理部署</w:t>
      </w:r>
      <w:bookmarkEnd w:id="22"/>
      <w:bookmarkEnd w:id="23"/>
    </w:p>
    <w:p>
      <w:pPr>
        <w:ind w:firstLine="420"/>
        <w:rPr>
          <w:rFonts w:ascii="宋体" w:hAnsi="宋体"/>
          <w:szCs w:val="21"/>
        </w:rPr>
      </w:pPr>
      <w:r>
        <w:rPr>
          <w:rFonts w:hint="eastAsia" w:ascii="宋体" w:hAnsi="宋体"/>
          <w:szCs w:val="21"/>
        </w:rPr>
        <w:t>快递物流系统中客户端构建是放在客户端机器上，服务器端构建是放在服务器端机器上。在客户端节点上，还要部署RMIStub构件。由于Java RMI 构件属于JDK6.0的一部分，所以，在系统JDK环境已经设置好的情况下，不需要再独立部署。部署图如图6所示。</w:t>
      </w:r>
    </w:p>
    <w:p>
      <w:pPr/>
      <w:r>
        <w:pict>
          <v:shape id="_x0000_i1030" o:spt="75" type="#_x0000_t75" style="height:235.5pt;width:414.75pt;" filled="f" o:preferrelative="t" stroked="f" coordsize="21600,21600">
            <v:path/>
            <v:fill on="f" focussize="0,0"/>
            <v:stroke on="f" joinstyle="miter"/>
            <v:imagedata r:id="rId13" o:title="物理部署"/>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图6 部署图</w:t>
      </w:r>
    </w:p>
    <w:p>
      <w:pPr>
        <w:ind w:firstLine="420"/>
      </w:pPr>
    </w:p>
    <w:p>
      <w:pPr>
        <w:pStyle w:val="2"/>
      </w:pPr>
      <w:bookmarkStart w:id="24" w:name="_Toc401040348"/>
      <w:bookmarkStart w:id="25" w:name="_Toc18273"/>
      <w:r>
        <w:rPr>
          <w:rFonts w:hint="eastAsia"/>
        </w:rPr>
        <w:t>5 接口视角</w:t>
      </w:r>
      <w:bookmarkEnd w:id="24"/>
      <w:bookmarkEnd w:id="25"/>
    </w:p>
    <w:p>
      <w:pPr>
        <w:pStyle w:val="3"/>
      </w:pPr>
      <w:r>
        <w:rPr>
          <w:rFonts w:hint="eastAsia"/>
        </w:rPr>
        <w:t xml:space="preserve">  </w:t>
      </w:r>
      <w:bookmarkStart w:id="26" w:name="_Toc9920"/>
      <w:r>
        <w:rPr>
          <w:rFonts w:hint="eastAsia"/>
        </w:rPr>
        <w:t>5.1模块的职责</w:t>
      </w:r>
      <w:bookmarkEnd w:id="26"/>
    </w:p>
    <w:p>
      <w:pPr>
        <w:ind w:firstLine="420"/>
        <w:rPr>
          <w:rFonts w:ascii="宋体" w:hAnsi="宋体"/>
          <w:szCs w:val="21"/>
        </w:rPr>
      </w:pPr>
      <w:r>
        <w:rPr>
          <w:rFonts w:hint="eastAsia" w:ascii="宋体" w:hAnsi="宋体"/>
          <w:szCs w:val="21"/>
        </w:rPr>
        <w:t>客户端模块和服务器端模块视图分别如图7和图8所示。客户端各层和服务器端各层的职责分别如表2和表3所示。</w:t>
      </w:r>
    </w:p>
    <w:p>
      <w:pPr>
        <w:pStyle w:val="7"/>
        <w:spacing w:line="276" w:lineRule="auto"/>
        <w:ind w:firstLine="420"/>
        <w:jc w:val="center"/>
        <w:rPr>
          <w:rFonts w:ascii="宋体" w:hAnsi="宋体"/>
          <w:sz w:val="21"/>
          <w:szCs w:val="21"/>
        </w:rPr>
      </w:pPr>
      <w:r>
        <w:rPr>
          <w:rFonts w:ascii="宋体" w:hAnsi="宋体"/>
          <w:sz w:val="21"/>
          <w:szCs w:val="21"/>
        </w:rPr>
        <w:pict>
          <v:shape id="_x0000_i1031" o:spt="75" type="#_x0000_t75" style="height:207.75pt;width:303.75pt;" filled="f" o:preferrelative="t" stroked="f" coordsize="21600,21600">
            <v:path/>
            <v:fill on="f" focussize="0,0"/>
            <v:stroke on="f" joinstyle="miter"/>
            <v:imagedata r:id="rId14"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图7 客户端模块视图</w:t>
      </w:r>
    </w:p>
    <w:p>
      <w:pPr/>
    </w:p>
    <w:p>
      <w:pPr>
        <w:pStyle w:val="7"/>
        <w:spacing w:line="276" w:lineRule="auto"/>
        <w:ind w:firstLine="420"/>
        <w:jc w:val="center"/>
        <w:rPr>
          <w:rFonts w:ascii="宋体" w:hAnsi="宋体"/>
          <w:sz w:val="21"/>
          <w:szCs w:val="21"/>
        </w:rPr>
      </w:pPr>
      <w:r>
        <w:rPr>
          <w:rFonts w:ascii="宋体" w:hAnsi="宋体"/>
          <w:sz w:val="21"/>
          <w:szCs w:val="21"/>
        </w:rPr>
        <w:pict>
          <v:shape id="_x0000_i1032" o:spt="75" type="#_x0000_t75" style="height:135.75pt;width:303.75pt;" filled="f" o:preferrelative="t" stroked="f" coordsize="21600,21600">
            <v:path/>
            <v:fill on="f" focussize="0,0"/>
            <v:stroke on="f" joinstyle="miter"/>
            <v:imagedata r:id="rId15"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图8 服务器端模块视图</w:t>
      </w:r>
    </w:p>
    <w:p>
      <w:pPr>
        <w:ind w:firstLine="420"/>
        <w:jc w:val="center"/>
      </w:pPr>
    </w:p>
    <w:p>
      <w:pPr>
        <w:pStyle w:val="6"/>
        <w:jc w:val="center"/>
        <w:rPr>
          <w:rFonts w:ascii="宋体" w:hAnsi="宋体" w:eastAsia="宋体"/>
          <w:b/>
          <w:bCs/>
          <w:sz w:val="22"/>
          <w:szCs w:val="22"/>
        </w:rPr>
      </w:pPr>
      <w:r>
        <w:rPr>
          <w:rFonts w:hint="eastAsia" w:ascii="宋体" w:hAnsi="宋体" w:eastAsia="宋体"/>
          <w:b/>
          <w:bCs/>
          <w:sz w:val="22"/>
          <w:szCs w:val="22"/>
        </w:rPr>
        <w:t>表2  客户端各层的职责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b/>
              </w:rPr>
            </w:pPr>
            <w:r>
              <w:rPr>
                <w:rFonts w:hint="eastAsia"/>
                <w:b/>
              </w:rPr>
              <w:t>层</w:t>
            </w:r>
          </w:p>
        </w:tc>
        <w:tc>
          <w:tcPr>
            <w:tcW w:w="6571" w:type="dxa"/>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启动模块</w:t>
            </w:r>
          </w:p>
        </w:tc>
        <w:tc>
          <w:tcPr>
            <w:tcW w:w="6571" w:type="dxa"/>
          </w:tcPr>
          <w:p>
            <w:pPr>
              <w:rPr>
                <w:rFonts w:ascii="宋体" w:hAnsi="宋体"/>
                <w:szCs w:val="21"/>
              </w:rPr>
            </w:pPr>
            <w:r>
              <w:rPr>
                <w:rFonts w:hint="eastAsia" w:ascii="宋体" w:hAnsi="宋体"/>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用户界面层</w:t>
            </w:r>
          </w:p>
        </w:tc>
        <w:tc>
          <w:tcPr>
            <w:tcW w:w="6571" w:type="dxa"/>
          </w:tcPr>
          <w:p>
            <w:pPr>
              <w:rPr>
                <w:rFonts w:ascii="宋体" w:hAnsi="宋体"/>
                <w:szCs w:val="21"/>
              </w:rPr>
            </w:pPr>
            <w:r>
              <w:rPr>
                <w:rFonts w:hint="eastAsia" w:ascii="宋体" w:hAnsi="宋体"/>
                <w:szCs w:val="21"/>
              </w:rPr>
              <w:t>基于窗口的快递物流客户端用户界面。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业务逻辑层</w:t>
            </w:r>
          </w:p>
        </w:tc>
        <w:tc>
          <w:tcPr>
            <w:tcW w:w="6571" w:type="dxa"/>
          </w:tcPr>
          <w:p>
            <w:pPr>
              <w:rPr>
                <w:rFonts w:ascii="宋体" w:hAnsi="宋体"/>
                <w:szCs w:val="21"/>
              </w:rPr>
            </w:pPr>
            <w:r>
              <w:rPr>
                <w:rFonts w:hint="eastAsia" w:ascii="宋体" w:hAnsi="宋体"/>
                <w:szCs w:val="21"/>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客户端网络模块</w:t>
            </w:r>
          </w:p>
        </w:tc>
        <w:tc>
          <w:tcPr>
            <w:tcW w:w="6571" w:type="dxa"/>
          </w:tcPr>
          <w:p>
            <w:pPr>
              <w:rPr>
                <w:rFonts w:ascii="宋体" w:hAnsi="宋体"/>
                <w:szCs w:val="21"/>
              </w:rPr>
            </w:pPr>
            <w:r>
              <w:rPr>
                <w:rFonts w:hint="eastAsia" w:ascii="宋体" w:hAnsi="宋体"/>
                <w:szCs w:val="21"/>
              </w:rPr>
              <w:t>利用Java RMI机制查找RMI服务</w:t>
            </w:r>
          </w:p>
        </w:tc>
      </w:tr>
    </w:tbl>
    <w:p>
      <w:pPr>
        <w:pStyle w:val="7"/>
        <w:spacing w:line="276" w:lineRule="auto"/>
        <w:ind w:firstLine="0" w:firstLineChars="0"/>
        <w:rPr>
          <w:rFonts w:ascii="宋体" w:hAnsi="宋体"/>
          <w:sz w:val="21"/>
          <w:szCs w:val="21"/>
        </w:rPr>
      </w:pPr>
    </w:p>
    <w:p>
      <w:pPr>
        <w:pStyle w:val="6"/>
        <w:jc w:val="center"/>
        <w:rPr>
          <w:rFonts w:ascii="宋体" w:hAnsi="宋体" w:eastAsia="宋体"/>
          <w:b/>
          <w:bCs/>
          <w:sz w:val="22"/>
          <w:szCs w:val="22"/>
        </w:rPr>
      </w:pPr>
      <w:r>
        <w:rPr>
          <w:rFonts w:hint="eastAsia" w:ascii="宋体" w:hAnsi="宋体" w:eastAsia="宋体"/>
          <w:b/>
          <w:bCs/>
          <w:sz w:val="22"/>
          <w:szCs w:val="22"/>
        </w:rPr>
        <w:t>表3  服务器端各层的职责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jc w:val="center"/>
              <w:rPr>
                <w:b/>
              </w:rPr>
            </w:pPr>
            <w:r>
              <w:rPr>
                <w:rFonts w:hint="eastAsia"/>
                <w:b/>
              </w:rPr>
              <w:t>层</w:t>
            </w:r>
          </w:p>
        </w:tc>
        <w:tc>
          <w:tcPr>
            <w:tcW w:w="6571" w:type="dxa"/>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启动模块</w:t>
            </w:r>
          </w:p>
        </w:tc>
        <w:tc>
          <w:tcPr>
            <w:tcW w:w="6571" w:type="dxa"/>
          </w:tcPr>
          <w:p>
            <w:pPr>
              <w:rPr>
                <w:rFonts w:ascii="宋体" w:hAnsi="宋体"/>
                <w:szCs w:val="21"/>
              </w:rPr>
            </w:pPr>
            <w:r>
              <w:rPr>
                <w:rFonts w:hint="eastAsia" w:ascii="宋体" w:hAnsi="宋体"/>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数据层</w:t>
            </w:r>
          </w:p>
        </w:tc>
        <w:tc>
          <w:tcPr>
            <w:tcW w:w="6571" w:type="dxa"/>
          </w:tcPr>
          <w:p>
            <w:pPr>
              <w:rPr>
                <w:rFonts w:ascii="宋体" w:hAnsi="宋体"/>
                <w:szCs w:val="21"/>
              </w:rPr>
            </w:pPr>
            <w:r>
              <w:rPr>
                <w:rFonts w:hint="eastAsia" w:ascii="宋体" w:hAnsi="宋体"/>
                <w:szCs w:val="21"/>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rPr>
                <w:rFonts w:ascii="宋体" w:hAnsi="宋体"/>
                <w:szCs w:val="21"/>
              </w:rPr>
            </w:pPr>
            <w:r>
              <w:rPr>
                <w:rFonts w:hint="eastAsia" w:ascii="宋体" w:hAnsi="宋体"/>
                <w:szCs w:val="21"/>
              </w:rPr>
              <w:t>服务器端网络模块</w:t>
            </w:r>
          </w:p>
        </w:tc>
        <w:tc>
          <w:tcPr>
            <w:tcW w:w="6571" w:type="dxa"/>
          </w:tcPr>
          <w:p>
            <w:pPr>
              <w:rPr>
                <w:rFonts w:ascii="宋体" w:hAnsi="宋体"/>
                <w:szCs w:val="21"/>
              </w:rPr>
            </w:pPr>
            <w:r>
              <w:rPr>
                <w:rFonts w:hint="eastAsia" w:ascii="宋体" w:hAnsi="宋体"/>
                <w:szCs w:val="21"/>
              </w:rPr>
              <w:t>利用Java RMI机制开启RMI服务，注册RMI服务</w:t>
            </w:r>
          </w:p>
        </w:tc>
      </w:tr>
    </w:tbl>
    <w:p>
      <w:pPr>
        <w:ind w:firstLine="420"/>
        <w:rPr>
          <w:rFonts w:ascii="宋体" w:hAnsi="宋体"/>
          <w:szCs w:val="21"/>
        </w:rPr>
      </w:pPr>
    </w:p>
    <w:p>
      <w:pPr>
        <w:ind w:firstLine="420"/>
        <w:rPr>
          <w:rFonts w:ascii="宋体" w:hAnsi="宋体"/>
          <w:szCs w:val="21"/>
        </w:rPr>
      </w:pPr>
      <w:r>
        <w:rPr>
          <w:rFonts w:hint="eastAsia" w:ascii="宋体" w:hAnsi="宋体"/>
          <w:szCs w:val="21"/>
        </w:rPr>
        <w:t>每一层只是使用下方直接接触的层。层与层之间仅仅是通过接口的调用来完成的。层之间调用的接口如表4所示。</w:t>
      </w:r>
    </w:p>
    <w:p>
      <w:pPr>
        <w:jc w:val="center"/>
        <w:rPr>
          <w:rFonts w:ascii="宋体" w:hAnsi="宋体"/>
          <w:b/>
          <w:bCs/>
          <w:sz w:val="22"/>
        </w:rPr>
      </w:pPr>
    </w:p>
    <w:p>
      <w:pPr>
        <w:jc w:val="center"/>
        <w:rPr>
          <w:rFonts w:ascii="宋体" w:hAnsi="宋体"/>
          <w:b/>
          <w:bCs/>
          <w:sz w:val="22"/>
        </w:rPr>
      </w:pPr>
      <w:r>
        <w:rPr>
          <w:rFonts w:hint="eastAsia" w:ascii="宋体" w:hAnsi="宋体"/>
          <w:b/>
          <w:bCs/>
          <w:sz w:val="22"/>
        </w:rPr>
        <w:t>表4  层之间调用的接口</w:t>
      </w:r>
    </w:p>
    <w:tbl>
      <w:tblPr>
        <w:tblStyle w:val="21"/>
        <w:tblW w:w="62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1"/>
        <w:gridCol w:w="1897"/>
        <w:gridCol w:w="1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tcPr>
          <w:p>
            <w:pPr>
              <w:jc w:val="center"/>
              <w:rPr>
                <w:b/>
                <w:sz w:val="20"/>
                <w:szCs w:val="20"/>
              </w:rPr>
            </w:pPr>
            <w:r>
              <w:rPr>
                <w:rFonts w:hint="eastAsia"/>
                <w:b/>
                <w:sz w:val="20"/>
                <w:szCs w:val="20"/>
              </w:rPr>
              <w:t>接口</w:t>
            </w:r>
          </w:p>
        </w:tc>
        <w:tc>
          <w:tcPr>
            <w:tcW w:w="1897" w:type="dxa"/>
          </w:tcPr>
          <w:p>
            <w:pPr>
              <w:jc w:val="center"/>
              <w:rPr>
                <w:b/>
              </w:rPr>
            </w:pPr>
            <w:r>
              <w:rPr>
                <w:rFonts w:hint="eastAsia"/>
                <w:b/>
              </w:rPr>
              <w:t>服务调用方</w:t>
            </w:r>
          </w:p>
        </w:tc>
        <w:tc>
          <w:tcPr>
            <w:tcW w:w="1898" w:type="dxa"/>
          </w:tcPr>
          <w:p>
            <w:pPr>
              <w:jc w:val="center"/>
              <w:rPr>
                <w:b/>
              </w:rPr>
            </w:pPr>
            <w:r>
              <w:rPr>
                <w:rFonts w:hint="eastAsia"/>
                <w:b/>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tcPr>
          <w:p>
            <w:pPr>
              <w:rPr>
                <w:sz w:val="20"/>
                <w:szCs w:val="20"/>
              </w:rPr>
            </w:pPr>
            <w:r>
              <w:rPr>
                <w:rFonts w:hint="eastAsia"/>
                <w:sz w:val="20"/>
                <w:szCs w:val="20"/>
              </w:rPr>
              <w:t>CommodityBLService</w:t>
            </w:r>
          </w:p>
          <w:p>
            <w:pPr>
              <w:rPr>
                <w:sz w:val="20"/>
                <w:szCs w:val="20"/>
              </w:rPr>
            </w:pPr>
            <w:r>
              <w:rPr>
                <w:rFonts w:hint="eastAsia"/>
                <w:sz w:val="20"/>
                <w:szCs w:val="20"/>
              </w:rPr>
              <w:t>UserBLService</w:t>
            </w:r>
          </w:p>
          <w:p>
            <w:pPr>
              <w:rPr>
                <w:sz w:val="20"/>
                <w:szCs w:val="20"/>
              </w:rPr>
            </w:pPr>
            <w:r>
              <w:rPr>
                <w:rFonts w:hint="eastAsia"/>
                <w:sz w:val="20"/>
                <w:szCs w:val="20"/>
              </w:rPr>
              <w:t>LogBLService</w:t>
            </w:r>
          </w:p>
          <w:p>
            <w:pPr>
              <w:rPr>
                <w:sz w:val="20"/>
                <w:szCs w:val="20"/>
              </w:rPr>
            </w:pPr>
            <w:r>
              <w:rPr>
                <w:rFonts w:hint="eastAsia"/>
                <w:sz w:val="20"/>
                <w:szCs w:val="20"/>
              </w:rPr>
              <w:t>AccountBLService</w:t>
            </w:r>
          </w:p>
          <w:p>
            <w:pPr>
              <w:rPr>
                <w:sz w:val="20"/>
                <w:szCs w:val="20"/>
              </w:rPr>
            </w:pPr>
            <w:r>
              <w:rPr>
                <w:rFonts w:hint="eastAsia"/>
                <w:sz w:val="20"/>
                <w:szCs w:val="20"/>
              </w:rPr>
              <w:t>InstitutionBLServive</w:t>
            </w:r>
          </w:p>
          <w:p>
            <w:pPr>
              <w:rPr>
                <w:sz w:val="20"/>
                <w:szCs w:val="20"/>
              </w:rPr>
            </w:pPr>
            <w:r>
              <w:rPr>
                <w:rFonts w:hint="eastAsia"/>
                <w:sz w:val="20"/>
                <w:szCs w:val="20"/>
              </w:rPr>
              <w:t>BeginInfoBLService</w:t>
            </w:r>
          </w:p>
          <w:p>
            <w:pPr>
              <w:rPr>
                <w:sz w:val="20"/>
                <w:szCs w:val="20"/>
              </w:rPr>
            </w:pPr>
            <w:r>
              <w:rPr>
                <w:rFonts w:hint="eastAsia"/>
                <w:sz w:val="20"/>
                <w:szCs w:val="20"/>
              </w:rPr>
              <w:t>StaffManageBLService</w:t>
            </w:r>
          </w:p>
          <w:p>
            <w:pPr>
              <w:rPr>
                <w:sz w:val="20"/>
                <w:szCs w:val="20"/>
              </w:rPr>
            </w:pPr>
            <w:r>
              <w:rPr>
                <w:rFonts w:hint="eastAsia"/>
                <w:sz w:val="20"/>
                <w:szCs w:val="20"/>
              </w:rPr>
              <w:t>SheetBLService</w:t>
            </w:r>
          </w:p>
          <w:p>
            <w:pPr>
              <w:rPr>
                <w:sz w:val="20"/>
                <w:szCs w:val="20"/>
              </w:rPr>
            </w:pPr>
            <w:r>
              <w:rPr>
                <w:rFonts w:hint="eastAsia"/>
                <w:sz w:val="20"/>
                <w:szCs w:val="20"/>
              </w:rPr>
              <w:t>NonUserBLService</w:t>
            </w:r>
          </w:p>
          <w:p>
            <w:pPr>
              <w:rPr>
                <w:sz w:val="20"/>
                <w:szCs w:val="20"/>
              </w:rPr>
            </w:pPr>
            <w:r>
              <w:rPr>
                <w:rFonts w:hint="eastAsia"/>
                <w:sz w:val="20"/>
                <w:szCs w:val="20"/>
              </w:rPr>
              <w:t>LoginBLService</w:t>
            </w:r>
          </w:p>
          <w:p>
            <w:pPr>
              <w:rPr>
                <w:sz w:val="20"/>
                <w:szCs w:val="20"/>
              </w:rPr>
            </w:pPr>
            <w:r>
              <w:rPr>
                <w:rFonts w:hint="eastAsia"/>
                <w:sz w:val="20"/>
                <w:szCs w:val="20"/>
              </w:rPr>
              <w:t>PositionBLService</w:t>
            </w:r>
          </w:p>
        </w:tc>
        <w:tc>
          <w:tcPr>
            <w:tcW w:w="1897" w:type="dxa"/>
            <w:vAlign w:val="center"/>
          </w:tcPr>
          <w:p>
            <w:pPr>
              <w:jc w:val="center"/>
            </w:pPr>
            <w:r>
              <w:rPr>
                <w:rFonts w:hint="eastAsia" w:ascii="宋体" w:hAnsi="宋体"/>
                <w:szCs w:val="21"/>
              </w:rPr>
              <w:t>客户端展示层</w:t>
            </w:r>
          </w:p>
        </w:tc>
        <w:tc>
          <w:tcPr>
            <w:tcW w:w="1898" w:type="dxa"/>
            <w:vAlign w:val="center"/>
          </w:tcPr>
          <w:p>
            <w:pPr>
              <w:jc w:val="center"/>
              <w:rPr>
                <w:rFonts w:ascii="宋体" w:hAnsi="宋体"/>
                <w:szCs w:val="21"/>
              </w:rPr>
            </w:pPr>
            <w:r>
              <w:rPr>
                <w:rFonts w:hint="eastAsia" w:ascii="宋体" w:hAnsi="宋体"/>
                <w:szCs w:val="21"/>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41" w:type="dxa"/>
          </w:tcPr>
          <w:p>
            <w:pPr>
              <w:rPr>
                <w:sz w:val="20"/>
                <w:szCs w:val="20"/>
              </w:rPr>
            </w:pPr>
            <w:r>
              <w:rPr>
                <w:rFonts w:hint="eastAsia"/>
                <w:sz w:val="20"/>
                <w:szCs w:val="20"/>
              </w:rPr>
              <w:t>DatabaseFactory</w:t>
            </w:r>
          </w:p>
          <w:p>
            <w:pPr>
              <w:rPr>
                <w:sz w:val="20"/>
                <w:szCs w:val="20"/>
              </w:rPr>
            </w:pPr>
            <w:r>
              <w:rPr>
                <w:rFonts w:hint="eastAsia"/>
                <w:sz w:val="20"/>
                <w:szCs w:val="20"/>
              </w:rPr>
              <w:t>CommodityDataService</w:t>
            </w:r>
          </w:p>
          <w:p>
            <w:pPr>
              <w:rPr>
                <w:sz w:val="20"/>
                <w:szCs w:val="20"/>
              </w:rPr>
            </w:pPr>
            <w:r>
              <w:rPr>
                <w:rFonts w:hint="eastAsia"/>
                <w:sz w:val="20"/>
                <w:szCs w:val="20"/>
              </w:rPr>
              <w:t>UserDataService</w:t>
            </w:r>
          </w:p>
          <w:p>
            <w:pPr>
              <w:rPr>
                <w:sz w:val="20"/>
                <w:szCs w:val="20"/>
              </w:rPr>
            </w:pPr>
            <w:r>
              <w:rPr>
                <w:rFonts w:hint="eastAsia"/>
                <w:sz w:val="20"/>
                <w:szCs w:val="20"/>
              </w:rPr>
              <w:t>LogDataService</w:t>
            </w:r>
          </w:p>
          <w:p>
            <w:pPr>
              <w:rPr>
                <w:sz w:val="20"/>
                <w:szCs w:val="20"/>
              </w:rPr>
            </w:pPr>
            <w:r>
              <w:rPr>
                <w:rFonts w:hint="eastAsia"/>
                <w:sz w:val="20"/>
                <w:szCs w:val="20"/>
              </w:rPr>
              <w:t>AccountDataService</w:t>
            </w:r>
          </w:p>
          <w:p>
            <w:pPr>
              <w:rPr>
                <w:sz w:val="20"/>
                <w:szCs w:val="20"/>
              </w:rPr>
            </w:pPr>
            <w:r>
              <w:rPr>
                <w:rFonts w:hint="eastAsia"/>
                <w:sz w:val="20"/>
                <w:szCs w:val="20"/>
              </w:rPr>
              <w:t>InstitutionDataService</w:t>
            </w:r>
          </w:p>
          <w:p>
            <w:pPr>
              <w:rPr>
                <w:sz w:val="20"/>
                <w:szCs w:val="20"/>
              </w:rPr>
            </w:pPr>
            <w:r>
              <w:rPr>
                <w:rFonts w:hint="eastAsia"/>
                <w:sz w:val="20"/>
                <w:szCs w:val="20"/>
              </w:rPr>
              <w:t>BeginInfoDataService</w:t>
            </w:r>
          </w:p>
          <w:p>
            <w:pPr>
              <w:rPr>
                <w:sz w:val="20"/>
                <w:szCs w:val="20"/>
              </w:rPr>
            </w:pPr>
            <w:r>
              <w:rPr>
                <w:rFonts w:hint="eastAsia"/>
                <w:sz w:val="20"/>
                <w:szCs w:val="20"/>
              </w:rPr>
              <w:t>StaffManageDataService</w:t>
            </w:r>
          </w:p>
          <w:p>
            <w:pPr>
              <w:rPr>
                <w:sz w:val="20"/>
                <w:szCs w:val="20"/>
              </w:rPr>
            </w:pPr>
            <w:r>
              <w:rPr>
                <w:rFonts w:hint="eastAsia"/>
                <w:sz w:val="20"/>
                <w:szCs w:val="20"/>
              </w:rPr>
              <w:t>SheetDataService</w:t>
            </w:r>
          </w:p>
          <w:p>
            <w:pPr>
              <w:rPr>
                <w:sz w:val="20"/>
                <w:szCs w:val="20"/>
              </w:rPr>
            </w:pPr>
            <w:r>
              <w:rPr>
                <w:rFonts w:hint="eastAsia"/>
                <w:sz w:val="20"/>
                <w:szCs w:val="20"/>
              </w:rPr>
              <w:t>NonUserDataService</w:t>
            </w:r>
          </w:p>
          <w:p>
            <w:pPr>
              <w:rPr>
                <w:sz w:val="20"/>
                <w:szCs w:val="20"/>
              </w:rPr>
            </w:pPr>
            <w:r>
              <w:rPr>
                <w:rFonts w:hint="eastAsia"/>
                <w:sz w:val="20"/>
                <w:szCs w:val="20"/>
              </w:rPr>
              <w:t>PositionDataService</w:t>
            </w:r>
          </w:p>
        </w:tc>
        <w:tc>
          <w:tcPr>
            <w:tcW w:w="1897" w:type="dxa"/>
            <w:vAlign w:val="center"/>
          </w:tcPr>
          <w:p>
            <w:pPr>
              <w:jc w:val="center"/>
              <w:rPr>
                <w:rFonts w:ascii="宋体" w:hAnsi="宋体"/>
                <w:szCs w:val="21"/>
              </w:rPr>
            </w:pPr>
            <w:r>
              <w:rPr>
                <w:rFonts w:hint="eastAsia" w:ascii="宋体" w:hAnsi="宋体"/>
                <w:szCs w:val="21"/>
              </w:rPr>
              <w:t>客户端业务逻辑层</w:t>
            </w:r>
          </w:p>
        </w:tc>
        <w:tc>
          <w:tcPr>
            <w:tcW w:w="1898" w:type="dxa"/>
            <w:vAlign w:val="center"/>
          </w:tcPr>
          <w:p>
            <w:pPr>
              <w:jc w:val="center"/>
              <w:rPr>
                <w:rFonts w:ascii="宋体" w:hAnsi="宋体"/>
                <w:szCs w:val="21"/>
              </w:rPr>
            </w:pPr>
            <w:r>
              <w:rPr>
                <w:rFonts w:hint="eastAsia" w:ascii="宋体" w:hAnsi="宋体"/>
                <w:szCs w:val="21"/>
              </w:rPr>
              <w:t>服务器端数据层</w:t>
            </w:r>
          </w:p>
        </w:tc>
      </w:tr>
    </w:tbl>
    <w:p>
      <w:pPr>
        <w:jc w:val="center"/>
        <w:rPr>
          <w:rFonts w:ascii="宋体" w:hAnsi="宋体"/>
          <w:b/>
          <w:bCs/>
          <w:sz w:val="22"/>
        </w:rPr>
      </w:pPr>
    </w:p>
    <w:p>
      <w:pPr>
        <w:ind w:firstLine="420"/>
        <w:rPr>
          <w:rFonts w:ascii="宋体" w:hAnsi="宋体"/>
          <w:szCs w:val="21"/>
        </w:rPr>
      </w:pPr>
      <w:r>
        <w:rPr>
          <w:rFonts w:hint="eastAsia" w:ascii="宋体" w:hAnsi="宋体"/>
          <w:szCs w:val="21"/>
        </w:rPr>
        <w:t>借用单据用例来说明层之间的调用，如图9所示。每一层之间都是由上层依赖了一个接口（需接口），而下层实现这个接口（供接口）。SheetBLService提供了Sheet界面所需要的所有业务逻辑功能。SheetDataService提供了对逻辑文件的增、改、查等操作。这样的实现就大大降低了层与层之间的耦合。</w:t>
      </w:r>
    </w:p>
    <w:p>
      <w:pPr>
        <w:ind w:firstLine="420"/>
      </w:pPr>
    </w:p>
    <w:p>
      <w:pPr/>
    </w:p>
    <w:p>
      <w:pPr>
        <w:rPr>
          <w:rFonts w:hint="eastAsia" w:eastAsia="宋体"/>
          <w:lang w:eastAsia="zh-CN"/>
        </w:rPr>
      </w:pPr>
      <w:r>
        <w:rPr>
          <w:rFonts w:hint="eastAsia" w:eastAsia="宋体"/>
          <w:lang w:eastAsia="zh-CN"/>
        </w:rPr>
        <w:drawing>
          <wp:inline distT="0" distB="0" distL="114300" distR="114300">
            <wp:extent cx="5271135" cy="2934970"/>
            <wp:effectExtent l="0" t="0" r="5715" b="17780"/>
            <wp:docPr id="3" name="图片 3" descr="sheet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heetNew"/>
                    <pic:cNvPicPr>
                      <a:picLocks noChangeAspect="1"/>
                    </pic:cNvPicPr>
                  </pic:nvPicPr>
                  <pic:blipFill>
                    <a:blip r:embed="rId16"/>
                    <a:srcRect/>
                    <a:stretch>
                      <a:fillRect/>
                    </a:stretch>
                  </pic:blipFill>
                  <pic:spPr>
                    <a:xfrm>
                      <a:off x="0" y="0"/>
                      <a:ext cx="5271135" cy="2934970"/>
                    </a:xfrm>
                    <a:prstGeom prst="rect">
                      <a:avLst/>
                    </a:prstGeom>
                  </pic:spPr>
                </pic:pic>
              </a:graphicData>
            </a:graphic>
          </wp:inline>
        </w:drawing>
      </w:r>
    </w:p>
    <w:p>
      <w:pPr>
        <w:jc w:val="center"/>
      </w:pPr>
      <w:r>
        <w:rPr>
          <w:rFonts w:hint="eastAsia"/>
        </w:rPr>
        <w:t>图9 单据用例层之间调用的接口</w:t>
      </w:r>
    </w:p>
    <w:p>
      <w:pPr/>
      <w:bookmarkStart w:id="51" w:name="_GoBack"/>
      <w:bookmarkEnd w:id="51"/>
    </w:p>
    <w:p>
      <w:pPr/>
      <w:r>
        <w:pict>
          <v:shape id="_x0000_i1034" o:spt="75" type="#_x0000_t75" style="height:237pt;width:414pt;" filled="f" o:preferrelative="t" stroked="f" coordsize="21600,21600">
            <v:path/>
            <v:fill on="f" focussize="0,0"/>
            <v:stroke on="f" joinstyle="miter"/>
            <v:imagedata r:id="rId17" o:title="日志接口"/>
            <o:lock v:ext="edit" aspectratio="t"/>
            <w10:wrap type="none"/>
            <w10:anchorlock/>
          </v:shape>
        </w:pict>
      </w:r>
    </w:p>
    <w:p>
      <w:pPr>
        <w:jc w:val="center"/>
      </w:pPr>
      <w:r>
        <w:rPr>
          <w:rFonts w:hint="eastAsia"/>
        </w:rPr>
        <w:t>图10 日志用例层之间调用的接口</w:t>
      </w:r>
    </w:p>
    <w:p>
      <w:pPr/>
    </w:p>
    <w:p>
      <w:pPr/>
      <w:r>
        <w:pict>
          <v:shape id="_x0000_i1035" o:spt="75" type="#_x0000_t75" style="height:257.25pt;width:414.75pt;" filled="f" o:preferrelative="t" stroked="f" coordsize="21600,21600">
            <v:path/>
            <v:fill on="f" focussize="0,0"/>
            <v:stroke on="f" joinstyle="miter"/>
            <v:imagedata r:id="rId18" o:title="Account用例层之间调用的接口"/>
            <o:lock v:ext="edit" aspectratio="t"/>
            <w10:wrap type="none"/>
            <w10:anchorlock/>
          </v:shape>
        </w:pict>
      </w:r>
    </w:p>
    <w:p>
      <w:pPr>
        <w:jc w:val="center"/>
      </w:pPr>
      <w:r>
        <w:rPr>
          <w:rFonts w:hint="eastAsia"/>
        </w:rPr>
        <w:t>图11 账户用例层之间调用的接口</w:t>
      </w:r>
    </w:p>
    <w:p>
      <w:pPr/>
    </w:p>
    <w:p>
      <w:pPr/>
    </w:p>
    <w:p>
      <w:pPr/>
      <w:r>
        <w:pict>
          <v:shape id="_x0000_i1036" o:spt="75" type="#_x0000_t75" style="height:279pt;width:414pt;" filled="f" o:preferrelative="t" stroked="f" coordsize="21600,21600">
            <v:path/>
            <v:fill on="f" focussize="0,0"/>
            <v:stroke on="f" joinstyle="miter"/>
            <v:imagedata r:id="rId19" o:title="BeginInfo用例层之间调用的接口"/>
            <o:lock v:ext="edit" aspectratio="t"/>
            <w10:wrap type="none"/>
            <w10:anchorlock/>
          </v:shape>
        </w:pict>
      </w:r>
    </w:p>
    <w:p>
      <w:pPr>
        <w:jc w:val="center"/>
      </w:pPr>
      <w:r>
        <w:rPr>
          <w:rFonts w:hint="eastAsia"/>
        </w:rPr>
        <w:t>图12 期初建账用例层之间调用的接口</w:t>
      </w:r>
    </w:p>
    <w:p>
      <w:pPr>
        <w:jc w:val="center"/>
      </w:pPr>
      <w:r>
        <w:drawing>
          <wp:inline distT="0" distB="0" distL="0" distR="0">
            <wp:extent cx="5274310" cy="23552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0" cstate="print"/>
                    <a:srcRect/>
                    <a:stretch>
                      <a:fillRect/>
                    </a:stretch>
                  </pic:blipFill>
                  <pic:spPr>
                    <a:xfrm>
                      <a:off x="0" y="0"/>
                      <a:ext cx="5274310" cy="2355695"/>
                    </a:xfrm>
                    <a:prstGeom prst="rect">
                      <a:avLst/>
                    </a:prstGeom>
                    <a:noFill/>
                    <a:ln w="9525">
                      <a:noFill/>
                      <a:miter lim="800000"/>
                      <a:headEnd/>
                      <a:tailEnd/>
                    </a:ln>
                  </pic:spPr>
                </pic:pic>
              </a:graphicData>
            </a:graphic>
          </wp:inline>
        </w:drawing>
      </w:r>
    </w:p>
    <w:p>
      <w:pPr>
        <w:jc w:val="center"/>
      </w:pPr>
      <w:r>
        <w:rPr>
          <w:rFonts w:hint="eastAsia"/>
        </w:rPr>
        <w:t>图13 用户管理用例层之间调用的接口</w:t>
      </w:r>
    </w:p>
    <w:p>
      <w:pPr>
        <w:jc w:val="center"/>
      </w:pPr>
    </w:p>
    <w:p>
      <w:pPr/>
      <w:r>
        <w:drawing>
          <wp:inline distT="0" distB="0" distL="0" distR="0">
            <wp:extent cx="5274310" cy="2209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1" cstate="print"/>
                    <a:srcRect/>
                    <a:stretch>
                      <a:fillRect/>
                    </a:stretch>
                  </pic:blipFill>
                  <pic:spPr>
                    <a:xfrm>
                      <a:off x="0" y="0"/>
                      <a:ext cx="5274310" cy="2210010"/>
                    </a:xfrm>
                    <a:prstGeom prst="rect">
                      <a:avLst/>
                    </a:prstGeom>
                    <a:noFill/>
                    <a:ln w="9525">
                      <a:noFill/>
                      <a:miter lim="800000"/>
                      <a:headEnd/>
                      <a:tailEnd/>
                    </a:ln>
                  </pic:spPr>
                </pic:pic>
              </a:graphicData>
            </a:graphic>
          </wp:inline>
        </w:drawing>
      </w:r>
    </w:p>
    <w:p>
      <w:pPr>
        <w:jc w:val="center"/>
      </w:pPr>
      <w:r>
        <w:rPr>
          <w:rFonts w:hint="eastAsia"/>
        </w:rPr>
        <w:t>图14 人员机构管理用例层之间调用的接口</w:t>
      </w:r>
    </w:p>
    <w:p>
      <w:pPr>
        <w:jc w:val="center"/>
      </w:pPr>
      <w:r>
        <w:drawing>
          <wp:inline distT="0" distB="0" distL="0" distR="0">
            <wp:extent cx="5274310" cy="21196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2" cstate="print"/>
                    <a:srcRect/>
                    <a:stretch>
                      <a:fillRect/>
                    </a:stretch>
                  </pic:blipFill>
                  <pic:spPr>
                    <a:xfrm>
                      <a:off x="0" y="0"/>
                      <a:ext cx="5274310" cy="2119818"/>
                    </a:xfrm>
                    <a:prstGeom prst="rect">
                      <a:avLst/>
                    </a:prstGeom>
                    <a:noFill/>
                    <a:ln w="9525">
                      <a:noFill/>
                      <a:miter lim="800000"/>
                      <a:headEnd/>
                      <a:tailEnd/>
                    </a:ln>
                  </pic:spPr>
                </pic:pic>
              </a:graphicData>
            </a:graphic>
          </wp:inline>
        </w:drawing>
      </w:r>
    </w:p>
    <w:p>
      <w:pPr>
        <w:jc w:val="center"/>
      </w:pPr>
      <w:r>
        <w:rPr>
          <w:rFonts w:hint="eastAsia"/>
        </w:rPr>
        <w:t>图15 个人帐号管理用例层之间调用的接口</w:t>
      </w:r>
    </w:p>
    <w:p>
      <w:pPr>
        <w:jc w:val="center"/>
      </w:pPr>
    </w:p>
    <w:p>
      <w:pPr>
        <w:jc w:val="center"/>
      </w:pPr>
      <w:r>
        <w:pict>
          <v:shape id="_x0000_i1037" o:spt="75" type="#_x0000_t75" style="height:239.25pt;width:414pt;" filled="f" o:preferrelative="t" stroked="f" coordsize="21600,21600">
            <v:path/>
            <v:fill on="f" focussize="0,0"/>
            <v:stroke on="f" joinstyle="miter"/>
            <v:imagedata r:id="rId23" o:title="库存接口"/>
            <o:lock v:ext="edit" aspectratio="t"/>
            <w10:wrap type="none"/>
            <w10:anchorlock/>
          </v:shape>
        </w:pict>
      </w:r>
    </w:p>
    <w:p>
      <w:pPr>
        <w:jc w:val="center"/>
      </w:pPr>
      <w:r>
        <w:rPr>
          <w:rFonts w:hint="eastAsia"/>
        </w:rPr>
        <w:t>图16 库存用例层之间调用的接口</w:t>
      </w:r>
    </w:p>
    <w:p>
      <w:pPr>
        <w:jc w:val="center"/>
      </w:pPr>
    </w:p>
    <w:p>
      <w:pPr>
        <w:jc w:val="center"/>
      </w:pPr>
      <w:r>
        <w:pict>
          <v:shape id="_x0000_i1038" o:spt="75" type="#_x0000_t75" style="height:201pt;width:415.5pt;" filled="f" o:preferrelative="t" stroked="f" coordsize="21600,21600">
            <v:path/>
            <v:fill on="f" focussize="0,0"/>
            <v:stroke on="f" joinstyle="miter"/>
            <v:imagedata r:id="rId24" o:title="非用户信息接口"/>
            <o:lock v:ext="edit" aspectratio="t"/>
            <w10:wrap type="none"/>
            <w10:anchorlock/>
          </v:shape>
        </w:pict>
      </w:r>
    </w:p>
    <w:p>
      <w:pPr>
        <w:jc w:val="center"/>
      </w:pPr>
      <w:r>
        <w:rPr>
          <w:rFonts w:hint="eastAsia"/>
        </w:rPr>
        <w:t>图17 非用户层之间调用的接口</w:t>
      </w:r>
    </w:p>
    <w:p>
      <w:pPr>
        <w:jc w:val="center"/>
      </w:pPr>
    </w:p>
    <w:p>
      <w:pPr>
        <w:jc w:val="center"/>
      </w:pPr>
    </w:p>
    <w:p>
      <w:pPr>
        <w:jc w:val="center"/>
      </w:pPr>
    </w:p>
    <w:p>
      <w:pPr>
        <w:pStyle w:val="3"/>
      </w:pPr>
      <w:bookmarkStart w:id="27" w:name="_Toc401040350"/>
      <w:r>
        <w:rPr>
          <w:rFonts w:hint="eastAsia"/>
        </w:rPr>
        <w:t xml:space="preserve">  </w:t>
      </w:r>
      <w:bookmarkStart w:id="28" w:name="_Toc18683"/>
      <w:r>
        <w:rPr>
          <w:rFonts w:hint="eastAsia"/>
        </w:rPr>
        <w:t>5.2用户界面层的分解</w:t>
      </w:r>
      <w:bookmarkEnd w:id="27"/>
      <w:bookmarkEnd w:id="28"/>
    </w:p>
    <w:p>
      <w:pPr>
        <w:ind w:firstLine="420"/>
        <w:rPr>
          <w:rFonts w:ascii="宋体" w:hAnsi="宋体"/>
          <w:szCs w:val="21"/>
        </w:rPr>
      </w:pPr>
      <w:r>
        <w:rPr>
          <w:rFonts w:hint="eastAsia" w:ascii="宋体" w:hAnsi="宋体"/>
          <w:szCs w:val="21"/>
        </w:rPr>
        <w:t>根据需求，系统存在32个用户界面：库存管理人员界面、财务人员界面、总经理界面、管理员界面、快递员界面、营业厅业务员界面、中转中心业务员界面、入库单填写界面、出库单填写界面、库存分区界面、库存报警界面、库存盘点界面、人员机构管理界面、常量制定界面、统计报表界面、单据审批界面、日志查询界面、银行账户管理界面、期初建账界面、付款单界面、调整用户界面、订单信息记录界面、收件信息记录界面、中转中心发货单界面、中转货物接收单界面、装车单界面、司机信息界面、收款单界面、派件单填写界面、接收单填写界面、车辆信息界面、车辆装车管理界面。界面跳转如图18所示。</w:t>
      </w: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ind w:firstLine="420"/>
        <w:rPr>
          <w:rFonts w:ascii="宋体" w:hAnsi="宋体"/>
          <w:szCs w:val="21"/>
        </w:rPr>
      </w:pPr>
    </w:p>
    <w:p>
      <w:pPr/>
      <w:r>
        <w:pict>
          <v:shape id="_x0000_i1039" o:spt="75" type="#_x0000_t75" style="height:578.25pt;width:441pt;" filled="f" o:preferrelative="t" stroked="f" coordsize="21600,21600">
            <v:path/>
            <v:fill on="f" focussize="0,0"/>
            <v:stroke on="f" joinstyle="miter"/>
            <v:imagedata r:id="rId25" o:title=""/>
            <o:lock v:ext="edit" aspectratio="t"/>
            <w10:wrap type="none"/>
            <w10:anchorlock/>
          </v:shape>
        </w:pict>
      </w:r>
    </w:p>
    <w:p>
      <w:pPr/>
    </w:p>
    <w:p>
      <w:pPr/>
    </w:p>
    <w:p>
      <w:pPr/>
    </w:p>
    <w:p>
      <w:pPr/>
    </w:p>
    <w:p>
      <w:pPr/>
    </w:p>
    <w:p>
      <w:pPr/>
    </w:p>
    <w:p>
      <w:pPr/>
      <w:r>
        <w:pict>
          <v:shape id="_x0000_i1040" o:spt="75" type="#_x0000_t75" style="height:581.25pt;width:453.75pt;" filled="f" o:preferrelative="t" stroked="f" coordsize="21600,21600">
            <v:path/>
            <v:fill on="f" focussize="0,0"/>
            <v:stroke on="f" joinstyle="miter"/>
            <v:imagedata r:id="rId26"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图18 用户界面跳转</w:t>
      </w:r>
    </w:p>
    <w:p>
      <w:pPr/>
    </w:p>
    <w:p>
      <w:pPr>
        <w:ind w:firstLine="420"/>
        <w:rPr>
          <w:rFonts w:ascii="宋体" w:hAnsi="宋体"/>
          <w:szCs w:val="21"/>
        </w:rPr>
      </w:pPr>
      <w:r>
        <w:rPr>
          <w:rFonts w:hint="eastAsia" w:ascii="宋体" w:hAnsi="宋体"/>
          <w:szCs w:val="21"/>
        </w:rPr>
        <w:t>服务器端和客户端的用户设计接口是一致的，只是具体的页面不一样，用户界面类如图19所示。</w:t>
      </w:r>
    </w:p>
    <w:p>
      <w:pPr>
        <w:ind w:firstLine="420"/>
        <w:rPr>
          <w:rFonts w:ascii="宋体" w:hAnsi="宋体"/>
          <w:szCs w:val="21"/>
        </w:rPr>
      </w:pPr>
      <w:r>
        <w:rPr>
          <w:rFonts w:hint="eastAsia" w:ascii="宋体" w:hAnsi="宋体"/>
          <w:szCs w:val="21"/>
        </w:rPr>
        <w:t xml:space="preserve">            </w:t>
      </w:r>
      <w:r>
        <w:rPr>
          <w:rFonts w:ascii="宋体" w:hAnsi="宋体"/>
          <w:szCs w:val="21"/>
        </w:rPr>
        <w:pict>
          <v:shape id="_x0000_i1041" o:spt="75" type="#_x0000_t75" style="height:127.5pt;width:254.25pt;" filled="f" o:preferrelative="t" stroked="f" coordsize="21600,21600">
            <v:path/>
            <v:fill on="f" focussize="0,0"/>
            <v:stroke on="f" joinstyle="miter"/>
            <v:imagedata r:id="rId27" o:title=""/>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图19 用户界面类</w:t>
      </w:r>
    </w:p>
    <w:p>
      <w:pPr>
        <w:rPr>
          <w:rFonts w:ascii="宋体" w:hAnsi="宋体"/>
          <w:sz w:val="22"/>
        </w:rPr>
      </w:pPr>
    </w:p>
    <w:p>
      <w:pPr>
        <w:pStyle w:val="4"/>
      </w:pPr>
      <w:bookmarkStart w:id="29" w:name="_Toc401040351"/>
      <w:r>
        <w:rPr>
          <w:rFonts w:hint="eastAsia"/>
        </w:rPr>
        <w:t xml:space="preserve">     </w:t>
      </w:r>
      <w:bookmarkStart w:id="30" w:name="_Toc14329"/>
      <w:r>
        <w:rPr>
          <w:rFonts w:hint="eastAsia"/>
        </w:rPr>
        <w:t>5.2.1用户界面层模块的职责</w:t>
      </w:r>
      <w:bookmarkEnd w:id="29"/>
      <w:bookmarkEnd w:id="30"/>
    </w:p>
    <w:p>
      <w:pPr>
        <w:ind w:firstLine="420"/>
        <w:rPr>
          <w:rFonts w:ascii="宋体" w:hAnsi="宋体"/>
          <w:szCs w:val="21"/>
        </w:rPr>
      </w:pPr>
      <w:r>
        <w:rPr>
          <w:rFonts w:hint="eastAsia" w:ascii="宋体" w:hAnsi="宋体"/>
          <w:szCs w:val="21"/>
        </w:rPr>
        <w:t xml:space="preserve">    如表5所示为用户界面层模块的职责。</w:t>
      </w:r>
    </w:p>
    <w:p>
      <w:pPr>
        <w:pStyle w:val="6"/>
        <w:jc w:val="center"/>
        <w:rPr>
          <w:rFonts w:ascii="宋体" w:hAnsi="宋体" w:eastAsia="宋体"/>
          <w:b/>
          <w:bCs/>
          <w:sz w:val="22"/>
          <w:szCs w:val="22"/>
        </w:rPr>
      </w:pPr>
      <w:r>
        <w:rPr>
          <w:rFonts w:hint="eastAsia" w:ascii="宋体" w:hAnsi="宋体" w:eastAsia="宋体"/>
          <w:b/>
          <w:bCs/>
          <w:sz w:val="22"/>
          <w:szCs w:val="22"/>
        </w:rPr>
        <w:t>表</w:t>
      </w:r>
      <w:r>
        <w:rPr>
          <w:rFonts w:ascii="宋体" w:hAnsi="宋体" w:eastAsia="宋体"/>
          <w:b/>
          <w:bCs/>
          <w:sz w:val="22"/>
          <w:szCs w:val="22"/>
        </w:rPr>
        <w:fldChar w:fldCharType="begin"/>
      </w:r>
      <w:r>
        <w:rPr>
          <w:rFonts w:ascii="宋体" w:hAnsi="宋体" w:eastAsia="宋体"/>
          <w:b/>
          <w:bCs/>
          <w:sz w:val="22"/>
          <w:szCs w:val="22"/>
        </w:rPr>
        <w:instrText xml:space="preserve"> STYLEREF 1 \s </w:instrText>
      </w:r>
      <w:r>
        <w:rPr>
          <w:rFonts w:ascii="宋体" w:hAnsi="宋体" w:eastAsia="宋体"/>
          <w:b/>
          <w:bCs/>
          <w:sz w:val="22"/>
          <w:szCs w:val="22"/>
        </w:rPr>
        <w:fldChar w:fldCharType="separate"/>
      </w:r>
      <w:r>
        <w:rPr>
          <w:rFonts w:ascii="宋体" w:hAnsi="宋体" w:eastAsia="宋体"/>
          <w:b/>
          <w:bCs/>
          <w:sz w:val="22"/>
          <w:szCs w:val="22"/>
        </w:rPr>
        <w:t>5</w:t>
      </w:r>
      <w:r>
        <w:rPr>
          <w:rFonts w:ascii="宋体" w:hAnsi="宋体" w:eastAsia="宋体"/>
          <w:b/>
          <w:bCs/>
          <w:sz w:val="22"/>
          <w:szCs w:val="22"/>
        </w:rPr>
        <w:fldChar w:fldCharType="end"/>
      </w:r>
      <w:r>
        <w:rPr>
          <w:rFonts w:hint="eastAsia" w:ascii="宋体" w:hAnsi="宋体" w:eastAsia="宋体"/>
          <w:b/>
          <w:bCs/>
          <w:sz w:val="22"/>
          <w:szCs w:val="22"/>
        </w:rPr>
        <w:t xml:space="preserve"> 用户界面层模块的职责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6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tcPr>
          <w:p>
            <w:pPr>
              <w:jc w:val="center"/>
              <w:rPr>
                <w:b/>
              </w:rPr>
            </w:pPr>
            <w:r>
              <w:rPr>
                <w:rFonts w:hint="eastAsia"/>
                <w:b/>
              </w:rPr>
              <w:t>模块</w:t>
            </w:r>
          </w:p>
        </w:tc>
        <w:tc>
          <w:tcPr>
            <w:tcW w:w="6715" w:type="dxa"/>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tcPr>
          <w:p>
            <w:pPr>
              <w:jc w:val="left"/>
            </w:pPr>
            <w:r>
              <w:rPr>
                <w:rFonts w:hint="eastAsia"/>
              </w:rPr>
              <w:t>MainFrame</w:t>
            </w:r>
          </w:p>
        </w:tc>
        <w:tc>
          <w:tcPr>
            <w:tcW w:w="6715" w:type="dxa"/>
          </w:tcPr>
          <w:p>
            <w:pPr>
              <w:jc w:val="left"/>
            </w:pPr>
            <w:r>
              <w:rPr>
                <w:rFonts w:hint="eastAsia" w:ascii="宋体" w:hAnsi="宋体"/>
                <w:szCs w:val="21"/>
              </w:rPr>
              <w:t>界面Frame,负责界面的显示和界面的跳转</w:t>
            </w:r>
          </w:p>
        </w:tc>
      </w:tr>
    </w:tbl>
    <w:p>
      <w:pPr>
        <w:pStyle w:val="7"/>
        <w:spacing w:line="276" w:lineRule="auto"/>
        <w:ind w:left="851" w:firstLine="0" w:firstLineChars="0"/>
        <w:rPr>
          <w:rFonts w:ascii="黑体" w:hAnsi="黑体" w:eastAsia="黑体"/>
          <w:sz w:val="28"/>
          <w:szCs w:val="28"/>
        </w:rPr>
      </w:pPr>
      <w:bookmarkStart w:id="31" w:name="_Toc401040352"/>
    </w:p>
    <w:p>
      <w:pPr>
        <w:pStyle w:val="4"/>
      </w:pPr>
      <w:r>
        <w:rPr>
          <w:rFonts w:hint="eastAsia"/>
        </w:rPr>
        <w:t xml:space="preserve">     </w:t>
      </w:r>
      <w:bookmarkStart w:id="32" w:name="_Toc26084"/>
      <w:r>
        <w:rPr>
          <w:rFonts w:hint="eastAsia"/>
        </w:rPr>
        <w:t>5.2.2用户界面层模块的接口规范</w:t>
      </w:r>
      <w:bookmarkEnd w:id="31"/>
      <w:bookmarkEnd w:id="32"/>
    </w:p>
    <w:p>
      <w:pPr>
        <w:ind w:firstLine="420"/>
      </w:pPr>
      <w:r>
        <w:rPr>
          <w:rFonts w:hint="eastAsia" w:ascii="宋体" w:hAnsi="宋体"/>
          <w:szCs w:val="21"/>
        </w:rPr>
        <w:t xml:space="preserve">    用户界面层模块的接口规范如表6所示。</w:t>
      </w:r>
    </w:p>
    <w:p>
      <w:pPr>
        <w:pStyle w:val="6"/>
        <w:jc w:val="center"/>
        <w:rPr>
          <w:rFonts w:ascii="宋体" w:hAnsi="宋体" w:eastAsia="宋体"/>
          <w:b/>
          <w:bCs/>
          <w:sz w:val="22"/>
          <w:szCs w:val="22"/>
        </w:rPr>
      </w:pPr>
      <w:r>
        <w:rPr>
          <w:rFonts w:hint="eastAsia" w:ascii="宋体" w:hAnsi="宋体" w:eastAsia="宋体"/>
          <w:b/>
          <w:bCs/>
          <w:sz w:val="22"/>
          <w:szCs w:val="22"/>
        </w:rPr>
        <w:t>表6 用户界面层模块的接口规范</w:t>
      </w:r>
    </w:p>
    <w:tbl>
      <w:tblPr>
        <w:tblStyle w:val="21"/>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178"/>
        <w:gridCol w:w="5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restart"/>
          </w:tcPr>
          <w:p>
            <w:pPr/>
            <w:r>
              <w:rPr>
                <w:rFonts w:hint="eastAsia"/>
              </w:rPr>
              <w:t>MainFrame</w:t>
            </w:r>
          </w:p>
        </w:tc>
        <w:tc>
          <w:tcPr>
            <w:tcW w:w="1178" w:type="dxa"/>
          </w:tcPr>
          <w:p>
            <w:pPr>
              <w:rPr>
                <w:rFonts w:ascii="宋体" w:hAnsi="宋体"/>
                <w:szCs w:val="21"/>
              </w:rPr>
            </w:pPr>
            <w:r>
              <w:rPr>
                <w:rFonts w:hint="eastAsia" w:ascii="宋体" w:hAnsi="宋体"/>
                <w:szCs w:val="21"/>
              </w:rPr>
              <w:t>语法</w:t>
            </w:r>
          </w:p>
        </w:tc>
        <w:tc>
          <w:tcPr>
            <w:tcW w:w="5343" w:type="dxa"/>
          </w:tcPr>
          <w:p>
            <w:pPr/>
            <w:r>
              <w:rPr>
                <w:rFonts w:hint="eastAsia"/>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continue"/>
          </w:tcPr>
          <w:p>
            <w:pPr/>
          </w:p>
        </w:tc>
        <w:tc>
          <w:tcPr>
            <w:tcW w:w="1178" w:type="dxa"/>
          </w:tcPr>
          <w:p>
            <w:pPr>
              <w:rPr>
                <w:rFonts w:ascii="宋体" w:hAnsi="宋体"/>
                <w:szCs w:val="21"/>
              </w:rPr>
            </w:pPr>
            <w:r>
              <w:rPr>
                <w:rFonts w:hint="eastAsia" w:ascii="宋体" w:hAnsi="宋体"/>
                <w:szCs w:val="21"/>
              </w:rPr>
              <w:t>前置条件</w:t>
            </w:r>
          </w:p>
        </w:tc>
        <w:tc>
          <w:tcPr>
            <w:tcW w:w="5343" w:type="dxa"/>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Merge w:val="continue"/>
          </w:tcPr>
          <w:p>
            <w:pPr/>
          </w:p>
        </w:tc>
        <w:tc>
          <w:tcPr>
            <w:tcW w:w="1178" w:type="dxa"/>
          </w:tcPr>
          <w:p>
            <w:pPr>
              <w:rPr>
                <w:rFonts w:ascii="宋体" w:hAnsi="宋体"/>
                <w:szCs w:val="21"/>
              </w:rPr>
            </w:pPr>
            <w:r>
              <w:rPr>
                <w:rFonts w:hint="eastAsia" w:ascii="宋体" w:hAnsi="宋体"/>
                <w:szCs w:val="21"/>
              </w:rPr>
              <w:t>后置条件</w:t>
            </w:r>
          </w:p>
        </w:tc>
        <w:tc>
          <w:tcPr>
            <w:tcW w:w="5343" w:type="dxa"/>
          </w:tcPr>
          <w:p>
            <w:pPr/>
            <w:r>
              <w:rPr>
                <w:rFonts w:hint="eastAsia"/>
              </w:rPr>
              <w:t>显示Frame及LoginPanel</w:t>
            </w:r>
          </w:p>
        </w:tc>
      </w:tr>
    </w:tbl>
    <w:p>
      <w:pPr>
        <w:pStyle w:val="6"/>
        <w:rPr>
          <w:rFonts w:ascii="宋体" w:hAnsi="宋体" w:eastAsia="宋体"/>
        </w:rPr>
      </w:pPr>
    </w:p>
    <w:p>
      <w:pPr>
        <w:ind w:firstLine="420"/>
        <w:rPr>
          <w:rFonts w:ascii="宋体" w:hAnsi="宋体"/>
          <w:szCs w:val="21"/>
        </w:rPr>
      </w:pPr>
      <w:r>
        <w:rPr>
          <w:rFonts w:hint="eastAsia" w:ascii="宋体" w:hAnsi="宋体"/>
          <w:szCs w:val="21"/>
        </w:rPr>
        <w:t xml:space="preserve">    用户界面层模块需要的服务接口如表7所示。</w:t>
      </w:r>
    </w:p>
    <w:p>
      <w:pPr>
        <w:pStyle w:val="6"/>
        <w:jc w:val="center"/>
        <w:rPr>
          <w:rFonts w:ascii="宋体" w:hAnsi="宋体" w:eastAsia="宋体"/>
          <w:b/>
          <w:bCs/>
          <w:sz w:val="22"/>
          <w:szCs w:val="22"/>
        </w:rPr>
      </w:pPr>
      <w:r>
        <w:rPr>
          <w:rFonts w:hint="eastAsia" w:ascii="宋体" w:hAnsi="宋体" w:eastAsia="宋体"/>
          <w:b/>
          <w:bCs/>
          <w:sz w:val="22"/>
          <w:szCs w:val="22"/>
        </w:rPr>
        <w:t>表7 用户界面层模块需要的服务接口</w:t>
      </w:r>
    </w:p>
    <w:tbl>
      <w:tblPr>
        <w:tblStyle w:val="21"/>
        <w:tblW w:w="74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4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rPr>
                <w:rFonts w:hint="eastAsia"/>
              </w:rPr>
              <w:t>服务名</w:t>
            </w:r>
          </w:p>
        </w:tc>
        <w:tc>
          <w:tcPr>
            <w:tcW w:w="4206" w:type="dxa"/>
          </w:tcPr>
          <w:p>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rPr>
                <w:rFonts w:hint="eastAsia"/>
              </w:rPr>
              <w:t>presentation.MainFrame.init()</w:t>
            </w:r>
          </w:p>
        </w:tc>
        <w:tc>
          <w:tcPr>
            <w:tcW w:w="4206" w:type="dxa"/>
          </w:tcPr>
          <w:p>
            <w:pPr>
              <w:rPr>
                <w:rFonts w:ascii="宋体" w:hAnsi="宋体"/>
              </w:rPr>
            </w:pPr>
            <w:r>
              <w:rPr>
                <w:rFonts w:hint="eastAsia" w:ascii="宋体" w:hAnsi="宋体"/>
              </w:rPr>
              <w:t>初始化窗口，显示登陆界面。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rPr>
                <w:rFonts w:hint="eastAsia"/>
              </w:rPr>
              <w:t>java.rmi.Naming.lookup ()</w:t>
            </w:r>
          </w:p>
        </w:tc>
        <w:tc>
          <w:tcPr>
            <w:tcW w:w="4206" w:type="dxa"/>
          </w:tcPr>
          <w:p>
            <w:pPr>
              <w:rPr>
                <w:rFonts w:ascii="宋体" w:hAnsi="宋体"/>
              </w:rPr>
            </w:pPr>
            <w:r>
              <w:rPr>
                <w:rFonts w:hint="eastAsia" w:ascii="宋体" w:hAnsi="宋体"/>
              </w:rPr>
              <w:t>查找需要的RMI服务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t>businesslogicservice</w:t>
            </w:r>
            <w:r>
              <w:rPr>
                <w:rFonts w:hint="eastAsia"/>
              </w:rPr>
              <w:t>.LoginBLService</w:t>
            </w:r>
          </w:p>
        </w:tc>
        <w:tc>
          <w:tcPr>
            <w:tcW w:w="4206" w:type="dxa"/>
          </w:tcPr>
          <w:p>
            <w:pPr>
              <w:rPr>
                <w:rFonts w:ascii="宋体" w:hAnsi="宋体"/>
              </w:rPr>
            </w:pPr>
            <w:r>
              <w:rPr>
                <w:rFonts w:hint="eastAsia" w:ascii="宋体" w:hAnsi="宋体"/>
              </w:rPr>
              <w:t>登陆界面的业务逻辑接口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64" w:type="dxa"/>
          </w:tcPr>
          <w:p>
            <w:pPr/>
            <w:r>
              <w:t>B</w:t>
            </w:r>
            <w:r>
              <w:rPr>
                <w:rFonts w:hint="eastAsia"/>
              </w:rPr>
              <w:t>usinesslogicservice.*BLService</w:t>
            </w:r>
          </w:p>
        </w:tc>
        <w:tc>
          <w:tcPr>
            <w:tcW w:w="4206" w:type="dxa"/>
          </w:tcPr>
          <w:p>
            <w:pPr>
              <w:rPr>
                <w:rFonts w:ascii="宋体" w:hAnsi="宋体"/>
              </w:rPr>
            </w:pPr>
            <w:r>
              <w:rPr>
                <w:rFonts w:hint="eastAsia" w:ascii="宋体" w:hAnsi="宋体"/>
              </w:rPr>
              <w:t>每个登陆界面都有一个相应的业务逻辑接口</w:t>
            </w:r>
          </w:p>
        </w:tc>
      </w:tr>
    </w:tbl>
    <w:p>
      <w:pPr/>
    </w:p>
    <w:p>
      <w:pPr>
        <w:pStyle w:val="4"/>
      </w:pPr>
      <w:bookmarkStart w:id="33" w:name="_Toc401040353"/>
      <w:r>
        <w:rPr>
          <w:rFonts w:hint="eastAsia"/>
        </w:rPr>
        <w:t xml:space="preserve">     </w:t>
      </w:r>
      <w:bookmarkStart w:id="34" w:name="_Toc14242"/>
      <w:r>
        <w:rPr>
          <w:rFonts w:hint="eastAsia"/>
        </w:rPr>
        <w:t>5.2.3用户界面层模块设计原理</w:t>
      </w:r>
      <w:bookmarkEnd w:id="33"/>
      <w:bookmarkEnd w:id="34"/>
    </w:p>
    <w:p>
      <w:pPr>
        <w:ind w:firstLine="420"/>
        <w:rPr>
          <w:rFonts w:ascii="宋体" w:hAnsi="宋体"/>
          <w:szCs w:val="21"/>
        </w:rPr>
      </w:pPr>
      <w:r>
        <w:rPr>
          <w:rFonts w:hint="eastAsia" w:ascii="宋体" w:hAnsi="宋体"/>
          <w:szCs w:val="21"/>
        </w:rPr>
        <w:t xml:space="preserve">    用户界面利用Java的Swing和AWT库来实现。</w:t>
      </w:r>
    </w:p>
    <w:p>
      <w:pPr>
        <w:ind w:firstLine="420"/>
        <w:rPr>
          <w:rFonts w:ascii="宋体" w:hAnsi="宋体"/>
          <w:szCs w:val="21"/>
        </w:rPr>
      </w:pPr>
    </w:p>
    <w:p>
      <w:pPr>
        <w:pStyle w:val="3"/>
      </w:pPr>
      <w:bookmarkStart w:id="35" w:name="_Toc401040354"/>
      <w:r>
        <w:rPr>
          <w:rFonts w:hint="eastAsia"/>
        </w:rPr>
        <w:t xml:space="preserve">  </w:t>
      </w:r>
      <w:bookmarkStart w:id="36" w:name="_Toc2903"/>
      <w:r>
        <w:rPr>
          <w:rFonts w:hint="eastAsia"/>
        </w:rPr>
        <w:t>5.3业务逻辑层的分解</w:t>
      </w:r>
      <w:bookmarkEnd w:id="35"/>
      <w:bookmarkEnd w:id="36"/>
    </w:p>
    <w:p>
      <w:pPr>
        <w:ind w:firstLine="420"/>
        <w:rPr>
          <w:rFonts w:ascii="宋体" w:hAnsi="宋体"/>
          <w:szCs w:val="21"/>
        </w:rPr>
      </w:pPr>
      <w:r>
        <w:rPr>
          <w:rFonts w:hint="eastAsia" w:ascii="宋体" w:hAnsi="宋体"/>
          <w:szCs w:val="21"/>
        </w:rPr>
        <w:t>业务逻辑层包括多个针对界面的业务逻辑处理对象。例如，Sheet对象负责处理单据界面的业务逻辑；Log对象负责日志界面的业务逻辑。业务逻辑层的设计如图20所示。</w:t>
      </w:r>
    </w:p>
    <w:p>
      <w:pPr>
        <w:rPr>
          <w:rFonts w:ascii="宋体" w:hAnsi="宋体"/>
          <w:sz w:val="22"/>
        </w:rPr>
      </w:pPr>
    </w:p>
    <w:p>
      <w:pPr>
        <w:rPr>
          <w:rFonts w:ascii="宋体" w:hAnsi="宋体"/>
          <w:sz w:val="22"/>
        </w:rPr>
      </w:pPr>
      <w:r>
        <w:rPr>
          <w:rFonts w:ascii="宋体" w:hAnsi="宋体"/>
          <w:sz w:val="22"/>
        </w:rPr>
        <w:pict>
          <v:shape id="_x0000_i1042" o:spt="75" type="#_x0000_t75" style="height:169.5pt;width:415.5pt;" filled="f" o:preferrelative="t" stroked="f" coordsize="21600,21600">
            <v:path/>
            <v:fill on="f" focussize="0,0"/>
            <v:stroke on="f" joinstyle="miter"/>
            <v:imagedata r:id="rId28" o:title="业务逻辑层的设计"/>
            <o:lock v:ext="edit" aspectratio="t"/>
            <w10:wrap type="none"/>
            <w10:anchorlock/>
          </v:shape>
        </w:pict>
      </w:r>
    </w:p>
    <w:p>
      <w:pPr>
        <w:pStyle w:val="6"/>
        <w:jc w:val="center"/>
        <w:rPr>
          <w:rFonts w:ascii="宋体" w:hAnsi="宋体" w:eastAsia="宋体"/>
          <w:sz w:val="22"/>
          <w:szCs w:val="22"/>
        </w:rPr>
      </w:pPr>
      <w:r>
        <w:rPr>
          <w:rFonts w:hint="eastAsia" w:ascii="宋体" w:hAnsi="宋体" w:eastAsia="宋体"/>
          <w:sz w:val="22"/>
          <w:szCs w:val="22"/>
        </w:rPr>
        <w:t>图20 业务逻辑层的设计</w:t>
      </w:r>
    </w:p>
    <w:p>
      <w:pPr>
        <w:rPr>
          <w:rFonts w:ascii="宋体" w:hAnsi="宋体"/>
          <w:sz w:val="22"/>
        </w:rPr>
      </w:pPr>
    </w:p>
    <w:p>
      <w:pPr>
        <w:pStyle w:val="4"/>
      </w:pPr>
      <w:bookmarkStart w:id="37" w:name="_Toc401040355"/>
      <w:r>
        <w:rPr>
          <w:rFonts w:hint="eastAsia"/>
        </w:rPr>
        <w:t xml:space="preserve">     </w:t>
      </w:r>
      <w:bookmarkStart w:id="38" w:name="_Toc25369"/>
      <w:r>
        <w:rPr>
          <w:rFonts w:hint="eastAsia"/>
        </w:rPr>
        <w:t>5.3.1业务逻辑层模块的职责</w:t>
      </w:r>
      <w:bookmarkEnd w:id="37"/>
      <w:bookmarkEnd w:id="38"/>
    </w:p>
    <w:p>
      <w:pPr>
        <w:ind w:firstLine="420"/>
        <w:rPr>
          <w:rFonts w:ascii="宋体" w:hAnsi="宋体"/>
          <w:szCs w:val="21"/>
        </w:rPr>
      </w:pPr>
      <w:r>
        <w:rPr>
          <w:rFonts w:hint="eastAsia" w:ascii="宋体" w:hAnsi="宋体"/>
          <w:szCs w:val="21"/>
        </w:rPr>
        <w:t xml:space="preserve">    业务逻辑层模块的职责如表8所示。</w:t>
      </w:r>
    </w:p>
    <w:p>
      <w:pPr>
        <w:pStyle w:val="6"/>
        <w:jc w:val="center"/>
        <w:rPr>
          <w:rFonts w:ascii="宋体" w:hAnsi="宋体" w:eastAsia="宋体"/>
          <w:sz w:val="22"/>
          <w:szCs w:val="22"/>
        </w:rPr>
      </w:pPr>
      <w:r>
        <w:rPr>
          <w:rFonts w:hint="eastAsia" w:ascii="宋体" w:hAnsi="宋体" w:eastAsia="宋体"/>
          <w:b/>
          <w:bCs/>
          <w:sz w:val="22"/>
          <w:szCs w:val="22"/>
        </w:rPr>
        <w:t>表</w:t>
      </w:r>
      <w:r>
        <w:rPr>
          <w:rFonts w:ascii="宋体" w:hAnsi="宋体" w:eastAsia="宋体"/>
          <w:b/>
          <w:bCs/>
          <w:sz w:val="22"/>
          <w:szCs w:val="22"/>
        </w:rPr>
        <w:fldChar w:fldCharType="begin"/>
      </w:r>
      <w:r>
        <w:rPr>
          <w:rFonts w:ascii="宋体" w:hAnsi="宋体" w:eastAsia="宋体"/>
          <w:b/>
          <w:bCs/>
          <w:sz w:val="22"/>
          <w:szCs w:val="22"/>
        </w:rPr>
        <w:instrText xml:space="preserve"> SEQ </w:instrText>
      </w:r>
      <w:r>
        <w:rPr>
          <w:rFonts w:hint="eastAsia" w:ascii="宋体" w:hAnsi="宋体" w:eastAsia="宋体"/>
          <w:b/>
          <w:bCs/>
          <w:sz w:val="22"/>
          <w:szCs w:val="22"/>
        </w:rPr>
        <w:instrText xml:space="preserve">表 \* ARABIC \s 1</w:instrText>
      </w:r>
      <w:r>
        <w:rPr>
          <w:rFonts w:ascii="宋体" w:hAnsi="宋体" w:eastAsia="宋体"/>
          <w:b/>
          <w:bCs/>
          <w:sz w:val="22"/>
          <w:szCs w:val="22"/>
        </w:rPr>
        <w:instrText xml:space="preserve"> </w:instrText>
      </w:r>
      <w:r>
        <w:rPr>
          <w:rFonts w:ascii="宋体" w:hAnsi="宋体" w:eastAsia="宋体"/>
          <w:b/>
          <w:bCs/>
          <w:sz w:val="22"/>
          <w:szCs w:val="22"/>
        </w:rPr>
        <w:fldChar w:fldCharType="separate"/>
      </w:r>
      <w:r>
        <w:rPr>
          <w:rFonts w:ascii="宋体" w:hAnsi="宋体" w:eastAsia="宋体"/>
          <w:b/>
          <w:bCs/>
          <w:sz w:val="22"/>
          <w:szCs w:val="22"/>
        </w:rPr>
        <w:t>8</w:t>
      </w:r>
      <w:r>
        <w:rPr>
          <w:rFonts w:ascii="宋体" w:hAnsi="宋体" w:eastAsia="宋体"/>
          <w:b/>
          <w:bCs/>
          <w:sz w:val="22"/>
          <w:szCs w:val="22"/>
        </w:rPr>
        <w:fldChar w:fldCharType="end"/>
      </w:r>
      <w:r>
        <w:rPr>
          <w:rFonts w:hint="eastAsia" w:ascii="宋体" w:hAnsi="宋体" w:eastAsia="宋体"/>
          <w:b/>
          <w:bCs/>
          <w:sz w:val="22"/>
          <w:szCs w:val="22"/>
        </w:rPr>
        <w:t xml:space="preserve"> 业务逻辑层模块的职责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7"/>
        <w:gridCol w:w="6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jc w:val="center"/>
            </w:pPr>
            <w:r>
              <w:rPr>
                <w:rFonts w:hint="eastAsia" w:ascii="Times New Roman" w:hAnsi="Times New Roman" w:cs="Times New Roman"/>
                <w:b/>
                <w:bCs/>
                <w:color w:val="000000"/>
                <w:kern w:val="0"/>
                <w:sz w:val="24"/>
                <w:szCs w:val="20"/>
              </w:rPr>
              <w:t>模  块</w:t>
            </w:r>
          </w:p>
        </w:tc>
        <w:tc>
          <w:tcPr>
            <w:tcW w:w="6715" w:type="dxa"/>
            <w:shd w:val="clear" w:color="auto" w:fill="FFFFFF"/>
          </w:tcPr>
          <w:p>
            <w:pPr>
              <w:jc w:val="center"/>
            </w:pPr>
            <w:r>
              <w:rPr>
                <w:rFonts w:hint="eastAsia" w:ascii="Times New Roman" w:hAnsi="Times New Roman" w:cs="Times New Roman"/>
                <w:b/>
                <w:bCs/>
                <w:color w:val="000000"/>
                <w:kern w:val="0"/>
                <w:sz w:val="24"/>
                <w:szCs w:val="20"/>
              </w:rPr>
              <w:t>职  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7" w:type="dxa"/>
            <w:shd w:val="clear" w:color="auto" w:fill="FFFFFF"/>
          </w:tcPr>
          <w:p>
            <w:pPr>
              <w:rPr>
                <w:rFonts w:cs="Calibri"/>
                <w:sz w:val="22"/>
              </w:rPr>
            </w:pPr>
            <w:r>
              <w:rPr>
                <w:rFonts w:cs="Calibri"/>
                <w:color w:val="000000"/>
                <w:kern w:val="0"/>
                <w:sz w:val="22"/>
              </w:rPr>
              <w:t>sheetbl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负责实现与单据有关的界面所需要的服务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logbl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负责实现与操作日志有关的界面所需要的服务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institutionbl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负责实现与机构人员有关的界面所需要的服务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userbl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负责实现与用户个人有关的界面所需要的服务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color w:val="000000"/>
                <w:kern w:val="0"/>
                <w:sz w:val="22"/>
              </w:rPr>
            </w:pPr>
            <w:r>
              <w:rPr>
                <w:rFonts w:hint="eastAsia" w:cs="Calibri"/>
                <w:color w:val="000000"/>
                <w:kern w:val="0"/>
                <w:sz w:val="22"/>
              </w:rPr>
              <w:t>staffmanage</w:t>
            </w:r>
            <w:r>
              <w:rPr>
                <w:rFonts w:cs="Calibri"/>
                <w:color w:val="000000"/>
                <w:kern w:val="0"/>
                <w:sz w:val="22"/>
              </w:rPr>
              <w:t>bl</w:t>
            </w:r>
          </w:p>
        </w:tc>
        <w:tc>
          <w:tcPr>
            <w:tcW w:w="6715" w:type="dxa"/>
            <w:shd w:val="clear" w:color="auto" w:fill="FFFFFF"/>
          </w:tcPr>
          <w:p>
            <w:pPr>
              <w:rPr>
                <w:rFonts w:ascii="宋体" w:hAnsi="宋体" w:cs="宋体"/>
                <w:color w:val="000000"/>
                <w:kern w:val="0"/>
                <w:szCs w:val="21"/>
              </w:rPr>
            </w:pPr>
            <w:r>
              <w:rPr>
                <w:rFonts w:hint="eastAsia" w:ascii="宋体" w:hAnsi="宋体" w:cs="宋体"/>
                <w:color w:val="000000"/>
                <w:kern w:val="0"/>
                <w:szCs w:val="21"/>
              </w:rPr>
              <w:t>负责实现与员工账号管理有关的界面所需要的服务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accountbl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负责实现与银行账户管理有关的界面所需要的服务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begininfobl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负责实现与期初建账有关界面所需要的服务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nonuserbl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负责实现与非用户信息有关界面所需要的服务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sz w:val="22"/>
              </w:rPr>
            </w:pPr>
            <w:r>
              <w:rPr>
                <w:rFonts w:cs="Calibri"/>
                <w:color w:val="000000"/>
                <w:kern w:val="0"/>
                <w:sz w:val="22"/>
              </w:rPr>
              <w:t>commoditybl</w:t>
            </w:r>
          </w:p>
        </w:tc>
        <w:tc>
          <w:tcPr>
            <w:tcW w:w="6715" w:type="dxa"/>
            <w:shd w:val="clear" w:color="auto" w:fill="FFFFFF"/>
          </w:tcPr>
          <w:p>
            <w:pPr>
              <w:rPr>
                <w:rFonts w:ascii="宋体" w:hAnsi="宋体" w:cs="宋体"/>
                <w:szCs w:val="21"/>
              </w:rPr>
            </w:pPr>
            <w:r>
              <w:rPr>
                <w:rFonts w:hint="eastAsia" w:ascii="宋体" w:hAnsi="宋体" w:cs="宋体"/>
                <w:color w:val="000000"/>
                <w:kern w:val="0"/>
                <w:szCs w:val="21"/>
              </w:rPr>
              <w:t>负责实现与库存有关界面所需要的服务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color w:val="000000"/>
                <w:kern w:val="0"/>
                <w:sz w:val="22"/>
              </w:rPr>
            </w:pPr>
            <w:r>
              <w:rPr>
                <w:rFonts w:hint="eastAsia" w:cs="Calibri"/>
                <w:color w:val="000000"/>
                <w:kern w:val="0"/>
                <w:sz w:val="22"/>
              </w:rPr>
              <w:t>loginbl</w:t>
            </w:r>
          </w:p>
        </w:tc>
        <w:tc>
          <w:tcPr>
            <w:tcW w:w="6715" w:type="dxa"/>
            <w:shd w:val="clear" w:color="auto" w:fill="FFFFFF"/>
          </w:tcPr>
          <w:p>
            <w:pPr>
              <w:rPr>
                <w:rFonts w:ascii="宋体" w:hAnsi="宋体" w:cs="宋体"/>
                <w:color w:val="000000"/>
                <w:kern w:val="0"/>
                <w:szCs w:val="21"/>
              </w:rPr>
            </w:pPr>
            <w:r>
              <w:rPr>
                <w:rFonts w:hint="eastAsia" w:ascii="宋体" w:hAnsi="宋体" w:cs="宋体"/>
                <w:color w:val="000000"/>
                <w:kern w:val="0"/>
                <w:szCs w:val="21"/>
              </w:rPr>
              <w:t>负责实现与登录有关的界面所需要的服务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7" w:type="dxa"/>
            <w:shd w:val="clear" w:color="auto" w:fill="FFFFFF"/>
          </w:tcPr>
          <w:p>
            <w:pPr>
              <w:rPr>
                <w:rFonts w:cs="Calibri"/>
                <w:color w:val="000000"/>
                <w:kern w:val="0"/>
                <w:sz w:val="22"/>
              </w:rPr>
            </w:pPr>
            <w:r>
              <w:rPr>
                <w:rFonts w:cs="Calibri"/>
                <w:color w:val="000000"/>
                <w:kern w:val="0"/>
                <w:sz w:val="22"/>
              </w:rPr>
              <w:t>P</w:t>
            </w:r>
            <w:r>
              <w:rPr>
                <w:rFonts w:hint="eastAsia" w:cs="Calibri"/>
                <w:color w:val="000000"/>
                <w:kern w:val="0"/>
                <w:sz w:val="22"/>
              </w:rPr>
              <w:t>ositionbl</w:t>
            </w:r>
          </w:p>
        </w:tc>
        <w:tc>
          <w:tcPr>
            <w:tcW w:w="6715" w:type="dxa"/>
            <w:shd w:val="clear" w:color="auto" w:fill="FFFFFF"/>
          </w:tcPr>
          <w:p>
            <w:pPr>
              <w:rPr>
                <w:rFonts w:ascii="宋体" w:hAnsi="宋体" w:cs="宋体"/>
                <w:color w:val="000000"/>
                <w:kern w:val="0"/>
                <w:szCs w:val="21"/>
              </w:rPr>
            </w:pPr>
            <w:r>
              <w:rPr>
                <w:rFonts w:hint="eastAsia" w:ascii="宋体" w:hAnsi="宋体" w:cs="宋体"/>
                <w:color w:val="000000"/>
                <w:kern w:val="0"/>
                <w:szCs w:val="21"/>
              </w:rPr>
              <w:t>负责实现与职位权限有关的界面所需要的服务</w:t>
            </w:r>
          </w:p>
        </w:tc>
      </w:tr>
    </w:tbl>
    <w:p>
      <w:pPr>
        <w:rPr>
          <w:rFonts w:ascii="宋体" w:hAnsi="宋体"/>
          <w:sz w:val="22"/>
        </w:rPr>
      </w:pPr>
    </w:p>
    <w:p>
      <w:pPr/>
    </w:p>
    <w:p>
      <w:pPr>
        <w:pStyle w:val="4"/>
      </w:pPr>
      <w:bookmarkStart w:id="39" w:name="_Toc401040356"/>
      <w:r>
        <w:rPr>
          <w:rFonts w:hint="eastAsia"/>
        </w:rPr>
        <w:t xml:space="preserve">     </w:t>
      </w:r>
      <w:bookmarkStart w:id="40" w:name="_Toc6688"/>
      <w:r>
        <w:rPr>
          <w:rFonts w:hint="eastAsia"/>
        </w:rPr>
        <w:t>5.3.2业务逻辑层模块的接口规范</w:t>
      </w:r>
      <w:bookmarkEnd w:id="39"/>
      <w:bookmarkEnd w:id="40"/>
    </w:p>
    <w:p>
      <w:pPr>
        <w:pStyle w:val="6"/>
        <w:jc w:val="center"/>
        <w:rPr>
          <w:rFonts w:ascii="黑体" w:hAnsi="黑体"/>
          <w:b/>
          <w:bCs/>
          <w:sz w:val="28"/>
          <w:szCs w:val="28"/>
        </w:rPr>
      </w:pPr>
      <w:r>
        <w:rPr>
          <w:rFonts w:hint="eastAsia" w:ascii="宋体" w:hAnsi="宋体" w:eastAsia="宋体"/>
          <w:b/>
          <w:bCs/>
          <w:sz w:val="22"/>
          <w:szCs w:val="22"/>
        </w:rPr>
        <w:t xml:space="preserve">表9 </w:t>
      </w:r>
      <w:r>
        <w:rPr>
          <w:rFonts w:eastAsia="宋体" w:cs="Cambria"/>
          <w:b/>
          <w:bCs/>
          <w:sz w:val="22"/>
          <w:szCs w:val="22"/>
        </w:rPr>
        <w:t>s</w:t>
      </w:r>
      <w:r>
        <w:rPr>
          <w:rFonts w:cs="Cambria"/>
          <w:b/>
          <w:bCs/>
          <w:color w:val="000000"/>
        </w:rPr>
        <w:t>heetbl</w:t>
      </w:r>
      <w:r>
        <w:rPr>
          <w:rFonts w:hint="eastAsia" w:ascii="宋体" w:hAnsi="宋体" w:eastAsia="宋体"/>
          <w:b/>
          <w:bCs/>
          <w:sz w:val="22"/>
          <w:szCs w:val="22"/>
        </w:rPr>
        <w:t>模块的接口规范</w:t>
      </w:r>
    </w:p>
    <w:tbl>
      <w:tblPr>
        <w:tblStyle w:val="21"/>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getExistedInfo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lang w:val="en-US" w:eastAsia="zh-CN"/>
              </w:rPr>
              <w:t>String[][] getExistedInfo</w:t>
            </w:r>
            <w:r>
              <w:rPr>
                <w:rFonts w:hint="eastAsia" w:ascii="Calibri" w:hAnsi="Calibri" w:cs="Calibri"/>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返回</w:t>
            </w:r>
            <w:r>
              <w:rPr>
                <w:rFonts w:hint="eastAsia" w:ascii="宋体" w:hAnsi="宋体" w:cs="宋体"/>
                <w:color w:val="000000"/>
                <w:sz w:val="21"/>
                <w:szCs w:val="21"/>
                <w:lang w:val="en-US" w:eastAsia="zh-CN"/>
              </w:rPr>
              <w:t>表格所需要的信息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ad</w:t>
            </w:r>
            <w:r>
              <w:rPr>
                <w:rFonts w:hint="eastAsia" w:cs="Calibri"/>
                <w:color w:val="000000"/>
                <w:szCs w:val="21"/>
                <w:u w:val="dotted"/>
                <w:lang w:val="en-US" w:eastAsia="zh-CN"/>
              </w:rPr>
              <w:t>d</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boolean</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add</w:t>
            </w:r>
            <w:r>
              <w:rPr>
                <w:rFonts w:hint="eastAsia" w:ascii="Calibri" w:hAnsi="Calibri" w:cs="Calibri"/>
                <w:sz w:val="21"/>
                <w:szCs w:val="21"/>
                <w:lang w:val="en-US" w:eastAsia="zh-CN"/>
              </w:rPr>
              <w:t>(SheetVO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lang w:val="en-US" w:eastAsia="zh-CN"/>
              </w:rPr>
              <w:t>返回增加单据的结果，并</w:t>
            </w:r>
            <w:r>
              <w:rPr>
                <w:rFonts w:hint="eastAsia" w:ascii="宋体" w:hAnsi="宋体" w:cs="宋体"/>
                <w:color w:val="000000"/>
                <w:sz w:val="21"/>
                <w:szCs w:val="21"/>
              </w:rPr>
              <w:t>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Sheet</w:t>
            </w:r>
            <w:r>
              <w:rPr>
                <w:rFonts w:cs="Calibri"/>
                <w:color w:val="000000"/>
                <w:szCs w:val="21"/>
              </w:rPr>
              <w:t>.</w:t>
            </w:r>
            <w:r>
              <w:rPr>
                <w:rFonts w:hint="eastAsia" w:cs="Calibri"/>
                <w:color w:val="000000"/>
                <w:szCs w:val="21"/>
                <w:lang w:val="en-US" w:eastAsia="zh-CN"/>
              </w:rPr>
              <w:t>modify</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boolean</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modify</w:t>
            </w:r>
            <w:r>
              <w:rPr>
                <w:rFonts w:hint="eastAsia" w:ascii="Calibri" w:hAnsi="Calibri" w:cs="Calibri"/>
                <w:color w:val="000000"/>
                <w:sz w:val="21"/>
                <w:szCs w:val="21"/>
              </w:rPr>
              <w:t>(long ID</w:t>
            </w:r>
            <w:r>
              <w:rPr>
                <w:rFonts w:hint="eastAsia" w:ascii="Calibri" w:hAnsi="Calibri" w:cs="Calibri"/>
                <w:color w:val="000000"/>
                <w:sz w:val="21"/>
                <w:szCs w:val="21"/>
                <w:lang w:val="en-US" w:eastAsia="zh-CN"/>
              </w:rPr>
              <w:t>,SheetVO vo</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lang w:val="en-US" w:eastAsia="zh-CN"/>
              </w:rPr>
              <w:t>ID</w:t>
            </w:r>
            <w:r>
              <w:rPr>
                <w:rFonts w:hint="eastAsia" w:ascii="宋体" w:hAnsi="宋体" w:cs="宋体"/>
                <w:color w:val="000000"/>
                <w:sz w:val="21"/>
                <w:szCs w:val="21"/>
              </w:rPr>
              <w:t>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根据ID启动一个</w:t>
            </w:r>
            <w:r>
              <w:rPr>
                <w:rFonts w:hint="eastAsia" w:ascii="宋体" w:hAnsi="宋体" w:cs="宋体"/>
                <w:color w:val="000000"/>
                <w:sz w:val="21"/>
                <w:szCs w:val="21"/>
                <w:lang w:val="en-US" w:eastAsia="zh-CN"/>
              </w:rPr>
              <w:t>更改</w:t>
            </w:r>
            <w:r>
              <w:rPr>
                <w:rFonts w:hint="eastAsia" w:ascii="宋体" w:hAnsi="宋体" w:cs="宋体"/>
                <w:color w:val="000000"/>
                <w:sz w:val="21"/>
                <w:szCs w:val="21"/>
              </w:rPr>
              <w:t>表格回合，同时返回</w:t>
            </w:r>
            <w:r>
              <w:rPr>
                <w:rFonts w:hint="eastAsia" w:ascii="宋体" w:hAnsi="宋体" w:cs="宋体"/>
                <w:color w:val="000000"/>
                <w:sz w:val="21"/>
                <w:szCs w:val="21"/>
                <w:lang w:val="en-US" w:eastAsia="zh-CN"/>
              </w:rPr>
              <w:t>修改结果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pPr>
            <w:r>
              <w:rPr>
                <w:rFonts w:cs="Calibri"/>
                <w:color w:val="000000"/>
                <w:szCs w:val="21"/>
              </w:rPr>
              <w:t>Sheet.</w:t>
            </w:r>
            <w:r>
              <w:rPr>
                <w:rFonts w:hint="eastAsia" w:cs="Calibri"/>
                <w:color w:val="000000"/>
                <w:szCs w:val="21"/>
                <w:lang w:val="en-US" w:eastAsia="zh-CN"/>
              </w:rPr>
              <w:t>find</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SheetVO</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find</w:t>
            </w:r>
            <w:r>
              <w:rPr>
                <w:rFonts w:hint="eastAsia" w:ascii="Calibri" w:hAnsi="Calibri" w:cs="Calibri"/>
                <w:color w:val="000000"/>
                <w:sz w:val="21"/>
                <w:szCs w:val="21"/>
              </w:rPr>
              <w:t>(</w:t>
            </w:r>
            <w:r>
              <w:rPr>
                <w:rFonts w:hint="eastAsia" w:ascii="Calibri" w:hAnsi="Calibri" w:cs="Calibri"/>
                <w:color w:val="000000"/>
                <w:sz w:val="21"/>
                <w:szCs w:val="21"/>
                <w:lang w:val="en-US" w:eastAsia="zh-CN"/>
              </w:rPr>
              <w:t>long ID</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启动一个</w:t>
            </w:r>
            <w:r>
              <w:rPr>
                <w:rFonts w:hint="eastAsia" w:ascii="宋体" w:hAnsi="宋体" w:cs="宋体"/>
                <w:color w:val="000000"/>
                <w:sz w:val="21"/>
                <w:szCs w:val="21"/>
                <w:lang w:val="en-US" w:eastAsia="zh-CN"/>
              </w:rPr>
              <w:t>查找单据信息回合,ID输入符合规则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根据输入的</w:t>
            </w:r>
            <w:r>
              <w:rPr>
                <w:rFonts w:hint="eastAsia" w:ascii="宋体" w:hAnsi="宋体" w:cs="宋体"/>
                <w:color w:val="000000"/>
                <w:sz w:val="21"/>
                <w:szCs w:val="21"/>
                <w:lang w:val="en-US" w:eastAsia="zh-CN"/>
              </w:rPr>
              <w:t>ID</w:t>
            </w:r>
            <w:r>
              <w:rPr>
                <w:rFonts w:hint="eastAsia" w:ascii="宋体" w:hAnsi="宋体" w:cs="宋体"/>
                <w:color w:val="000000"/>
                <w:sz w:val="21"/>
                <w:szCs w:val="21"/>
              </w:rPr>
              <w:t>返回</w:t>
            </w:r>
            <w:r>
              <w:rPr>
                <w:rFonts w:hint="eastAsia" w:ascii="宋体" w:hAnsi="宋体" w:cs="宋体"/>
                <w:color w:val="000000"/>
                <w:sz w:val="21"/>
                <w:szCs w:val="21"/>
                <w:lang w:val="en-US" w:eastAsia="zh-CN"/>
              </w:rPr>
              <w:t>对应单据的信息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jc w:val="center"/>
            </w:pPr>
            <w:r>
              <w:rPr>
                <w:rFonts w:hint="eastAsia" w:cs="Calibri"/>
                <w:color w:val="000000"/>
                <w:szCs w:val="21"/>
              </w:rPr>
              <w:t>Sheet</w:t>
            </w:r>
            <w:r>
              <w:rPr>
                <w:rFonts w:cs="Calibri"/>
                <w:color w:val="000000"/>
                <w:szCs w:val="21"/>
              </w:rPr>
              <w:t>.</w:t>
            </w:r>
            <w:r>
              <w:rPr>
                <w:rFonts w:hint="eastAsia" w:cs="Calibri"/>
                <w:color w:val="000000"/>
                <w:szCs w:val="21"/>
                <w:lang w:val="en-US" w:eastAsia="zh-CN"/>
              </w:rPr>
              <w:t>findVOs</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lang w:val="en-US" w:eastAsia="zh-CN"/>
              </w:rPr>
              <w:t xml:space="preserve"> ArrayList&lt;SheetVO&gt;</w:t>
            </w:r>
            <w:r>
              <w:rPr>
                <w:rFonts w:hint="eastAsia" w:ascii="Calibri" w:hAnsi="Calibri" w:cs="Calibri"/>
                <w:color w:val="000000"/>
                <w:sz w:val="21"/>
                <w:szCs w:val="21"/>
              </w:rPr>
              <w:t xml:space="preserve"> </w:t>
            </w:r>
            <w:r>
              <w:rPr>
                <w:rFonts w:hint="eastAsia" w:ascii="Calibri" w:hAnsi="Calibri" w:cs="Calibri"/>
                <w:color w:val="000000"/>
                <w:sz w:val="21"/>
                <w:szCs w:val="21"/>
                <w:lang w:val="en-US" w:eastAsia="zh-CN"/>
              </w:rPr>
              <w:t>findVOs</w:t>
            </w:r>
            <w:r>
              <w:rPr>
                <w:rFonts w:hint="eastAsia" w:ascii="Calibri" w:hAnsi="Calibri" w:cs="Calibri"/>
                <w:color w:val="000000"/>
                <w:sz w:val="21"/>
                <w:szCs w:val="21"/>
              </w:rPr>
              <w:t>(</w:t>
            </w:r>
            <w:r>
              <w:rPr>
                <w:rFonts w:hint="eastAsia" w:ascii="Calibri" w:hAnsi="Calibri" w:cs="Calibri"/>
                <w:color w:val="000000"/>
                <w:sz w:val="21"/>
                <w:szCs w:val="21"/>
                <w:lang w:val="en-US" w:eastAsia="zh-CN"/>
              </w:rPr>
              <w:t>FindingType type</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type输入符合规则</w:t>
            </w:r>
          </w:p>
        </w:tc>
      </w:tr>
      <w:tr>
        <w:tblPrEx>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根据type返回所有符合条件的单据信息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p>
            <w:pPr>
              <w:jc w:val="center"/>
              <w:rPr>
                <w:rFonts w:cs="Calibri"/>
                <w:color w:val="000000"/>
                <w:szCs w:val="21"/>
              </w:rPr>
            </w:pPr>
          </w:p>
          <w:p>
            <w:pPr>
              <w:jc w:val="center"/>
            </w:pPr>
            <w:r>
              <w:rPr>
                <w:rFonts w:cs="Calibri"/>
                <w:color w:val="000000"/>
                <w:szCs w:val="21"/>
              </w:rPr>
              <w:t>Sheet.</w:t>
            </w:r>
            <w:r>
              <w:rPr>
                <w:rFonts w:hint="eastAsia" w:cs="Calibri"/>
                <w:color w:val="000000"/>
                <w:szCs w:val="21"/>
                <w:lang w:val="en-US" w:eastAsia="zh-CN"/>
              </w:rPr>
              <w:t>examineSheet</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lang w:val="en-US" w:eastAsia="zh-CN"/>
              </w:rPr>
              <w:t>boolean</w:t>
            </w:r>
            <w:r>
              <w:rPr>
                <w:rFonts w:ascii="Calibri" w:hAnsi="Calibri" w:cs="Calibri"/>
                <w:color w:val="000000"/>
                <w:sz w:val="21"/>
                <w:szCs w:val="21"/>
              </w:rPr>
              <w:t xml:space="preserve"> </w:t>
            </w:r>
            <w:r>
              <w:rPr>
                <w:rFonts w:hint="eastAsia" w:ascii="Calibri" w:hAnsi="Calibri" w:cs="Calibri"/>
                <w:color w:val="000000"/>
                <w:sz w:val="21"/>
                <w:szCs w:val="21"/>
                <w:lang w:val="en-US" w:eastAsia="zh-CN"/>
              </w:rPr>
              <w:t>examineShee</w:t>
            </w:r>
            <w:r>
              <w:rPr>
                <w:rFonts w:ascii="Calibri" w:hAnsi="Calibri" w:cs="Calibri"/>
                <w:color w:val="000000"/>
                <w:sz w:val="21"/>
                <w:szCs w:val="21"/>
              </w:rPr>
              <w:t>t(</w:t>
            </w:r>
            <w:r>
              <w:rPr>
                <w:rFonts w:hint="eastAsia" w:ascii="Calibri" w:hAnsi="Calibri" w:cs="Calibri"/>
                <w:color w:val="000000"/>
                <w:sz w:val="21"/>
                <w:szCs w:val="21"/>
                <w:lang w:val="en-US" w:eastAsia="zh-CN"/>
              </w:rPr>
              <w:t>long ID,SheetState state</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启动一个</w:t>
            </w:r>
            <w:r>
              <w:rPr>
                <w:rFonts w:hint="eastAsia" w:ascii="宋体" w:hAnsi="宋体" w:cs="宋体"/>
                <w:color w:val="000000"/>
                <w:sz w:val="21"/>
                <w:szCs w:val="21"/>
                <w:lang w:val="en-US" w:eastAsia="zh-CN"/>
              </w:rPr>
              <w:t>审批单据</w:t>
            </w:r>
            <w:r>
              <w:rPr>
                <w:rFonts w:hint="eastAsia" w:ascii="宋体" w:hAnsi="宋体" w:cs="宋体"/>
                <w:color w:val="000000"/>
                <w:sz w:val="21"/>
                <w:szCs w:val="21"/>
              </w:rPr>
              <w:t>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结束此次</w:t>
            </w:r>
            <w:r>
              <w:rPr>
                <w:rFonts w:hint="eastAsia" w:ascii="宋体" w:hAnsi="宋体" w:cs="宋体"/>
                <w:color w:val="000000"/>
                <w:sz w:val="21"/>
                <w:szCs w:val="21"/>
                <w:lang w:val="en-US" w:eastAsia="zh-CN"/>
              </w:rPr>
              <w:t>审批单据</w:t>
            </w:r>
            <w:r>
              <w:rPr>
                <w:rFonts w:hint="eastAsia" w:ascii="宋体" w:hAnsi="宋体" w:cs="宋体"/>
                <w:color w:val="000000"/>
                <w:sz w:val="21"/>
                <w:szCs w:val="21"/>
              </w:rPr>
              <w:t>回合</w:t>
            </w:r>
            <w:r>
              <w:rPr>
                <w:rFonts w:hint="eastAsia" w:ascii="宋体" w:hAnsi="宋体" w:cs="宋体"/>
                <w:color w:val="000000"/>
                <w:sz w:val="21"/>
                <w:szCs w:val="21"/>
                <w:lang w:eastAsia="zh-CN"/>
              </w:rPr>
              <w:t>，</w:t>
            </w:r>
            <w:r>
              <w:rPr>
                <w:rFonts w:hint="eastAsia" w:ascii="宋体" w:hAnsi="宋体" w:cs="宋体"/>
                <w:color w:val="000000"/>
                <w:sz w:val="21"/>
                <w:szCs w:val="21"/>
                <w:lang w:val="en-US" w:eastAsia="zh-CN"/>
              </w:rPr>
              <w:t>持续更新持久化对象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Sheet</w:t>
            </w:r>
            <w:r>
              <w:rPr>
                <w:rFonts w:ascii="Calibri" w:hAnsi="Calibri" w:cs="Calibri"/>
                <w:color w:val="000000"/>
                <w:sz w:val="21"/>
                <w:szCs w:val="21"/>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得到Sheet数据库的服务的引用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DataService.insert(</w:t>
            </w:r>
            <w:r>
              <w:rPr>
                <w:rFonts w:hint="eastAsia" w:ascii="Calibri" w:hAnsi="Calibri" w:cs="Calibri"/>
                <w:color w:val="000000"/>
                <w:sz w:val="21"/>
                <w:szCs w:val="21"/>
              </w:rPr>
              <w:t>Sheet</w:t>
            </w:r>
            <w:r>
              <w:rPr>
                <w:rFonts w:ascii="Calibri" w:hAnsi="Calibri" w:cs="Calibri"/>
                <w:color w:val="000000"/>
                <w:sz w:val="21"/>
                <w:szCs w:val="21"/>
              </w:rPr>
              <w:t>PO po</w:t>
            </w:r>
            <w:r>
              <w:rPr>
                <w:rFonts w:hint="eastAsia" w:ascii="Calibri" w:hAnsi="Calibri" w:cs="Calibri"/>
                <w:color w:val="000000"/>
                <w:sz w:val="21"/>
                <w:szCs w:val="21"/>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Sheet</w:t>
            </w:r>
            <w:r>
              <w:rPr>
                <w:rFonts w:ascii="Calibri" w:hAnsi="Calibri" w:cs="Calibri"/>
                <w:color w:val="000000"/>
                <w:sz w:val="21"/>
                <w:szCs w:val="21"/>
              </w:rPr>
              <w:t>PO po</w:t>
            </w:r>
            <w:r>
              <w:rPr>
                <w:rFonts w:hint="eastAsia" w:ascii="Calibri" w:hAnsi="Calibri" w:cs="Calibri"/>
                <w:color w:val="000000"/>
                <w:sz w:val="21"/>
                <w:szCs w:val="21"/>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w:t>
            </w:r>
            <w:r>
              <w:rPr>
                <w:rFonts w:hint="eastAsia" w:ascii="Calibri" w:hAnsi="Calibri" w:cs="Calibri"/>
                <w:color w:val="000000"/>
                <w:sz w:val="21"/>
                <w:szCs w:val="21"/>
              </w:rPr>
              <w:t>.find(long ID)</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根据ID进行查找单一持久化对象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Sheet</w:t>
            </w:r>
            <w:r>
              <w:rPr>
                <w:rFonts w:ascii="Calibri" w:hAnsi="Calibri" w:cs="Calibri"/>
                <w:color w:val="000000"/>
                <w:sz w:val="21"/>
                <w:szCs w:val="21"/>
              </w:rPr>
              <w:t>DataService</w:t>
            </w:r>
            <w:r>
              <w:rPr>
                <w:rFonts w:hint="eastAsia" w:ascii="Calibri" w:hAnsi="Calibri" w:cs="Calibri"/>
                <w:color w:val="000000"/>
                <w:sz w:val="21"/>
                <w:szCs w:val="21"/>
              </w:rPr>
              <w:t>.finds(int type)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根据type进行查找多个持久化对象</w:t>
            </w:r>
          </w:p>
        </w:tc>
      </w:tr>
    </w:tbl>
    <w:p>
      <w:pPr>
        <w:pStyle w:val="7"/>
        <w:spacing w:line="276" w:lineRule="auto"/>
        <w:ind w:firstLine="0" w:firstLineChars="0"/>
        <w:rPr>
          <w:rFonts w:ascii="宋体" w:hAnsi="宋体" w:cs="宋体"/>
          <w:sz w:val="22"/>
          <w:szCs w:val="22"/>
        </w:rPr>
      </w:pPr>
    </w:p>
    <w:p>
      <w:pPr>
        <w:pStyle w:val="6"/>
        <w:jc w:val="center"/>
        <w:rPr>
          <w:rFonts w:ascii="黑体" w:hAnsi="黑体"/>
          <w:b/>
          <w:bCs/>
          <w:sz w:val="28"/>
          <w:szCs w:val="28"/>
        </w:rPr>
      </w:pPr>
      <w:r>
        <w:rPr>
          <w:rFonts w:hint="eastAsia" w:ascii="宋体" w:hAnsi="宋体" w:eastAsia="宋体"/>
          <w:b/>
          <w:bCs/>
          <w:sz w:val="22"/>
          <w:szCs w:val="22"/>
        </w:rPr>
        <w:t xml:space="preserve">表10 </w:t>
      </w:r>
      <w:r>
        <w:rPr>
          <w:rFonts w:hint="eastAsia"/>
          <w:b/>
          <w:bCs/>
          <w:color w:val="000000"/>
        </w:rPr>
        <w:t>logbl</w:t>
      </w:r>
      <w:r>
        <w:rPr>
          <w:rFonts w:hint="eastAsia" w:ascii="宋体" w:hAnsi="宋体" w:eastAsia="宋体"/>
          <w:b/>
          <w:bCs/>
          <w:sz w:val="22"/>
          <w:szCs w:val="22"/>
        </w:rPr>
        <w:t>模块的接口规范</w:t>
      </w:r>
    </w:p>
    <w:tbl>
      <w:tblPr>
        <w:tblStyle w:val="21"/>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7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Log</w:t>
            </w:r>
            <w:r>
              <w:rPr>
                <w:rFonts w:cs="Calibri"/>
                <w:color w:val="000000"/>
                <w:szCs w:val="21"/>
              </w:rPr>
              <w:t>.check</w:t>
            </w:r>
            <w:r>
              <w:rPr>
                <w:rFonts w:hint="eastAsia" w:cs="Calibri"/>
                <w:color w:val="000000"/>
                <w:szCs w:val="21"/>
              </w:rPr>
              <w:t>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 xml:space="preserve">public </w:t>
            </w:r>
            <w:r>
              <w:rPr>
                <w:rFonts w:hint="eastAsia" w:ascii="Calibri" w:hAnsi="Calibri" w:cs="Calibri"/>
                <w:color w:val="000000"/>
                <w:sz w:val="21"/>
                <w:szCs w:val="21"/>
              </w:rPr>
              <w:t>void checkLog(String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启动一个查看操作日志的回合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如果date为空，查看所有操作日志，否则返回所选日期的操作日志，之后结束此次查看操作日志回合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Log</w:t>
            </w:r>
            <w:r>
              <w:rPr>
                <w:rFonts w:cs="Calibri"/>
                <w:color w:val="000000"/>
                <w:szCs w:val="21"/>
              </w:rPr>
              <w:t>.</w:t>
            </w:r>
            <w:r>
              <w:rPr>
                <w:rFonts w:hint="eastAsia" w:cs="Calibri"/>
                <w:color w:val="000000"/>
                <w:szCs w:val="21"/>
              </w:rPr>
              <w:t>generateLog</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p</w:t>
            </w:r>
            <w:r>
              <w:rPr>
                <w:rFonts w:ascii="Calibri" w:hAnsi="Calibri" w:cs="Calibri"/>
                <w:color w:val="000000"/>
                <w:sz w:val="21"/>
                <w:szCs w:val="21"/>
              </w:rPr>
              <w:t>ublic</w:t>
            </w:r>
            <w:r>
              <w:rPr>
                <w:rFonts w:hint="eastAsia" w:ascii="Calibri" w:hAnsi="Calibri" w:cs="Calibri"/>
                <w:color w:val="000000"/>
                <w:sz w:val="21"/>
                <w:szCs w:val="21"/>
              </w:rPr>
              <w:t xml:space="preserve"> void generateLog(String position, String name, String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操作已完成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7"/>
              <w:spacing w:line="276" w:lineRule="auto"/>
              <w:ind w:firstLine="0" w:firstLineChars="0"/>
              <w:rPr>
                <w:rFonts w:ascii="宋体" w:hAnsi="宋体" w:cs="宋体"/>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生成操作日志，持久化更新涉及的领域对象的数据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DatabaseFactory.get</w:t>
            </w:r>
            <w:r>
              <w:rPr>
                <w:rFonts w:hint="eastAsia" w:ascii="Calibri" w:hAnsi="Calibri" w:cs="Calibri"/>
                <w:color w:val="000000"/>
                <w:sz w:val="21"/>
                <w:szCs w:val="21"/>
              </w:rPr>
              <w:t>Log</w:t>
            </w:r>
            <w:r>
              <w:rPr>
                <w:rFonts w:ascii="Calibri" w:hAnsi="Calibri" w:cs="Calibri"/>
                <w:color w:val="000000"/>
                <w:sz w:val="21"/>
                <w:szCs w:val="21"/>
              </w:rPr>
              <w:t>Database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得到Log数据库的服务的引用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DataService.insert(</w:t>
            </w:r>
            <w:r>
              <w:rPr>
                <w:rFonts w:hint="eastAsia" w:ascii="Calibri" w:hAnsi="Calibri" w:cs="Calibri"/>
                <w:color w:val="000000"/>
                <w:sz w:val="21"/>
                <w:szCs w:val="21"/>
              </w:rPr>
              <w:t>Log</w:t>
            </w:r>
            <w:r>
              <w:rPr>
                <w:rFonts w:ascii="Calibri" w:hAnsi="Calibri" w:cs="Calibri"/>
                <w:color w:val="000000"/>
                <w:sz w:val="21"/>
                <w:szCs w:val="21"/>
              </w:rPr>
              <w:t>PO po</w:t>
            </w:r>
            <w:r>
              <w:rPr>
                <w:rFonts w:hint="eastAsia" w:ascii="Calibri" w:hAnsi="Calibri" w:cs="Calibri"/>
                <w:color w:val="000000"/>
                <w:sz w:val="21"/>
                <w:szCs w:val="21"/>
              </w:rPr>
              <w:t>)</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w:t>
            </w:r>
            <w:r>
              <w:rPr>
                <w:rFonts w:hint="eastAsia" w:ascii="Calibri" w:hAnsi="Calibri" w:cs="Calibri"/>
                <w:color w:val="000000"/>
                <w:sz w:val="21"/>
                <w:szCs w:val="21"/>
              </w:rPr>
              <w:t>.find(String date)</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根据日期进行查找多个持久化对象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4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Log</w:t>
            </w:r>
            <w:r>
              <w:rPr>
                <w:rFonts w:ascii="Calibri" w:hAnsi="Calibri" w:cs="Calibri"/>
                <w:color w:val="000000"/>
                <w:sz w:val="21"/>
                <w:szCs w:val="21"/>
              </w:rPr>
              <w:t>DataService</w:t>
            </w:r>
            <w:r>
              <w:rPr>
                <w:rFonts w:hint="eastAsia" w:ascii="Calibri" w:hAnsi="Calibri" w:cs="Calibri"/>
                <w:color w:val="000000"/>
                <w:sz w:val="21"/>
                <w:szCs w:val="21"/>
              </w:rPr>
              <w:t>.findAll()</w:t>
            </w:r>
          </w:p>
        </w:tc>
        <w:tc>
          <w:tcPr>
            <w:tcW w:w="477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进行查找所有持久化对象</w:t>
            </w:r>
          </w:p>
        </w:tc>
      </w:tr>
    </w:tbl>
    <w:p>
      <w:pPr>
        <w:pStyle w:val="6"/>
        <w:jc w:val="center"/>
        <w:rPr>
          <w:rFonts w:ascii="宋体" w:hAnsi="宋体" w:eastAsia="宋体"/>
          <w:b/>
          <w:bCs/>
          <w:sz w:val="22"/>
          <w:szCs w:val="22"/>
        </w:rPr>
      </w:pPr>
    </w:p>
    <w:p>
      <w:pPr>
        <w:pStyle w:val="6"/>
        <w:jc w:val="center"/>
        <w:rPr>
          <w:rFonts w:ascii="宋体" w:hAnsi="宋体" w:eastAsia="宋体"/>
          <w:b/>
          <w:bCs/>
          <w:sz w:val="22"/>
          <w:szCs w:val="22"/>
        </w:rPr>
      </w:pPr>
      <w:r>
        <w:rPr>
          <w:rFonts w:hint="eastAsia" w:ascii="宋体" w:hAnsi="宋体" w:eastAsia="宋体"/>
          <w:b/>
          <w:bCs/>
          <w:sz w:val="22"/>
          <w:szCs w:val="22"/>
        </w:rPr>
        <w:t xml:space="preserve">表11 </w:t>
      </w:r>
      <w:r>
        <w:rPr>
          <w:rFonts w:hint="eastAsia"/>
          <w:b/>
          <w:bCs/>
          <w:color w:val="000000"/>
        </w:rPr>
        <w:t>accountbl</w:t>
      </w:r>
      <w:r>
        <w:rPr>
          <w:rFonts w:hint="eastAsia" w:ascii="宋体" w:hAnsi="宋体" w:eastAsia="宋体"/>
          <w:b/>
          <w:bCs/>
          <w:sz w:val="22"/>
          <w:szCs w:val="22"/>
        </w:rPr>
        <w:t>模块的接口规范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1140"/>
        <w:gridCol w:w="330"/>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rPr>
              <w:t>Account.</w:t>
            </w:r>
            <w:r>
              <w:rPr>
                <w:rFonts w:cs="Calibri"/>
                <w:color w:val="000000"/>
              </w:rPr>
              <w:t>addAccount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boolean</w:t>
            </w:r>
            <w:r>
              <w:rPr>
                <w:rFonts w:ascii="Calibri" w:hAnsi="Calibri" w:cs="宋体"/>
                <w:color w:val="000000"/>
                <w:sz w:val="21"/>
                <w:szCs w:val="21"/>
              </w:rPr>
              <w:t xml:space="preserve"> addAccount(String name,long num,double amount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开启一次银行账号管理任务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rPr>
              <w:t>Account.del</w:t>
            </w:r>
            <w:r>
              <w:rPr>
                <w:rFonts w:ascii="Calibri" w:hAnsi="Calibri" w:cs="Calibri"/>
                <w:color w:val="000000"/>
              </w:rPr>
              <w:t>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delAccount (long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删除一个银行账户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jc w:val="center"/>
              <w:rPr>
                <w:rFonts w:ascii="宋体" w:hAnsi="宋体" w:cs="宋体"/>
                <w:color w:val="000000"/>
                <w:szCs w:val="21"/>
              </w:rPr>
            </w:pPr>
            <w:r>
              <w:rPr>
                <w:rFonts w:hint="eastAsia" w:cs="Calibri"/>
                <w:color w:val="000000"/>
              </w:rPr>
              <w:t>Account.</w:t>
            </w:r>
            <w:r>
              <w:rPr>
                <w:rFonts w:cs="Calibri"/>
                <w:color w:val="000000"/>
              </w:rPr>
              <w:t>getAccoun</w:t>
            </w:r>
            <w:r>
              <w:rPr>
                <w:rFonts w:hint="eastAsia" w:cs="Calibri"/>
                <w:color w:val="000000"/>
              </w:rPr>
              <w:t>tList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hint="eastAsia" w:ascii="Calibri" w:hAnsi="Calibri" w:cs="Calibri"/>
                <w:color w:val="000000"/>
                <w:sz w:val="21"/>
                <w:szCs w:val="21"/>
              </w:rPr>
              <w:t>rrayList&lt;</w:t>
            </w:r>
            <w:r>
              <w:rPr>
                <w:rFonts w:ascii="Calibri" w:hAnsi="Calibri" w:cs="Calibri"/>
                <w:color w:val="000000"/>
                <w:sz w:val="21"/>
                <w:szCs w:val="21"/>
              </w:rPr>
              <w:t>AccountVO</w:t>
            </w:r>
            <w:r>
              <w:rPr>
                <w:rFonts w:hint="eastAsia" w:ascii="Calibri" w:hAnsi="Calibri" w:cs="Calibri"/>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hint="eastAsia" w:ascii="Calibri" w:hAnsi="Calibri" w:cs="宋体"/>
                <w:color w:val="000000"/>
                <w:sz w:val="21"/>
                <w:szCs w:val="21"/>
              </w:rPr>
              <w:t>getAccountList();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启动一次银行账号管理任务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获取账号列表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cs="宋体" w:asciiTheme="minorHAnsi" w:hAnsiTheme="minorHAnsi"/>
                <w:color w:val="000000"/>
                <w:sz w:val="21"/>
                <w:szCs w:val="21"/>
              </w:rPr>
            </w:pPr>
            <w:r>
              <w:rPr>
                <w:rFonts w:cs="宋体" w:asciiTheme="minorHAnsi" w:hAnsiTheme="minorHAnsi"/>
                <w:color w:val="000000"/>
                <w:sz w:val="21"/>
                <w:szCs w:val="21"/>
              </w:rPr>
              <w:t>Account.updateAccount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void </w:t>
            </w:r>
            <w:r>
              <w:rPr>
                <w:rFonts w:cs="宋体" w:asciiTheme="minorHAnsi" w:hAnsiTheme="minorHAnsi"/>
                <w:color w:val="000000"/>
                <w:sz w:val="21"/>
                <w:szCs w:val="21"/>
              </w:rPr>
              <w:t>updateAccount</w:t>
            </w:r>
            <w:r>
              <w:rPr>
                <w:rFonts w:hint="eastAsia" w:ascii="Calibri" w:hAnsi="Calibri" w:cs="宋体"/>
                <w:color w:val="000000"/>
                <w:sz w:val="21"/>
                <w:szCs w:val="21"/>
              </w:rPr>
              <w:t xml:space="preserve"> (double</w:t>
            </w:r>
            <w:r>
              <w:rPr>
                <w:rFonts w:ascii="Calibri" w:hAnsi="Calibri" w:cs="宋体"/>
                <w:color w:val="000000"/>
                <w:sz w:val="21"/>
                <w:szCs w:val="21"/>
              </w:rPr>
              <w:t xml:space="preserve"> difference</w:t>
            </w:r>
            <w:r>
              <w:rPr>
                <w:rFonts w:hint="eastAsia" w:ascii="Calibri" w:hAnsi="Calibri" w:cs="宋体"/>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启动一次新增付款单任务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更新账户余额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Calibri" w:hAnsi="Calibri" w:cs="Calibri"/>
                <w:color w:val="000000"/>
              </w:rPr>
              <w:t>Account.</w:t>
            </w:r>
            <w:r>
              <w:rPr>
                <w:rFonts w:ascii="Calibri" w:hAnsi="Calibri" w:cs="Calibri"/>
                <w:color w:val="000000"/>
              </w:rPr>
              <w:t>init</w:t>
            </w: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boolean</w:t>
            </w:r>
            <w:r>
              <w:rPr>
                <w:rFonts w:ascii="Calibri" w:hAnsi="Calibri" w:cs="宋体"/>
                <w:color w:val="000000"/>
                <w:sz w:val="21"/>
                <w:szCs w:val="21"/>
              </w:rPr>
              <w:t xml:space="preserve"> init(ArrayList&lt;AccountVO&gt;);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启动一次期初建账任务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40"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983" w:type="dxa"/>
            <w:gridSpan w:val="2"/>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4"/>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AccountDataService.insert(AccountPO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删除单一持久化账户对象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AccountDataService.getAll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获得所有Account持久化账户对象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AccountDataService.find (</w:t>
            </w:r>
            <w:r>
              <w:rPr>
                <w:rFonts w:hint="eastAsia" w:ascii="Calibri" w:hAnsi="Calibri" w:cs="Calibri"/>
                <w:color w:val="000000"/>
                <w:sz w:val="21"/>
                <w:szCs w:val="21"/>
              </w:rPr>
              <w:t>)</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获得单一持久化账户对象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64" w:type="dxa"/>
            <w:gridSpan w:val="3"/>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AccountDataService.</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w:t>
            </w:r>
          </w:p>
        </w:tc>
        <w:tc>
          <w:tcPr>
            <w:tcW w:w="4653"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更新单一持久化账户对象</w:t>
            </w:r>
          </w:p>
        </w:tc>
      </w:tr>
    </w:tbl>
    <w:p>
      <w:pPr>
        <w:pStyle w:val="7"/>
        <w:spacing w:line="276" w:lineRule="auto"/>
        <w:ind w:firstLine="0" w:firstLineChars="0"/>
        <w:rPr>
          <w:rFonts w:ascii="宋体" w:hAnsi="宋体" w:cs="宋体"/>
          <w:sz w:val="21"/>
          <w:szCs w:val="21"/>
        </w:rPr>
      </w:pPr>
    </w:p>
    <w:p>
      <w:pPr>
        <w:pStyle w:val="6"/>
        <w:jc w:val="center"/>
        <w:rPr>
          <w:rFonts w:ascii="黑体" w:hAnsi="黑体"/>
          <w:b/>
          <w:bCs/>
          <w:sz w:val="28"/>
          <w:szCs w:val="28"/>
        </w:rPr>
      </w:pPr>
      <w:r>
        <w:rPr>
          <w:rFonts w:hint="eastAsia" w:ascii="宋体" w:hAnsi="宋体" w:eastAsia="宋体"/>
          <w:b/>
          <w:bCs/>
          <w:sz w:val="22"/>
          <w:szCs w:val="22"/>
        </w:rPr>
        <w:t xml:space="preserve">表12 </w:t>
      </w:r>
      <w:r>
        <w:rPr>
          <w:rFonts w:hint="eastAsia"/>
          <w:b/>
          <w:bCs/>
          <w:color w:val="000000"/>
        </w:rPr>
        <w:t>begininfobl</w:t>
      </w:r>
      <w:r>
        <w:rPr>
          <w:rFonts w:hint="eastAsia" w:ascii="宋体" w:hAnsi="宋体" w:eastAsia="宋体"/>
          <w:b/>
          <w:bCs/>
          <w:sz w:val="22"/>
          <w:szCs w:val="22"/>
        </w:rPr>
        <w:t>模块的接口规范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1185"/>
        <w:gridCol w:w="4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cs="Calibri"/>
                <w:color w:val="000000"/>
              </w:rPr>
            </w:pPr>
            <w:r>
              <w:rPr>
                <w:rFonts w:hint="eastAsia" w:cs="Calibri"/>
                <w:color w:val="000000"/>
                <w:szCs w:val="21"/>
              </w:rPr>
              <w:t>beginInfo.fill</w:t>
            </w:r>
            <w:r>
              <w:rPr>
                <w:rFonts w:cs="Calibri"/>
                <w:color w:val="000000"/>
                <w:szCs w:val="21"/>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 boolean fillInfo(</w:t>
            </w:r>
            <w:r>
              <w:rPr>
                <w:rFonts w:hint="eastAsia" w:ascii="Calibri" w:hAnsi="Calibri" w:cs="Calibri"/>
                <w:color w:val="000000"/>
                <w:sz w:val="21"/>
                <w:szCs w:val="21"/>
              </w:rPr>
              <w:t>beginInfo</w:t>
            </w:r>
            <w:r>
              <w:rPr>
                <w:rFonts w:ascii="Calibri" w:hAnsi="Calibri" w:cs="Calibri"/>
                <w:color w:val="000000"/>
                <w:sz w:val="21"/>
                <w:szCs w:val="21"/>
              </w:rPr>
              <w:t xml:space="preserve">VO </w:t>
            </w:r>
            <w:r>
              <w:rPr>
                <w:rFonts w:hint="eastAsia" w:ascii="Calibri" w:hAnsi="Calibri" w:cs="Calibri"/>
                <w:color w:val="000000"/>
                <w:sz w:val="21"/>
                <w:szCs w:val="21"/>
              </w:rPr>
              <w:t>vo</w:t>
            </w:r>
            <w:r>
              <w:rPr>
                <w:rFonts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系统保存期初信息并更新到持久化数据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top w:val="single" w:color="4F81BD" w:sz="8" w:space="0"/>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beginInfo.getInfo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 xml:space="preserve">public </w:t>
            </w:r>
            <w:r>
              <w:rPr>
                <w:rFonts w:hint="eastAsia" w:ascii="Calibri" w:hAnsi="Calibri" w:cs="宋体"/>
                <w:color w:val="000000"/>
                <w:sz w:val="21"/>
                <w:szCs w:val="21"/>
              </w:rPr>
              <w:t>B</w:t>
            </w:r>
            <w:r>
              <w:rPr>
                <w:rFonts w:ascii="Calibri" w:hAnsi="Calibri" w:cs="宋体"/>
                <w:color w:val="000000"/>
                <w:sz w:val="21"/>
                <w:szCs w:val="21"/>
              </w:rPr>
              <w:t>eginInfoVO getInfo();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获取期初信息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hint="eastAsia" w:ascii="Calibri" w:hAnsi="Calibri" w:cs="Calibri"/>
                <w:color w:val="000000"/>
                <w:sz w:val="21"/>
                <w:szCs w:val="21"/>
              </w:rPr>
              <w:t>beginInfo.end</w:t>
            </w:r>
            <w:r>
              <w:rPr>
                <w:rFonts w:ascii="Calibri" w:hAnsi="Calibri" w:cs="Calibri"/>
                <w:color w:val="000000"/>
                <w:sz w:val="21"/>
                <w:szCs w:val="21"/>
              </w:rPr>
              <w:t>Begin</w:t>
            </w:r>
            <w:r>
              <w:rPr>
                <w:rFonts w:hint="eastAsia" w:ascii="Calibri" w:hAnsi="Calibri" w:cs="Calibri"/>
                <w:color w:val="000000"/>
                <w:sz w:val="21"/>
                <w:szCs w:val="21"/>
              </w:rPr>
              <w:t>Info</w:t>
            </w: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语法</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ascii="Calibri" w:hAnsi="Calibri" w:cs="宋体"/>
                <w:color w:val="000000"/>
                <w:sz w:val="21"/>
                <w:szCs w:val="21"/>
              </w:rPr>
              <w:t>public void endBeginInfo();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前置条件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启动一次期初建账查看任务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85" w:type="dxa"/>
            <w:tcBorders>
              <w:top w:val="single" w:color="4F81BD" w:sz="8" w:space="0"/>
              <w:left w:val="single" w:color="4F81BD"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后置条件</w:t>
            </w:r>
          </w:p>
        </w:tc>
        <w:tc>
          <w:tcPr>
            <w:tcW w:w="484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关闭期初建账查看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需要的服务（需接口</w:t>
            </w:r>
            <w:r>
              <w:rPr>
                <w:rFonts w:hint="eastAsia" w:ascii="宋体" w:hAnsi="宋体" w:cs="宋体"/>
                <w:color w:val="FFFFFF"/>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服务名</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BeginInfoDataService.insert(</w:t>
            </w:r>
            <w:r>
              <w:rPr>
                <w:rFonts w:hint="eastAsia" w:ascii="Calibri" w:hAnsi="Calibri" w:cs="Calibri"/>
                <w:color w:val="000000"/>
                <w:sz w:val="21"/>
                <w:szCs w:val="21"/>
              </w:rPr>
              <w:t>B</w:t>
            </w:r>
            <w:r>
              <w:rPr>
                <w:rFonts w:ascii="Calibri" w:hAnsi="Calibri" w:cs="Calibri"/>
                <w:color w:val="000000"/>
                <w:sz w:val="21"/>
                <w:szCs w:val="21"/>
              </w:rPr>
              <w:t>eginInfoPO po</w:t>
            </w:r>
            <w:r>
              <w:rPr>
                <w:rFonts w:hint="eastAsia" w:ascii="Calibri" w:hAnsi="Calibri" w:cs="Calibri"/>
                <w:color w:val="000000"/>
                <w:sz w:val="21"/>
                <w:szCs w:val="21"/>
              </w:rPr>
              <w: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插入单一持久化期初信息对象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获得单一持久化期初信息对象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Commodity</w:t>
            </w:r>
            <w:r>
              <w:rPr>
                <w:rFonts w:ascii="Calibri" w:hAnsi="Calibri" w:cs="Calibri"/>
                <w:color w:val="000000"/>
                <w:sz w:val="21"/>
                <w:szCs w:val="21"/>
              </w:rPr>
              <w:t>.init(ArrayList&lt;StorageInitVO&gt;)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初始化库存信息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User.init(ArrayList&lt;</w:t>
            </w:r>
            <w:r>
              <w:rPr>
                <w:rFonts w:ascii="Calibri" w:hAnsi="Calibri" w:cs="Calibri"/>
                <w:color w:val="000000"/>
                <w:sz w:val="21"/>
                <w:szCs w:val="21"/>
              </w:rPr>
              <w:t>InitUserVO</w:t>
            </w:r>
            <w:r>
              <w:rPr>
                <w:rFonts w:hint="eastAsia" w:ascii="Calibri" w:hAnsi="Calibri" w:cs="Calibri"/>
                <w:color w:val="000000"/>
                <w:sz w:val="21"/>
                <w:szCs w:val="21"/>
              </w:rPr>
              <w:t>&gt;)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初始化用户信息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Account</w:t>
            </w:r>
            <w:r>
              <w:rPr>
                <w:rFonts w:ascii="Calibri" w:hAnsi="Calibri" w:cs="Calibri"/>
                <w:color w:val="000000"/>
                <w:sz w:val="21"/>
                <w:szCs w:val="21"/>
              </w:rPr>
              <w:t>.</w:t>
            </w:r>
            <w:r>
              <w:rPr>
                <w:rFonts w:hint="eastAsia" w:ascii="Calibri" w:hAnsi="Calibri" w:cs="Calibri"/>
                <w:color w:val="000000"/>
                <w:sz w:val="21"/>
                <w:szCs w:val="21"/>
              </w:rPr>
              <w:t>init</w:t>
            </w:r>
            <w:r>
              <w:rPr>
                <w:rFonts w:ascii="Calibri" w:hAnsi="Calibri" w:cs="Calibri"/>
                <w:color w:val="000000"/>
                <w:sz w:val="21"/>
                <w:szCs w:val="21"/>
              </w:rPr>
              <w:t>(ArrayList&lt;AccountVO&gt;)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初始化银行账户信息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ascii="Calibri" w:hAnsi="Calibri" w:cs="Calibri"/>
                <w:color w:val="000000"/>
                <w:sz w:val="21"/>
                <w:szCs w:val="21"/>
              </w:rPr>
              <w:t>Nonuser.initDriver(ArrayList&lt;TruckVO&gt;)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初始化司机信息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9" w:type="dxa"/>
            <w:gridSpan w:val="2"/>
            <w:tcBorders>
              <w:top w:val="single" w:color="4F81BD" w:sz="8" w:space="0"/>
              <w:left w:val="single" w:color="4F81BD" w:sz="8" w:space="0"/>
              <w:bottom w:val="single" w:color="4F81BD" w:sz="8" w:space="0"/>
              <w:right w:val="single" w:color="auto" w:sz="4" w:space="0"/>
            </w:tcBorders>
            <w:shd w:val="clear" w:color="auto" w:fill="FFFFFF"/>
          </w:tcPr>
          <w:p>
            <w:pPr>
              <w:pStyle w:val="7"/>
              <w:spacing w:line="276" w:lineRule="auto"/>
              <w:ind w:firstLine="0" w:firstLineChars="0"/>
              <w:rPr>
                <w:rFonts w:ascii="Calibri" w:hAnsi="Calibri" w:cs="Calibri"/>
                <w:color w:val="000000"/>
                <w:sz w:val="21"/>
                <w:szCs w:val="21"/>
              </w:rPr>
            </w:pPr>
            <w:r>
              <w:rPr>
                <w:rFonts w:hint="eastAsia" w:ascii="Calibri" w:hAnsi="Calibri" w:cs="Calibri"/>
                <w:color w:val="000000"/>
                <w:sz w:val="21"/>
                <w:szCs w:val="21"/>
              </w:rPr>
              <w:t>Nonuser</w:t>
            </w:r>
            <w:r>
              <w:rPr>
                <w:rFonts w:ascii="Calibri" w:hAnsi="Calibri" w:cs="Calibri"/>
                <w:color w:val="000000"/>
                <w:sz w:val="21"/>
                <w:szCs w:val="21"/>
              </w:rPr>
              <w:t>.initTruck(ArrayList&lt;TruckVO&gt;)</w:t>
            </w:r>
          </w:p>
        </w:tc>
        <w:tc>
          <w:tcPr>
            <w:tcW w:w="4848" w:type="dxa"/>
            <w:tcBorders>
              <w:top w:val="single" w:color="4F81BD" w:sz="8" w:space="0"/>
              <w:left w:val="single" w:color="auto" w:sz="4" w:space="0"/>
              <w:bottom w:val="single" w:color="4F81BD" w:sz="8" w:space="0"/>
              <w:right w:val="single" w:color="4F81BD" w:sz="8" w:space="0"/>
            </w:tcBorders>
            <w:shd w:val="clear" w:color="auto" w:fill="FFFFFF"/>
          </w:tcPr>
          <w:p>
            <w:pPr>
              <w:pStyle w:val="7"/>
              <w:spacing w:line="276" w:lineRule="auto"/>
              <w:ind w:firstLine="0" w:firstLineChars="0"/>
              <w:jc w:val="left"/>
              <w:rPr>
                <w:rFonts w:ascii="宋体" w:hAnsi="宋体" w:cs="宋体"/>
                <w:color w:val="000000"/>
                <w:sz w:val="21"/>
                <w:szCs w:val="21"/>
              </w:rPr>
            </w:pPr>
            <w:r>
              <w:rPr>
                <w:rFonts w:hint="eastAsia" w:ascii="宋体" w:hAnsi="宋体" w:cs="宋体"/>
                <w:color w:val="000000"/>
                <w:sz w:val="21"/>
                <w:szCs w:val="21"/>
              </w:rPr>
              <w:t>初始车辆信息</w:t>
            </w:r>
          </w:p>
        </w:tc>
      </w:tr>
    </w:tbl>
    <w:p>
      <w:pPr/>
    </w:p>
    <w:p>
      <w:pPr>
        <w:pStyle w:val="6"/>
        <w:jc w:val="center"/>
        <w:rPr>
          <w:rFonts w:ascii="宋体" w:hAnsi="宋体" w:eastAsia="宋体"/>
          <w:sz w:val="22"/>
          <w:szCs w:val="22"/>
        </w:rPr>
      </w:pPr>
      <w:r>
        <w:rPr>
          <w:rFonts w:hint="eastAsia" w:ascii="宋体" w:hAnsi="宋体" w:eastAsia="宋体"/>
          <w:b/>
          <w:bCs/>
          <w:sz w:val="22"/>
          <w:szCs w:val="22"/>
        </w:rPr>
        <w:t xml:space="preserve">表13 </w:t>
      </w:r>
      <w:r>
        <w:rPr>
          <w:rFonts w:eastAsia="宋体" w:cs="Cambria"/>
          <w:b/>
          <w:bCs/>
        </w:rPr>
        <w:t>institution</w:t>
      </w:r>
      <w:r>
        <w:rPr>
          <w:rFonts w:cs="Cambria"/>
          <w:b/>
          <w:bCs/>
          <w:color w:val="000000"/>
        </w:rPr>
        <w:t>bl</w:t>
      </w:r>
      <w:r>
        <w:rPr>
          <w:rFonts w:hint="eastAsia" w:ascii="宋体" w:hAnsi="宋体" w:eastAsia="宋体"/>
          <w:b/>
          <w:bCs/>
          <w:sz w:val="22"/>
          <w:szCs w:val="22"/>
        </w:rPr>
        <w:t>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Institution.getInstitutionInfo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 InstitutionVO</w:t>
            </w:r>
            <w:r>
              <w:rPr>
                <w:color w:val="000000"/>
              </w:rPr>
              <w:t xml:space="preserve"> </w:t>
            </w:r>
            <w:r>
              <w:rPr>
                <w:rFonts w:hint="eastAsia"/>
                <w:color w:val="000000"/>
              </w:rPr>
              <w:t>getInstitutionInfo (long InstitutionId)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在一次人员机构管理中获得机构信息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Institution.addInstitution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boolean addInstitution (InstitutionVO 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在一次人员机构管理中增加机构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w:t>
            </w:r>
            <w:r>
              <w:rPr>
                <w:color w:val="000000"/>
              </w:rPr>
              <w:t xml:space="preserve"> deleteInstitution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 xml:space="preserve">Public boolean </w:t>
            </w:r>
            <w:r>
              <w:rPr>
                <w:color w:val="000000"/>
              </w:rPr>
              <w:t>deleteInstitution</w:t>
            </w:r>
            <w:r>
              <w:rPr>
                <w:rFonts w:hint="eastAsia"/>
                <w:color w:val="000000"/>
              </w:rPr>
              <w:t>(long InstitutionId)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在一次人员机构管理中删除机构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w:t>
            </w:r>
            <w:r>
              <w:rPr>
                <w:color w:val="000000"/>
              </w:rPr>
              <w:t>endManagement</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boolean </w:t>
            </w:r>
            <w:r>
              <w:rPr>
                <w:color w:val="000000"/>
              </w:rPr>
              <w:t>endManagement</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Institution.getAllInstitution</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color w:val="000000"/>
              </w:rPr>
              <w:t>P</w:t>
            </w:r>
            <w:r>
              <w:rPr>
                <w:rFonts w:hint="eastAsia"/>
                <w:color w:val="000000"/>
              </w:rPr>
              <w:t>ublic</w:t>
            </w:r>
            <w:r>
              <w:rPr>
                <w:color w:val="000000"/>
              </w:rPr>
              <w:t xml:space="preserve"> ArrayList&lt;Institution</w:t>
            </w:r>
            <w:r>
              <w:rPr>
                <w:rFonts w:hint="eastAsia"/>
                <w:color w:val="000000"/>
              </w:rPr>
              <w:t>V</w:t>
            </w:r>
            <w:r>
              <w:rPr>
                <w:color w:val="000000"/>
              </w:rPr>
              <w:t>O&gt;</w:t>
            </w:r>
            <w:r>
              <w:rPr>
                <w:rFonts w:hint="eastAsia"/>
                <w:color w:val="000000"/>
              </w:rPr>
              <w:t xml:space="preserve"> getAllInstitution()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在一次人员机构管理中获得所有机构信息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right w:val="dotted" w:color="auto" w:sz="4" w:space="0"/>
            </w:tcBorders>
            <w:shd w:val="clear" w:color="auto" w:fill="FFFFFF"/>
          </w:tcPr>
          <w:p>
            <w:pPr>
              <w:rPr>
                <w:color w:val="000000"/>
              </w:rPr>
            </w:pPr>
            <w:r>
              <w:rPr>
                <w:rFonts w:hint="eastAsia"/>
                <w:color w:val="000000"/>
              </w:rPr>
              <w:t>Institution.</w:t>
            </w:r>
            <w:r>
              <w:t xml:space="preserve"> </w:t>
            </w:r>
            <w:r>
              <w:rPr>
                <w:color w:val="000000"/>
              </w:rPr>
              <w:t>changeInstitutionInfo</w:t>
            </w: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语法</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P</w:t>
            </w:r>
            <w:r>
              <w:rPr>
                <w:color w:val="000000"/>
              </w:rPr>
              <w:t>ublic boolean changeInstitutionInfo(InstitutionVO institutionVO)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前置条件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后置条件</w:t>
            </w:r>
          </w:p>
        </w:tc>
        <w:tc>
          <w:tcPr>
            <w:tcW w:w="4888" w:type="dxa"/>
            <w:tcBorders>
              <w:top w:val="single" w:color="4F81BD" w:sz="8" w:space="0"/>
              <w:left w:val="single" w:color="4F81BD" w:sz="8" w:space="0"/>
              <w:bottom w:val="single" w:color="4F81BD" w:sz="8" w:space="0"/>
              <w:right w:val="dotted" w:color="auto" w:sz="8" w:space="0"/>
            </w:tcBorders>
            <w:shd w:val="clear" w:color="auto" w:fill="FFFFFF"/>
          </w:tcPr>
          <w:p>
            <w:pPr>
              <w:rPr>
                <w:color w:val="000000"/>
              </w:rPr>
            </w:pPr>
            <w:r>
              <w:rPr>
                <w:rFonts w:hint="eastAsia"/>
                <w:color w:val="000000"/>
              </w:rPr>
              <w:t>在一次人员机构管理中更新机构信息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find (</w:t>
            </w:r>
            <w:r>
              <w:rPr>
                <w:rFonts w:hint="eastAsia"/>
                <w:color w:val="000000"/>
              </w:rPr>
              <w:t xml:space="preserve">long </w:t>
            </w:r>
            <w:r>
              <w:rPr>
                <w:color w:val="000000"/>
              </w:rPr>
              <w:t>InstitutionId)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insert (InstitutionPO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插入</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delete (InstitutionPO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删除</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update (InstitutionPO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 find</w:t>
            </w:r>
            <w:r>
              <w:rPr>
                <w:rFonts w:hint="eastAsia"/>
                <w:color w:val="000000"/>
              </w:rPr>
              <w:t>s</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查找所有</w:t>
            </w:r>
            <w:r>
              <w:rPr>
                <w:color w:val="000000"/>
              </w:rP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Institution</w:t>
            </w:r>
            <w:r>
              <w:rPr>
                <w:color w:val="000000"/>
              </w:rPr>
              <w:t>DataService.finish</w:t>
            </w:r>
            <w:r>
              <w:rPr>
                <w:rFonts w:hint="eastAsia"/>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结束操作</w:t>
            </w:r>
          </w:p>
        </w:tc>
      </w:tr>
    </w:tbl>
    <w:p>
      <w:pPr/>
    </w:p>
    <w:p>
      <w:pPr>
        <w:pStyle w:val="6"/>
        <w:jc w:val="center"/>
        <w:rPr>
          <w:rFonts w:ascii="宋体" w:hAnsi="宋体" w:eastAsia="宋体"/>
          <w:sz w:val="22"/>
          <w:szCs w:val="22"/>
        </w:rPr>
      </w:pPr>
      <w:r>
        <w:rPr>
          <w:rFonts w:hint="eastAsia" w:ascii="宋体" w:hAnsi="宋体" w:eastAsia="宋体"/>
          <w:b/>
          <w:bCs/>
          <w:sz w:val="22"/>
          <w:szCs w:val="22"/>
        </w:rPr>
        <w:t xml:space="preserve">表13 </w:t>
      </w:r>
      <w:r>
        <w:rPr>
          <w:rFonts w:eastAsia="宋体" w:cs="Cambria"/>
          <w:b/>
          <w:bCs/>
        </w:rPr>
        <w:t>user</w:t>
      </w:r>
      <w:r>
        <w:rPr>
          <w:rFonts w:cs="Cambria"/>
          <w:b/>
          <w:bCs/>
          <w:color w:val="000000"/>
        </w:rPr>
        <w:t>bl</w:t>
      </w:r>
      <w:r>
        <w:rPr>
          <w:rFonts w:hint="eastAsia" w:ascii="宋体" w:hAnsi="宋体" w:eastAsia="宋体"/>
          <w:b/>
          <w:bCs/>
          <w:sz w:val="22"/>
          <w:szCs w:val="22"/>
        </w:rPr>
        <w:t>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getPersonalInfo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StaffInfoVO</w:t>
            </w:r>
            <w:r>
              <w:rPr>
                <w:rFonts w:hint="eastAsia"/>
                <w:color w:val="000000"/>
              </w:rPr>
              <w:t xml:space="preserve"> </w:t>
            </w:r>
            <w:r>
              <w:rPr>
                <w:color w:val="000000"/>
              </w:rPr>
              <w:t>getPersonalInfo(long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在一次个人账号信息管理中获得个人帐号信息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changePassword</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 boolean</w:t>
            </w:r>
            <w:r>
              <w:rPr>
                <w:color w:val="000000"/>
              </w:rPr>
              <w:t xml:space="preserve"> changePassword</w:t>
            </w:r>
            <w:r>
              <w:rPr>
                <w:rFonts w:hint="eastAsia"/>
                <w:color w:val="000000"/>
              </w:rPr>
              <w:t>(</w:t>
            </w:r>
            <w:r>
              <w:rPr>
                <w:color w:val="000000"/>
              </w:rPr>
              <w:t>String password</w:t>
            </w:r>
            <w:r>
              <w:rPr>
                <w:rFonts w:hint="eastAsia"/>
                <w:color w:val="000000"/>
              </w:rPr>
              <w: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个人帐号拥有者启动账号信息管理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员工在一次帐号信息管理中更改密码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User.</w:t>
            </w:r>
            <w:r>
              <w:rPr>
                <w:color w:val="000000"/>
              </w:rPr>
              <w:t xml:space="preserve"> endManagement</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boolean </w:t>
            </w:r>
            <w:r>
              <w:rPr>
                <w:color w:val="000000"/>
              </w:rPr>
              <w:t>endManagement</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已确认所有个人信息的管理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 xml:space="preserve"> initial</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 xml:space="preserve">Public boolean </w:t>
            </w:r>
            <w:r>
              <w:rPr>
                <w:color w:val="000000"/>
              </w:rPr>
              <w:t>initial(ArrayList&lt;InitUserVO&gt;</w:t>
            </w:r>
            <w:r>
              <w:rPr>
                <w:rFonts w:hint="eastAsia"/>
                <w:color w:val="000000"/>
              </w:rPr>
              <w:t xml:space="preserve"> User</w:t>
            </w:r>
            <w:r>
              <w:rPr>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在期初建账中初始化信息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User.changeInfo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Public boolean changeInfo(UserVO userVO)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总经理修改员工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更新员工个人信息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DataService.find</w:t>
            </w:r>
            <w:r>
              <w:rPr>
                <w:rFonts w:hint="eastAsia"/>
                <w:color w:val="000000"/>
              </w:rPr>
              <w:t xml:space="preserve"> </w:t>
            </w:r>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 update (String</w:t>
            </w:r>
            <w:r>
              <w:rPr>
                <w:rFonts w:hint="eastAsia"/>
                <w:color w:val="000000"/>
              </w:rPr>
              <w:t xml:space="preserve">  </w:t>
            </w:r>
            <w:r>
              <w:rPr>
                <w:color w:val="000000"/>
              </w:rPr>
              <w:t>password)</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t xml:space="preserve"> </w:t>
            </w:r>
            <w:r>
              <w:rPr>
                <w:color w:val="000000"/>
              </w:rPr>
              <w:t>InitialInsert(ArrayList&lt;UserPO&gt; User)</w:t>
            </w:r>
          </w:p>
        </w:tc>
        <w:tc>
          <w:tcPr>
            <w:tcW w:w="5529" w:type="dxa"/>
            <w:gridSpan w:val="2"/>
          </w:tcPr>
          <w:p>
            <w:pPr>
              <w:rPr>
                <w:color w:val="000000"/>
              </w:rPr>
            </w:pPr>
            <w:r>
              <w:rPr>
                <w:rFonts w:hint="eastAsia"/>
                <w:color w:val="000000"/>
              </w:rPr>
              <w:t>期初建账时初始化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 I</w:t>
            </w:r>
            <w:r>
              <w:rPr>
                <w:rFonts w:hint="eastAsia"/>
                <w:color w:val="000000"/>
              </w:rPr>
              <w:t>nsert(UserPO po)</w:t>
            </w:r>
          </w:p>
        </w:tc>
        <w:tc>
          <w:tcPr>
            <w:tcW w:w="5529" w:type="dxa"/>
            <w:gridSpan w:val="2"/>
          </w:tcPr>
          <w:p>
            <w:pPr>
              <w:rPr>
                <w:color w:val="000000"/>
              </w:rPr>
            </w:pPr>
            <w:r>
              <w:rPr>
                <w:rFonts w:hint="eastAsia"/>
                <w:color w:val="000000"/>
              </w:rPr>
              <w:t>增加</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t xml:space="preserve"> </w:t>
            </w:r>
            <w:r>
              <w:rPr>
                <w:rFonts w:hint="eastAsia"/>
                <w:color w:val="000000"/>
              </w:rPr>
              <w:t>delete(UserPO po)</w:t>
            </w:r>
          </w:p>
        </w:tc>
        <w:tc>
          <w:tcPr>
            <w:tcW w:w="5529" w:type="dxa"/>
            <w:gridSpan w:val="2"/>
          </w:tcPr>
          <w:p>
            <w:pPr>
              <w:rPr>
                <w:color w:val="000000"/>
              </w:rPr>
            </w:pPr>
            <w:r>
              <w:rPr>
                <w:rFonts w:hint="eastAsia"/>
                <w:color w:val="00000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rPr>
                <w:rFonts w:hint="eastAsia"/>
                <w:color w:val="000000"/>
              </w:rPr>
              <w:t>finds()</w:t>
            </w:r>
          </w:p>
        </w:tc>
        <w:tc>
          <w:tcPr>
            <w:tcW w:w="5529" w:type="dxa"/>
            <w:gridSpan w:val="2"/>
          </w:tcPr>
          <w:p>
            <w:pPr>
              <w:rPr>
                <w:color w:val="000000"/>
              </w:rPr>
            </w:pPr>
            <w:r>
              <w:rPr>
                <w:rFonts w:hint="eastAsia"/>
                <w:color w:val="000000"/>
              </w:rPr>
              <w:t>获得所有</w:t>
            </w:r>
            <w:r>
              <w:rPr>
                <w:color w:val="000000"/>
              </w:rP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rPr>
                <w:rFonts w:hint="eastAsia"/>
                <w:color w:val="000000"/>
              </w:rPr>
              <w:t>finish()</w:t>
            </w:r>
          </w:p>
        </w:tc>
        <w:tc>
          <w:tcPr>
            <w:tcW w:w="5529" w:type="dxa"/>
            <w:gridSpan w:val="2"/>
          </w:tcPr>
          <w:p>
            <w:pPr>
              <w:rPr>
                <w:color w:val="000000"/>
              </w:rPr>
            </w:pPr>
            <w:r>
              <w:rPr>
                <w:rFonts w:hint="eastAsia"/>
                <w:color w:val="000000"/>
              </w:rPr>
              <w:t>结束操作</w:t>
            </w:r>
          </w:p>
        </w:tc>
      </w:tr>
    </w:tbl>
    <w:p>
      <w:pPr/>
    </w:p>
    <w:p>
      <w:pPr>
        <w:pStyle w:val="6"/>
        <w:jc w:val="center"/>
      </w:pPr>
      <w:r>
        <w:rPr>
          <w:rFonts w:hint="eastAsia" w:ascii="宋体" w:hAnsi="宋体" w:eastAsia="宋体"/>
          <w:b/>
          <w:bCs/>
          <w:sz w:val="22"/>
          <w:szCs w:val="22"/>
        </w:rPr>
        <w:t xml:space="preserve">表14 </w:t>
      </w:r>
      <w:r>
        <w:rPr>
          <w:rFonts w:eastAsia="宋体" w:cs="Cambria"/>
          <w:b/>
          <w:bCs/>
        </w:rPr>
        <w:t>staffmanagebl</w:t>
      </w:r>
      <w:r>
        <w:rPr>
          <w:rFonts w:hint="eastAsia" w:ascii="宋体" w:hAnsi="宋体" w:eastAsia="宋体"/>
          <w:b/>
          <w:bCs/>
          <w:sz w:val="22"/>
          <w:szCs w:val="22"/>
        </w:rPr>
        <w:t>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.changeAuthority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boolean </w:t>
            </w:r>
            <w:r>
              <w:rPr>
                <w:color w:val="000000"/>
              </w:rPr>
              <w:t>changeAuthority</w:t>
            </w:r>
            <w:r>
              <w:rPr>
                <w:rFonts w:hint="eastAsia"/>
                <w:color w:val="000000"/>
              </w:rPr>
              <w:t xml:space="preserve"> (</w:t>
            </w:r>
            <w:r>
              <w:rPr>
                <w:color w:val="000000"/>
              </w:rPr>
              <w:t>ArrayList&lt;Integer&gt; authority</w:t>
            </w:r>
            <w:r>
              <w:rPr>
                <w:rFonts w:hint="eastAsia"/>
                <w:color w:val="000000"/>
              </w:rPr>
              <w:t>,String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w:t>
            </w:r>
            <w:r>
              <w:rPr>
                <w:color w:val="000000"/>
              </w:rPr>
              <w:t>修改相应职位的权限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getStaffInfo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 xml:space="preserve">ublic </w:t>
            </w:r>
            <w:r>
              <w:rPr>
                <w:color w:val="000000"/>
              </w:rPr>
              <w:t>StaffInfoVO getStaffInfo</w:t>
            </w:r>
            <w:r>
              <w:rPr>
                <w:rFonts w:hint="eastAsia"/>
                <w:color w:val="000000"/>
              </w:rPr>
              <w:t xml:space="preserve"> (long </w:t>
            </w:r>
            <w:r>
              <w:rPr>
                <w:color w:val="000000"/>
              </w:rPr>
              <w:t>Staf</w:t>
            </w:r>
            <w:r>
              <w:rPr>
                <w:rFonts w:hint="eastAsia"/>
                <w:color w:val="000000"/>
              </w:rPr>
              <w:t>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在一次员工帐号管理中获得员工信息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addStaffInfo</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addStaffInfo</w:t>
            </w:r>
            <w:r>
              <w:rPr>
                <w:rFonts w:hint="eastAsia"/>
                <w:color w:val="000000"/>
              </w:rPr>
              <w:t xml:space="preserve"> (</w:t>
            </w:r>
            <w:r>
              <w:rPr>
                <w:color w:val="000000"/>
              </w:rPr>
              <w:t>StaffInfoVO StaffInfo</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在一次员工帐号管理中增加员工帐号信息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deleteStaff</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void</w:t>
            </w:r>
            <w:r>
              <w:rPr>
                <w:color w:val="000000"/>
              </w:rPr>
              <w:t xml:space="preserve"> delete</w:t>
            </w:r>
            <w:r>
              <w:rPr>
                <w:rFonts w:hint="eastAsia"/>
                <w:color w:val="000000"/>
              </w:rPr>
              <w:t>S</w:t>
            </w:r>
            <w:r>
              <w:rPr>
                <w:color w:val="000000"/>
              </w:rPr>
              <w:t>taff</w:t>
            </w:r>
            <w:r>
              <w:rPr>
                <w:rFonts w:hint="eastAsia"/>
                <w:color w:val="000000"/>
              </w:rPr>
              <w:t xml:space="preserve"> (long </w:t>
            </w:r>
            <w:r>
              <w:rPr>
                <w:color w:val="000000"/>
              </w:rPr>
              <w:t>Staf</w:t>
            </w:r>
            <w:r>
              <w:rPr>
                <w:rFonts w:hint="eastAsia"/>
                <w:color w:val="000000"/>
              </w:rPr>
              <w:t>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在一次员工帐号管理中删除员工帐号信息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.endManagement</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endManagement</w:t>
            </w:r>
            <w:r>
              <w:rPr>
                <w:rFonts w:hint="eastAsia"/>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已确认所有管理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保存操作日志，保存所有已更新数据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rFonts w:cs="Calibri"/>
                <w:color w:val="000000"/>
              </w:rPr>
            </w:pPr>
            <w:r>
              <w:rPr>
                <w:rFonts w:cs="Calibri"/>
                <w:color w:val="000000"/>
                <w:sz w:val="22"/>
              </w:rPr>
              <w:t>StaffManage</w:t>
            </w:r>
            <w:r>
              <w:rPr>
                <w:rFonts w:cs="Calibri"/>
                <w:color w:val="000000"/>
              </w:rPr>
              <w:t>. getAllStaff</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w:t>
            </w:r>
            <w:r>
              <w:rPr>
                <w:rFonts w:hint="eastAsia"/>
                <w:color w:val="000000"/>
              </w:rPr>
              <w:t>ublic</w:t>
            </w:r>
            <w:r>
              <w:rPr>
                <w:color w:val="000000"/>
              </w:rPr>
              <w:t xml:space="preserve"> ArrayList&lt;StaffInfoVO&gt; </w:t>
            </w:r>
            <w:r>
              <w:rPr>
                <w:rFonts w:hint="eastAsia"/>
                <w:color w:val="000000"/>
              </w:rPr>
              <w:t>getAllS</w:t>
            </w:r>
            <w:r>
              <w:rPr>
                <w:color w:val="000000"/>
              </w:rPr>
              <w:t>taff</w:t>
            </w:r>
            <w:r>
              <w:rPr>
                <w:rFonts w:hint="eastAsia"/>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在一次员工帐号管理中获得所有员工帐号信息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right w:val="dotted" w:color="auto" w:sz="4" w:space="0"/>
            </w:tcBorders>
            <w:shd w:val="clear" w:color="auto" w:fill="FFFFFF"/>
          </w:tcPr>
          <w:p>
            <w:pPr>
              <w:rPr>
                <w:color w:val="000000"/>
              </w:rPr>
            </w:pPr>
            <w:r>
              <w:rPr>
                <w:rFonts w:hint="eastAsia"/>
                <w:color w:val="000000"/>
              </w:rPr>
              <w:t>Salary.changeSalary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Public boolean changeSalary(long StaffId,SalaryVO 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在一次人员机构管理中调整人员工资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right w:val="dotted" w:color="auto" w:sz="4" w:space="0"/>
            </w:tcBorders>
            <w:shd w:val="clear" w:color="auto" w:fill="FFFFFF"/>
          </w:tcPr>
          <w:p>
            <w:pPr>
              <w:rPr>
                <w:color w:val="000000"/>
              </w:rPr>
            </w:pPr>
            <w:r>
              <w:rPr>
                <w:rFonts w:hint="eastAsia"/>
                <w:color w:val="000000"/>
              </w:rPr>
              <w:t>Position.</w:t>
            </w:r>
            <w:r>
              <w:t xml:space="preserve"> </w:t>
            </w:r>
            <w:r>
              <w:rPr>
                <w:color w:val="000000"/>
              </w:rPr>
              <w:t>initialAuthority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 xml:space="preserve">Public </w:t>
            </w:r>
            <w:r>
              <w:rPr>
                <w:color w:val="000000"/>
              </w:rPr>
              <w:t>ArrayList&lt;Integer&gt; initialAuthority(StaffInfoVO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在一次员工帐号管理中初始化新增员工权限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left w:val="single" w:color="4F81BD" w:sz="8" w:space="0"/>
              <w:right w:val="dotted" w:color="auto" w:sz="4" w:space="0"/>
            </w:tcBorders>
            <w:shd w:val="clear" w:color="auto" w:fill="FFFFFF"/>
          </w:tcPr>
          <w:p>
            <w:pPr>
              <w:rPr>
                <w:color w:val="000000"/>
              </w:rPr>
            </w:pPr>
            <w:r>
              <w:rPr>
                <w:rFonts w:hint="eastAsia"/>
                <w:color w:val="000000"/>
              </w:rPr>
              <w:t>Position.</w:t>
            </w:r>
            <w:r>
              <w:t xml:space="preserve"> </w:t>
            </w:r>
            <w:r>
              <w:rPr>
                <w:color w:val="000000"/>
              </w:rPr>
              <w:t>changeStaffPosition</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Public boolean</w:t>
            </w:r>
            <w:r>
              <w:rPr>
                <w:color w:val="000000"/>
              </w:rPr>
              <w:t>changeStaffPosition(String position, long StaffId)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在一次人员机构管理中调整人员职位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left w:val="single" w:color="4F81BD" w:sz="8" w:space="0"/>
              <w:right w:val="dotted" w:color="auto" w:sz="4" w:space="0"/>
            </w:tcBorders>
            <w:shd w:val="clear" w:color="auto" w:fill="FFFFFF"/>
          </w:tcPr>
          <w:p>
            <w:pPr>
              <w:rPr>
                <w:color w:val="000000"/>
              </w:rPr>
            </w:pPr>
            <w:r>
              <w:rPr>
                <w:rFonts w:hint="eastAsia"/>
                <w:color w:val="000000"/>
              </w:rPr>
              <w:t>Position.</w:t>
            </w:r>
            <w:r>
              <w:t xml:space="preserve"> </w:t>
            </w:r>
            <w:r>
              <w:rPr>
                <w:color w:val="000000"/>
              </w:rPr>
              <w:t>setCity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 xml:space="preserve">Public boolean </w:t>
            </w:r>
            <w:r>
              <w:rPr>
                <w:color w:val="000000"/>
              </w:rPr>
              <w:t>setCity(String city, long StaffId)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在一次人员机构管理中设置人员所属城市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left w:val="single" w:color="4F81BD" w:sz="8" w:space="0"/>
              <w:right w:val="dotted" w:color="auto" w:sz="4" w:space="0"/>
            </w:tcBorders>
            <w:shd w:val="clear" w:color="auto" w:fill="FFFFFF"/>
          </w:tcPr>
          <w:p>
            <w:pPr>
              <w:rPr>
                <w:color w:val="000000"/>
              </w:rPr>
            </w:pPr>
            <w:r>
              <w:rPr>
                <w:rFonts w:hint="eastAsia"/>
                <w:color w:val="000000"/>
              </w:rPr>
              <w:t>Position.</w:t>
            </w:r>
            <w:r>
              <w:t xml:space="preserve"> </w:t>
            </w:r>
            <w:r>
              <w:rPr>
                <w:color w:val="000000"/>
              </w:rPr>
              <w:t>set</w:t>
            </w:r>
            <w:r>
              <w:rPr>
                <w:rFonts w:hint="eastAsia"/>
                <w:color w:val="000000"/>
              </w:rPr>
              <w:t>BusinessHall</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P</w:t>
            </w:r>
            <w:r>
              <w:rPr>
                <w:color w:val="000000"/>
              </w:rPr>
              <w:t>ublic boolean setBusinessHall(String businessHall, long StaffId)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在一次人员机构管理中设置人员所属营业厅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insert (StaffInfoPO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插入</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delete (StaffInfoPO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删除</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update (StaffInfoPO</w:t>
            </w:r>
            <w:r>
              <w:rPr>
                <w:rFonts w:hint="eastAsia"/>
                <w:color w:val="000000"/>
              </w:rPr>
              <w:t xml:space="preserve"> 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find (long</w:t>
            </w:r>
            <w:r>
              <w:rPr>
                <w:rFonts w:hint="eastAsia"/>
                <w:color w:val="000000"/>
              </w:rPr>
              <w:t xml:space="preserve"> StaffId</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DataService. find</w:t>
            </w:r>
            <w:r>
              <w:rPr>
                <w:rFonts w:hint="eastAsia"/>
                <w:color w:val="000000"/>
              </w:rPr>
              <w:t>All</w:t>
            </w:r>
            <w:r>
              <w:rPr>
                <w:color w:val="000000"/>
              </w:rPr>
              <w:t xml:space="preserve"> ()</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查找</w:t>
            </w:r>
            <w:r>
              <w:rPr>
                <w:rFonts w:hint="eastAsia"/>
                <w:color w:val="000000"/>
              </w:rPr>
              <w:t>所有</w:t>
            </w:r>
            <w:r>
              <w:rPr>
                <w:color w:val="000000"/>
              </w:rP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StaffManage</w:t>
            </w:r>
            <w:r>
              <w:rPr>
                <w:color w:val="000000"/>
              </w:rPr>
              <w:t xml:space="preserve">DataService. </w:t>
            </w:r>
            <w:r>
              <w:rPr>
                <w:rFonts w:hint="eastAsia"/>
                <w:color w:val="000000"/>
              </w:rPr>
              <w:t>finish()</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结束操作</w:t>
            </w:r>
          </w:p>
        </w:tc>
      </w:tr>
    </w:tbl>
    <w:p>
      <w:pPr/>
    </w:p>
    <w:p>
      <w:pPr>
        <w:pStyle w:val="6"/>
        <w:jc w:val="center"/>
      </w:pPr>
      <w:r>
        <w:rPr>
          <w:rFonts w:hint="eastAsia" w:ascii="宋体" w:hAnsi="宋体" w:eastAsia="宋体"/>
          <w:b/>
          <w:bCs/>
          <w:sz w:val="22"/>
          <w:szCs w:val="22"/>
        </w:rPr>
        <w:t xml:space="preserve">表15 </w:t>
      </w:r>
      <w:r>
        <w:rPr>
          <w:rFonts w:hint="eastAsia" w:eastAsia="宋体" w:cs="Cambria"/>
          <w:b/>
          <w:bCs/>
        </w:rPr>
        <w:t>commodity</w:t>
      </w:r>
      <w:r>
        <w:rPr>
          <w:rFonts w:eastAsia="宋体" w:cs="Cambria"/>
          <w:b/>
          <w:bCs/>
        </w:rPr>
        <w:t>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rPr>
                <w:color w:val="000000"/>
                <w:szCs w:val="21"/>
              </w:rPr>
            </w:pPr>
            <w:r>
              <w:rPr>
                <w:rFonts w:hint="eastAsia" w:eastAsia="Times New Roman"/>
                <w:color w:val="000000"/>
                <w:szCs w:val="21"/>
              </w:rPr>
              <w:t>Commodity.</w:t>
            </w:r>
            <w:r>
              <w:rPr>
                <w:rFonts w:hint="eastAsia"/>
                <w:color w:val="000000"/>
                <w:szCs w:val="21"/>
              </w:rPr>
              <w:t>stockTaking</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eastAsia="Times New Roman"/>
                <w:color w:val="000000"/>
                <w:szCs w:val="21"/>
              </w:rPr>
              <w:t xml:space="preserve">public </w:t>
            </w:r>
            <w:r>
              <w:rPr>
                <w:color w:val="000000"/>
                <w:szCs w:val="21"/>
              </w:rPr>
              <w:t>ArrayList&lt;ExpressInfoVO&gt;</w:t>
            </w:r>
            <w:r>
              <w:rPr>
                <w:rFonts w:eastAsia="Times New Roman"/>
                <w:color w:val="000000"/>
                <w:szCs w:val="21"/>
              </w:rPr>
              <w:t xml:space="preserve"> </w:t>
            </w:r>
            <w:r>
              <w:rPr>
                <w:rFonts w:hint="eastAsia"/>
                <w:color w:val="000000"/>
                <w:szCs w:val="21"/>
              </w:rPr>
              <w:t>stockTaking()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启动一个库存盘点的回合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在一个库存盘点回合中，显示货物信息，完成对相应库存信息的盘点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exportExcel</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w:t>
            </w:r>
            <w:r>
              <w:rPr>
                <w:rFonts w:hint="eastAsia"/>
                <w:color w:val="000000"/>
                <w:szCs w:val="21"/>
              </w:rPr>
              <w:t>void exportExcel</w:t>
            </w:r>
            <w:r>
              <w:rPr>
                <w:rFonts w:eastAsia="Times New Roman"/>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启动一个导出Excel的回合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导出库存信息的Excel表格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changeAlarmScale</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void </w:t>
            </w:r>
            <w:r>
              <w:rPr>
                <w:rFonts w:hint="eastAsia"/>
                <w:color w:val="000000"/>
                <w:szCs w:val="21"/>
              </w:rPr>
              <w:t>changeAlarmScale</w:t>
            </w:r>
            <w:r>
              <w:rPr>
                <w:rFonts w:hint="eastAsia" w:eastAsia="Times New Roman"/>
                <w:color w:val="000000"/>
                <w:szCs w:val="21"/>
              </w:rPr>
              <w:t xml:space="preserve"> (</w:t>
            </w:r>
            <w:r>
              <w:rPr>
                <w:rFonts w:hint="eastAsia"/>
                <w:color w:val="000000"/>
                <w:szCs w:val="21"/>
              </w:rPr>
              <w:t>double alarmScale</w:t>
            </w:r>
            <w:r>
              <w:rPr>
                <w:rFonts w:hint="eastAsia" w:eastAsia="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启动一个修改警戒比例的回合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在一个警戒比例修改回合中完成对警戒比例的修改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getAlarmScale</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w:t>
            </w:r>
            <w:r>
              <w:rPr>
                <w:rFonts w:hint="eastAsia"/>
                <w:color w:val="000000"/>
                <w:szCs w:val="21"/>
              </w:rPr>
              <w:t>double</w:t>
            </w:r>
            <w:r>
              <w:rPr>
                <w:rFonts w:hint="eastAsia" w:eastAsia="Times New Roman"/>
                <w:color w:val="000000"/>
                <w:szCs w:val="21"/>
              </w:rPr>
              <w:t xml:space="preserve"> </w:t>
            </w:r>
            <w:r>
              <w:rPr>
                <w:rFonts w:hint="eastAsia"/>
                <w:color w:val="000000"/>
                <w:szCs w:val="21"/>
              </w:rPr>
              <w:t>getAlarmScale</w:t>
            </w:r>
            <w:r>
              <w:rPr>
                <w:rFonts w:hint="eastAsia" w:eastAsia="Times New Roman"/>
                <w:color w:val="000000"/>
                <w:szCs w:val="21"/>
              </w:rPr>
              <w:t xml:space="preserve"> (</w:t>
            </w:r>
            <w:r>
              <w:rPr>
                <w:rFonts w:hint="eastAsia"/>
                <w:color w:val="000000"/>
                <w:szCs w:val="21"/>
              </w:rPr>
              <w:t>String storageId</w:t>
            </w:r>
            <w:r>
              <w:rPr>
                <w:rFonts w:hint="eastAsia" w:eastAsia="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启动一个获得警戒比例的回合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在一个获得警戒比例回合中完成对警戒比例的获得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rFonts w:ascii="宋体" w:hAnsi="宋体" w:cs="宋体"/>
                <w:color w:val="000000"/>
                <w:szCs w:val="21"/>
              </w:rPr>
            </w:pP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rFonts w:ascii="宋体" w:hAnsi="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checkStorageMessage</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color w:val="000000"/>
                <w:szCs w:val="21"/>
              </w:rPr>
              <w:t>P</w:t>
            </w:r>
            <w:r>
              <w:rPr>
                <w:rFonts w:hint="eastAsia" w:eastAsia="Times New Roman"/>
                <w:color w:val="000000"/>
                <w:szCs w:val="21"/>
              </w:rPr>
              <w:t>ublic</w:t>
            </w:r>
            <w:r>
              <w:rPr>
                <w:rFonts w:hint="eastAsia"/>
                <w:color w:val="000000"/>
                <w:szCs w:val="21"/>
              </w:rPr>
              <w:t xml:space="preserve"> </w:t>
            </w:r>
            <w:r>
              <w:rPr>
                <w:rFonts w:eastAsia="Times New Roman"/>
                <w:color w:val="000000"/>
                <w:szCs w:val="21"/>
              </w:rPr>
              <w:t>ArrayList&lt;StorageInfoVO&gt;</w:t>
            </w:r>
            <w:r>
              <w:rPr>
                <w:rFonts w:hint="eastAsia" w:eastAsia="Times New Roman"/>
                <w:color w:val="000000"/>
                <w:szCs w:val="21"/>
              </w:rPr>
              <w:t xml:space="preserve"> </w:t>
            </w:r>
            <w:r>
              <w:rPr>
                <w:rFonts w:hint="eastAsia"/>
                <w:color w:val="000000"/>
                <w:szCs w:val="21"/>
              </w:rPr>
              <w:t>checkStorageMessage</w:t>
            </w:r>
            <w:r>
              <w:rPr>
                <w:rFonts w:hint="eastAsia" w:eastAsia="Times New Roman"/>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pStyle w:val="25"/>
              <w:rPr>
                <w:rFonts w:ascii="Calibri" w:hAnsi="Calibri" w:cs="宋体"/>
                <w:color w:val="000000"/>
              </w:rPr>
            </w:pPr>
            <w:r>
              <w:rPr>
                <w:rFonts w:hint="eastAsia" w:ascii="宋体" w:hAnsi="宋体" w:cs="宋体"/>
                <w:color w:val="000000"/>
              </w:rPr>
              <w:t>在一个查看库存信息回合中显示一段时间内出入库的货物的存储位置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color w:val="000000"/>
              </w:rPr>
              <w:t xml:space="preserve"> </w:t>
            </w:r>
            <w:r>
              <w:rPr>
                <w:color w:val="000000"/>
                <w:szCs w:val="21"/>
              </w:rPr>
              <w:t>getStorageNum</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color w:val="000000"/>
                <w:szCs w:val="21"/>
              </w:rPr>
              <w:t>public StoragePO getStorageNum(long startTime,long 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启动一个查看库存信息的回合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pStyle w:val="25"/>
              <w:rPr>
                <w:rFonts w:ascii="Calibri" w:hAnsi="Calibri" w:cs="宋体"/>
                <w:color w:val="000000"/>
              </w:rPr>
            </w:pPr>
            <w:r>
              <w:rPr>
                <w:rFonts w:hint="eastAsia" w:ascii="宋体" w:hAnsi="宋体" w:cs="宋体"/>
                <w:color w:val="000000"/>
              </w:rPr>
              <w:t>在一个查看库存信息回合中显示一段时间内的出</w:t>
            </w:r>
            <w:r>
              <w:rPr>
                <w:rFonts w:hint="eastAsia" w:ascii="Calibri" w:hAnsi="Calibri" w:cs="宋体"/>
                <w:color w:val="000000"/>
              </w:rPr>
              <w:t>/</w:t>
            </w:r>
            <w:r>
              <w:rPr>
                <w:rFonts w:hint="eastAsia" w:ascii="宋体" w:hAnsi="宋体" w:cs="宋体"/>
                <w:color w:val="000000"/>
              </w:rPr>
              <w:t>入库数量</w:t>
            </w:r>
            <w:r>
              <w:rPr>
                <w:rFonts w:hint="eastAsia" w:ascii="Calibri" w:hAnsi="Calibri" w:cs="宋体"/>
                <w:color w:val="000000"/>
              </w:rPr>
              <w:t>/</w:t>
            </w:r>
            <w:r>
              <w:rPr>
                <w:rFonts w:hint="eastAsia" w:ascii="宋体" w:hAnsi="宋体" w:cs="宋体"/>
                <w:color w:val="000000"/>
              </w:rPr>
              <w:t>金额，合计的库存数量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alarm</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w:t>
            </w:r>
            <w:r>
              <w:rPr>
                <w:rFonts w:hint="eastAsia"/>
                <w:color w:val="000000"/>
                <w:szCs w:val="21"/>
              </w:rPr>
              <w:t>AlarmMessage</w:t>
            </w:r>
            <w:r>
              <w:rPr>
                <w:rFonts w:hint="eastAsia" w:eastAsia="Times New Roman"/>
                <w:color w:val="000000"/>
                <w:szCs w:val="21"/>
              </w:rPr>
              <w:t xml:space="preserve"> </w:t>
            </w:r>
            <w:r>
              <w:rPr>
                <w:rFonts w:hint="eastAsia"/>
                <w:color w:val="000000"/>
                <w:szCs w:val="21"/>
              </w:rPr>
              <w:t>alarm</w:t>
            </w:r>
            <w:r>
              <w:rPr>
                <w:rFonts w:hint="eastAsia" w:eastAsia="Times New Roman"/>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货物数量发超出报警值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实现报警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color w:val="000000"/>
                <w:szCs w:val="21"/>
              </w:rPr>
              <w:t>getAreaGoodsPOs</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color w:val="000000"/>
                <w:szCs w:val="21"/>
              </w:rPr>
              <w:t>public ArrayList&lt;ExpressInfoVO&gt; getAreaGoodsPOs(String storageId,GoodsType areaNumber);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启动一个得到各区库存货物信息的回合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得到各区库存货物信息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divide</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void </w:t>
            </w:r>
            <w:r>
              <w:rPr>
                <w:rFonts w:hint="eastAsia"/>
                <w:color w:val="000000"/>
                <w:szCs w:val="21"/>
              </w:rPr>
              <w:t>divide</w:t>
            </w:r>
            <w:r>
              <w:rPr>
                <w:rFonts w:hint="eastAsia" w:eastAsia="Times New Roman"/>
                <w:color w:val="000000"/>
                <w:szCs w:val="21"/>
              </w:rPr>
              <w:t xml:space="preserve"> (</w:t>
            </w:r>
            <w:r>
              <w:rPr>
                <w:rFonts w:hint="eastAsia"/>
                <w:color w:val="000000"/>
                <w:szCs w:val="21"/>
              </w:rPr>
              <w:t>String storageId, ArrayList&lt;expressInfoVO&gt; evos</w:t>
            </w:r>
            <w:r>
              <w:rPr>
                <w:rFonts w:hint="eastAsia" w:eastAsia="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启动一个库存分区的回合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在一个库存分区回合中完成对货物的库存分区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endCommodityManagement</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color w:val="000000"/>
                <w:szCs w:val="21"/>
              </w:rPr>
              <w:t>p</w:t>
            </w:r>
            <w:r>
              <w:rPr>
                <w:rFonts w:hint="eastAsia" w:eastAsia="Times New Roman"/>
                <w:color w:val="000000"/>
                <w:szCs w:val="21"/>
              </w:rPr>
              <w:t xml:space="preserve">ublic void </w:t>
            </w:r>
            <w:r>
              <w:rPr>
                <w:rFonts w:hint="eastAsia"/>
                <w:color w:val="000000"/>
                <w:szCs w:val="21"/>
              </w:rPr>
              <w:t>endCommodityManagement()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已完成库存操作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结束此次库存操作，持久化更新涉及的领域的对象的数据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color w:val="000000"/>
                <w:szCs w:val="21"/>
              </w:rPr>
              <w:t>changeStorageInInfo</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color w:val="000000"/>
                <w:szCs w:val="21"/>
              </w:rPr>
              <w:t>public void changeStorageInInfo(String storageId,SheetVO svo);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库存信息发生变化需要修改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完成对库存信息的修改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eastAsia="Times New Roman"/>
                <w:color w:val="000000"/>
                <w:szCs w:val="21"/>
              </w:rPr>
              <w:t>Commodity.</w:t>
            </w:r>
            <w:r>
              <w:rPr>
                <w:rFonts w:hint="eastAsia"/>
                <w:color w:val="000000"/>
                <w:szCs w:val="21"/>
              </w:rPr>
              <w:t>initStorageInfo</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color w:val="000000"/>
                <w:szCs w:val="21"/>
              </w:rPr>
              <w:t>public void initStorageInfo(ArrayList&lt;StorageInitVO&gt; svolist);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库存信息需要初始化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hint="eastAsia" w:ascii="宋体" w:hAnsi="宋体" w:cs="宋体"/>
                <w:color w:val="000000"/>
                <w:szCs w:val="21"/>
              </w:rPr>
              <w:t>完成对库存信息的初始化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Cs w:val="21"/>
              </w:rPr>
            </w:pPr>
            <w:r>
              <w:rPr>
                <w:rFonts w:hint="eastAsia" w:ascii="宋体" w:hAnsi="宋体" w:cs="宋体"/>
                <w:color w:val="000000"/>
                <w:szCs w:val="21"/>
              </w:rPr>
              <w:t>服务名</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szCs w:val="21"/>
              </w:rPr>
            </w:pPr>
            <w:r>
              <w:rPr>
                <w:rFonts w:hint="eastAsia" w:ascii="宋体" w:hAnsi="宋体" w:cs="宋体"/>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Goods</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w:t>
            </w:r>
            <w:r>
              <w:rPr>
                <w:rFonts w:eastAsia="Times New Roman" w:cs="Calibri"/>
                <w:color w:val="000000"/>
                <w:szCs w:val="21"/>
              </w:rPr>
              <w:t>ID</w:t>
            </w:r>
            <w:r>
              <w:rPr>
                <w:rFonts w:hint="eastAsia" w:ascii="宋体" w:hAnsi="宋体" w:eastAsia="Times New Roman"/>
                <w:color w:val="000000"/>
                <w:szCs w:val="21"/>
              </w:rPr>
              <w:t>进行</w:t>
            </w:r>
            <w:r>
              <w:rPr>
                <w:rFonts w:hint="eastAsia" w:ascii="宋体" w:hAnsi="宋体" w:cs="宋体"/>
                <w:color w:val="000000"/>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Goods</w:t>
            </w:r>
            <w:r>
              <w:rPr>
                <w:rFonts w:eastAsia="Times New Roman"/>
                <w:color w:val="000000"/>
                <w:szCs w:val="21"/>
              </w:rPr>
              <w:t>DataService.finds(GoodsType type)</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eastAsia="Times New Roman"/>
                <w:color w:val="000000"/>
                <w:szCs w:val="21"/>
              </w:rPr>
            </w:pPr>
            <w:r>
              <w:rPr>
                <w:rFonts w:hint="eastAsia"/>
                <w:color w:val="000000"/>
                <w:szCs w:val="21"/>
              </w:rPr>
              <w:t>Goods</w:t>
            </w:r>
            <w:r>
              <w:rPr>
                <w:rFonts w:eastAsia="Times New Roman"/>
                <w:color w:val="000000"/>
                <w:szCs w:val="21"/>
              </w:rPr>
              <w:t>DataService.</w:t>
            </w:r>
            <w:r>
              <w:rPr>
                <w:rFonts w:hint="eastAsia"/>
                <w:color w:val="000000"/>
                <w:szCs w:val="21"/>
              </w:rPr>
              <w:t>finds（）</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s="宋体"/>
                <w:color w:val="000000"/>
                <w:szCs w:val="21"/>
              </w:rPr>
            </w:pPr>
            <w:r>
              <w:rPr>
                <w:rFonts w:hint="eastAsia" w:ascii="宋体" w:hAnsi="宋体" w:cs="宋体"/>
                <w:color w:val="000000"/>
                <w:szCs w:val="21"/>
              </w:rPr>
              <w:t>返回所有持久化对象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Goods</w:t>
            </w:r>
            <w:r>
              <w:rPr>
                <w:rFonts w:eastAsia="Times New Roman"/>
                <w:color w:val="000000"/>
                <w:szCs w:val="21"/>
              </w:rPr>
              <w:t>DataService.insert(GoodsPO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Goods</w:t>
            </w:r>
            <w:r>
              <w:rPr>
                <w:rFonts w:eastAsia="Times New Roman"/>
                <w:color w:val="000000"/>
                <w:szCs w:val="21"/>
              </w:rPr>
              <w:t>DataService.update(GoodsPO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eastAsia="Times New Roman"/>
                <w:color w:val="000000"/>
                <w:szCs w:val="21"/>
              </w:rPr>
            </w:pPr>
            <w:r>
              <w:rPr>
                <w:rFonts w:hint="eastAsia"/>
                <w:color w:val="000000"/>
                <w:szCs w:val="21"/>
              </w:rPr>
              <w:t>Goods</w:t>
            </w:r>
            <w:r>
              <w:rPr>
                <w:rFonts w:eastAsia="Times New Roman"/>
                <w:color w:val="000000"/>
                <w:szCs w:val="21"/>
              </w:rPr>
              <w:t>DataService.</w:t>
            </w:r>
            <w:r>
              <w:rPr>
                <w:rFonts w:hint="eastAsia"/>
                <w:color w:val="000000"/>
                <w:szCs w:val="21"/>
              </w:rPr>
              <w:t>delete</w:t>
            </w:r>
            <w:r>
              <w:rPr>
                <w:rFonts w:eastAsia="Times New Roman"/>
                <w:color w:val="000000"/>
                <w:szCs w:val="21"/>
              </w:rPr>
              <w:t>(GoodsPO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s="宋体"/>
                <w:color w:val="000000"/>
                <w:szCs w:val="21"/>
              </w:rPr>
            </w:pPr>
            <w:r>
              <w:rPr>
                <w:rFonts w:hint="eastAsia" w:ascii="宋体" w:hAnsi="宋体" w:cs="宋体"/>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Storage</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w:t>
            </w:r>
            <w:r>
              <w:rPr>
                <w:rFonts w:eastAsia="Times New Roman" w:cs="Calibri"/>
                <w:color w:val="000000"/>
                <w:szCs w:val="21"/>
              </w:rPr>
              <w:t>ID</w:t>
            </w:r>
            <w:r>
              <w:rPr>
                <w:rFonts w:hint="eastAsia" w:ascii="宋体" w:hAnsi="宋体" w:eastAsia="Times New Roman"/>
                <w:color w:val="000000"/>
                <w:szCs w:val="21"/>
              </w:rPr>
              <w:t>进行</w:t>
            </w:r>
            <w:r>
              <w:rPr>
                <w:rFonts w:hint="eastAsia" w:ascii="宋体" w:hAnsi="宋体" w:cs="宋体"/>
                <w:color w:val="000000"/>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eastAsia="Times New Roman"/>
                <w:color w:val="000000"/>
                <w:szCs w:val="21"/>
              </w:rPr>
            </w:pPr>
            <w:r>
              <w:rPr>
                <w:rFonts w:hint="eastAsia"/>
                <w:color w:val="000000"/>
                <w:szCs w:val="21"/>
              </w:rPr>
              <w:t>Storage</w:t>
            </w:r>
            <w:r>
              <w:rPr>
                <w:rFonts w:eastAsia="Times New Roman"/>
                <w:color w:val="000000"/>
                <w:szCs w:val="21"/>
              </w:rPr>
              <w:t>DataService.</w:t>
            </w:r>
            <w:r>
              <w:rPr>
                <w:rFonts w:hint="eastAsia"/>
                <w:color w:val="000000"/>
                <w:szCs w:val="21"/>
              </w:rPr>
              <w:t>finds（）</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s="宋体"/>
                <w:color w:val="000000"/>
                <w:szCs w:val="21"/>
              </w:rPr>
            </w:pPr>
            <w:r>
              <w:rPr>
                <w:rFonts w:hint="eastAsia" w:ascii="宋体" w:hAnsi="宋体" w:cs="宋体"/>
                <w:color w:val="000000"/>
                <w:szCs w:val="21"/>
              </w:rPr>
              <w:t>返回所有持久化对象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Storage</w:t>
            </w:r>
            <w:r>
              <w:rPr>
                <w:rFonts w:eastAsia="Times New Roman"/>
                <w:color w:val="000000"/>
                <w:szCs w:val="21"/>
              </w:rPr>
              <w:t>DataService.insert(GoodsPO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Storage</w:t>
            </w:r>
            <w:r>
              <w:rPr>
                <w:rFonts w:eastAsia="Times New Roman"/>
                <w:color w:val="000000"/>
                <w:szCs w:val="21"/>
              </w:rPr>
              <w:t>DataService.update(GoodsPO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eastAsia="Times New Roman"/>
                <w:color w:val="000000"/>
                <w:szCs w:val="21"/>
              </w:rPr>
            </w:pPr>
            <w:r>
              <w:rPr>
                <w:rFonts w:hint="eastAsia"/>
                <w:color w:val="000000"/>
                <w:szCs w:val="21"/>
              </w:rPr>
              <w:t>Storage</w:t>
            </w:r>
            <w:r>
              <w:rPr>
                <w:rFonts w:eastAsia="Times New Roman"/>
                <w:color w:val="000000"/>
                <w:szCs w:val="21"/>
              </w:rPr>
              <w:t>DataService.</w:t>
            </w:r>
            <w:r>
              <w:rPr>
                <w:rFonts w:hint="eastAsia"/>
                <w:color w:val="000000"/>
                <w:szCs w:val="21"/>
              </w:rPr>
              <w:t>delete</w:t>
            </w:r>
            <w:r>
              <w:rPr>
                <w:rFonts w:eastAsia="Times New Roman"/>
                <w:color w:val="000000"/>
                <w:szCs w:val="21"/>
              </w:rPr>
              <w:t>(GoodsPO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s="宋体"/>
                <w:color w:val="000000"/>
                <w:szCs w:val="21"/>
              </w:rPr>
            </w:pPr>
            <w:r>
              <w:rPr>
                <w:rFonts w:hint="eastAsia" w:ascii="宋体" w:hAnsi="宋体" w:cs="宋体"/>
                <w:color w:val="000000"/>
                <w:szCs w:val="21"/>
              </w:rPr>
              <w:t>删除单一持久化对象</w:t>
            </w:r>
          </w:p>
        </w:tc>
      </w:tr>
    </w:tbl>
    <w:p>
      <w:pPr/>
    </w:p>
    <w:p>
      <w:pPr>
        <w:pStyle w:val="6"/>
        <w:jc w:val="center"/>
      </w:pPr>
      <w:r>
        <w:rPr>
          <w:rFonts w:hint="eastAsia" w:ascii="宋体" w:hAnsi="宋体" w:eastAsia="宋体"/>
          <w:b/>
          <w:bCs/>
          <w:sz w:val="22"/>
          <w:szCs w:val="22"/>
        </w:rPr>
        <w:t xml:space="preserve">表16 </w:t>
      </w:r>
      <w:r>
        <w:rPr>
          <w:rFonts w:hint="eastAsia" w:eastAsia="宋体" w:cs="Cambria"/>
          <w:b/>
          <w:bCs/>
        </w:rPr>
        <w:t>l</w:t>
      </w:r>
      <w:r>
        <w:rPr>
          <w:rFonts w:eastAsia="宋体" w:cs="Cambria"/>
          <w:b/>
          <w:bCs/>
        </w:rPr>
        <w:t>ogistic</w:t>
      </w:r>
      <w:r>
        <w:rPr>
          <w:rFonts w:hint="eastAsia" w:eastAsia="宋体" w:cs="Cambria"/>
          <w:b/>
          <w:bCs/>
        </w:rPr>
        <w:t>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spacing w:line="105" w:lineRule="atLeast"/>
              <w:rPr>
                <w:color w:val="000000"/>
                <w:szCs w:val="21"/>
              </w:rPr>
            </w:pPr>
            <w:r>
              <w:rPr>
                <w:rFonts w:hint="eastAsia"/>
                <w:color w:val="000000"/>
                <w:szCs w:val="21"/>
              </w:rPr>
              <w:t>Logistic</w:t>
            </w:r>
            <w:r>
              <w:rPr>
                <w:rFonts w:hint="eastAsia" w:eastAsia="Times New Roman"/>
                <w:color w:val="000000"/>
                <w:szCs w:val="21"/>
              </w:rPr>
              <w:t>.changeLogisticsState</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spacing w:line="105" w:lineRule="atLeast"/>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spacing w:line="105" w:lineRule="atLeast"/>
              <w:rPr>
                <w:color w:val="000000"/>
                <w:szCs w:val="21"/>
              </w:rPr>
            </w:pPr>
            <w:r>
              <w:rPr>
                <w:rFonts w:eastAsia="Times New Roman"/>
                <w:color w:val="000000"/>
                <w:szCs w:val="21"/>
              </w:rPr>
              <w:t>public void changeLogisticsState(String expressNumber,String logisticsState);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完成与物流信息有关单据的填写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完成相应物流信息的修改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Logistic</w:t>
            </w:r>
            <w:r>
              <w:rPr>
                <w:rFonts w:hint="eastAsia" w:eastAsia="Times New Roman"/>
                <w:color w:val="000000"/>
                <w:szCs w:val="21"/>
              </w:rPr>
              <w:t>.getLogisticsState</w:t>
            </w:r>
            <w:r>
              <w:rPr>
                <w:rFonts w:hint="eastAsia"/>
                <w:color w:val="000000"/>
                <w:szCs w:val="21"/>
              </w:rPr>
              <w:t>l</w:t>
            </w: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public ArrayList&lt;String&gt; getLogisticsState(String expressNumber);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启动一个查看物流信息的回合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4"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得到相应物流信息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Cs w:val="21"/>
              </w:rPr>
            </w:pPr>
            <w:r>
              <w:rPr>
                <w:rFonts w:hint="eastAsia" w:ascii="宋体" w:hAnsi="宋体" w:cs="宋体"/>
                <w:color w:val="000000"/>
                <w:szCs w:val="21"/>
              </w:rPr>
              <w:t>服务名</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szCs w:val="21"/>
              </w:rPr>
            </w:pPr>
            <w:r>
              <w:rPr>
                <w:rFonts w:hint="eastAsia" w:ascii="宋体" w:hAnsi="宋体" w:cs="宋体"/>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Goods</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w:t>
            </w:r>
            <w:r>
              <w:rPr>
                <w:rFonts w:eastAsia="Times New Roman" w:cs="Calibri"/>
                <w:color w:val="000000"/>
                <w:szCs w:val="21"/>
              </w:rPr>
              <w:t>ID</w:t>
            </w:r>
            <w:r>
              <w:rPr>
                <w:rFonts w:hint="eastAsia" w:ascii="宋体" w:hAnsi="宋体" w:eastAsia="Times New Roman"/>
                <w:color w:val="000000"/>
                <w:szCs w:val="21"/>
              </w:rPr>
              <w:t>进行</w:t>
            </w:r>
            <w:r>
              <w:rPr>
                <w:rFonts w:hint="eastAsia" w:ascii="宋体" w:hAnsi="宋体" w:cs="宋体"/>
                <w:color w:val="000000"/>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Goods</w:t>
            </w:r>
            <w:r>
              <w:rPr>
                <w:rFonts w:eastAsia="Times New Roman"/>
                <w:color w:val="000000"/>
                <w:szCs w:val="21"/>
              </w:rPr>
              <w:t>DataService.finds(GoodsType type)</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eastAsia="Times New Roman"/>
                <w:color w:val="000000"/>
                <w:szCs w:val="21"/>
              </w:rPr>
            </w:pPr>
            <w:r>
              <w:rPr>
                <w:rFonts w:hint="eastAsia"/>
                <w:color w:val="000000"/>
                <w:szCs w:val="21"/>
              </w:rPr>
              <w:t>Goods</w:t>
            </w:r>
            <w:r>
              <w:rPr>
                <w:rFonts w:eastAsia="Times New Roman"/>
                <w:color w:val="000000"/>
                <w:szCs w:val="21"/>
              </w:rPr>
              <w:t>DataService.</w:t>
            </w:r>
            <w:r>
              <w:rPr>
                <w:rFonts w:hint="eastAsia"/>
                <w:color w:val="000000"/>
                <w:szCs w:val="21"/>
              </w:rPr>
              <w:t>finds（）</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s="宋体"/>
                <w:color w:val="000000"/>
                <w:szCs w:val="21"/>
              </w:rPr>
            </w:pPr>
            <w:r>
              <w:rPr>
                <w:rFonts w:hint="eastAsia" w:ascii="宋体" w:hAnsi="宋体" w:cs="宋体"/>
                <w:color w:val="000000"/>
                <w:szCs w:val="21"/>
              </w:rPr>
              <w:t>返回所有持久化对象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Goods</w:t>
            </w:r>
            <w:r>
              <w:rPr>
                <w:rFonts w:eastAsia="Times New Roman"/>
                <w:color w:val="000000"/>
                <w:szCs w:val="21"/>
              </w:rPr>
              <w:t>DataService.insert(GoodsPO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Goods</w:t>
            </w:r>
            <w:r>
              <w:rPr>
                <w:rFonts w:eastAsia="Times New Roman"/>
                <w:color w:val="000000"/>
                <w:szCs w:val="21"/>
              </w:rPr>
              <w:t>DataService.update(GoodsPO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rFonts w:eastAsia="Times New Roman"/>
                <w:color w:val="000000"/>
                <w:szCs w:val="21"/>
              </w:rPr>
            </w:pPr>
            <w:r>
              <w:rPr>
                <w:rFonts w:hint="eastAsia"/>
                <w:color w:val="000000"/>
                <w:szCs w:val="21"/>
              </w:rPr>
              <w:t>Goods</w:t>
            </w:r>
            <w:r>
              <w:rPr>
                <w:rFonts w:eastAsia="Times New Roman"/>
                <w:color w:val="000000"/>
                <w:szCs w:val="21"/>
              </w:rPr>
              <w:t>DataService.</w:t>
            </w:r>
            <w:r>
              <w:rPr>
                <w:rFonts w:hint="eastAsia"/>
                <w:color w:val="000000"/>
                <w:szCs w:val="21"/>
              </w:rPr>
              <w:t>delete</w:t>
            </w:r>
            <w:r>
              <w:rPr>
                <w:rFonts w:eastAsia="Times New Roman"/>
                <w:color w:val="000000"/>
                <w:szCs w:val="21"/>
              </w:rPr>
              <w:t>(GoodsPO gpo)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s="宋体"/>
                <w:color w:val="000000"/>
                <w:szCs w:val="21"/>
              </w:rPr>
            </w:pPr>
            <w:r>
              <w:rPr>
                <w:rFonts w:hint="eastAsia" w:ascii="宋体" w:hAnsi="宋体" w:cs="宋体"/>
                <w:color w:val="000000"/>
                <w:szCs w:val="21"/>
              </w:rPr>
              <w:t>删除单一持久化对象</w:t>
            </w:r>
          </w:p>
        </w:tc>
      </w:tr>
    </w:tbl>
    <w:p>
      <w:pPr/>
    </w:p>
    <w:p>
      <w:pPr>
        <w:pStyle w:val="6"/>
        <w:jc w:val="center"/>
      </w:pPr>
      <w:r>
        <w:rPr>
          <w:rFonts w:hint="eastAsia" w:ascii="宋体" w:hAnsi="宋体" w:eastAsia="宋体"/>
          <w:b/>
          <w:bCs/>
          <w:sz w:val="22"/>
          <w:szCs w:val="22"/>
        </w:rPr>
        <w:t xml:space="preserve">表17 </w:t>
      </w:r>
      <w:r>
        <w:rPr>
          <w:rFonts w:hint="eastAsia" w:eastAsia="宋体" w:cs="Cambria"/>
          <w:b/>
          <w:bCs/>
        </w:rPr>
        <w:t>truck</w:t>
      </w:r>
      <w:r>
        <w:rPr>
          <w:rFonts w:eastAsia="宋体" w:cs="Cambria"/>
          <w:b/>
          <w:bCs/>
        </w:rPr>
        <w:t>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truckbl.getTruckInfo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color w:val="000000"/>
                <w:szCs w:val="21"/>
              </w:rPr>
              <w:t>public TruckInfoVO getTruckInfo(String truckId);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启动一个查询车辆信息的回合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在一个车辆信息查询回合中，显示车辆信息，包括车辆代号、服役时间、车牌号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truckbl</w:t>
            </w:r>
            <w:r>
              <w:rPr>
                <w:rFonts w:eastAsia="Times New Roman"/>
                <w:color w:val="000000"/>
                <w:szCs w:val="21"/>
              </w:rPr>
              <w:t>.</w:t>
            </w:r>
            <w:r>
              <w:rPr>
                <w:rFonts w:hint="eastAsia"/>
                <w:color w:val="000000"/>
                <w:szCs w:val="21"/>
              </w:rPr>
              <w:t>getTruckByBusinesshall</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color w:val="000000"/>
                <w:szCs w:val="21"/>
              </w:rPr>
              <w:t>public ArrayList&lt;TruckInfoVO&gt; getTruckByBusinesshall(String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启动一个得到营业厅所属车辆的回合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在一个得到营业厅所属车辆信息回合中，返回相应车辆信息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truckbl</w:t>
            </w:r>
            <w:r>
              <w:rPr>
                <w:rFonts w:eastAsia="Times New Roman"/>
                <w:color w:val="000000"/>
                <w:szCs w:val="21"/>
              </w:rPr>
              <w:t>.</w:t>
            </w:r>
            <w:r>
              <w:rPr>
                <w:rFonts w:hint="eastAsia"/>
                <w:color w:val="000000"/>
                <w:szCs w:val="21"/>
              </w:rPr>
              <w:t>getAllTruckInfo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color w:val="000000"/>
                <w:szCs w:val="21"/>
              </w:rPr>
              <w:t>public ArrayList&lt;TruckInfoVO&gt; getAllTruckInfo();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启动一个得到所有车辆的回合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在一个得到所有车辆信息回合中，返回相应车辆信息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truckbl</w:t>
            </w:r>
            <w:r>
              <w:rPr>
                <w:rFonts w:eastAsia="Times New Roman"/>
                <w:color w:val="000000"/>
                <w:szCs w:val="21"/>
              </w:rPr>
              <w:t>.</w:t>
            </w:r>
            <w:r>
              <w:rPr>
                <w:rFonts w:hint="eastAsia"/>
                <w:color w:val="000000"/>
                <w:szCs w:val="21"/>
              </w:rPr>
              <w:t>addTruckInfo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color w:val="000000"/>
                <w:szCs w:val="21"/>
              </w:rPr>
              <w:t>public void addTruckInfo(TruckInfoVO truck);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启动一个增加车辆的回合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在一个增加车辆信息回合中，完成相应车辆信息的增加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truckbl</w:t>
            </w:r>
            <w:r>
              <w:rPr>
                <w:rFonts w:eastAsia="Times New Roman"/>
                <w:color w:val="000000"/>
                <w:szCs w:val="21"/>
              </w:rPr>
              <w:t>.</w:t>
            </w:r>
            <w:r>
              <w:rPr>
                <w:rFonts w:hint="eastAsia"/>
                <w:color w:val="000000"/>
                <w:szCs w:val="21"/>
              </w:rPr>
              <w:t>deleteTruckInfo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color w:val="000000"/>
                <w:szCs w:val="21"/>
              </w:rPr>
              <w:t>public void deleteTruckInfo(String truckId);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启动一个删除车辆的回合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在一个删除车辆信息回合中，完成相应车辆信息的删除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truckbl</w:t>
            </w:r>
            <w:r>
              <w:rPr>
                <w:rFonts w:eastAsia="Times New Roman"/>
                <w:color w:val="000000"/>
                <w:szCs w:val="21"/>
              </w:rPr>
              <w:t>.</w:t>
            </w:r>
            <w:r>
              <w:rPr>
                <w:rFonts w:hint="eastAsia"/>
                <w:color w:val="000000"/>
                <w:szCs w:val="21"/>
              </w:rPr>
              <w:t>changeTruckInfo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color w:val="000000"/>
                <w:szCs w:val="21"/>
              </w:rPr>
              <w:t>public void changeTruckInfo(String truckId,TruckInfoVO 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启动一个修改车辆信息的回合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在一个修改车辆信息回合中，完成相应车辆信息的修改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truckbl</w:t>
            </w:r>
            <w:r>
              <w:rPr>
                <w:rFonts w:eastAsia="Times New Roman"/>
                <w:color w:val="000000"/>
                <w:szCs w:val="21"/>
              </w:rPr>
              <w:t>.</w:t>
            </w:r>
            <w:r>
              <w:rPr>
                <w:rFonts w:hint="eastAsia"/>
                <w:color w:val="000000"/>
                <w:szCs w:val="21"/>
              </w:rPr>
              <w:t>initTruck</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color w:val="000000"/>
                <w:szCs w:val="21"/>
              </w:rPr>
              <w:t>public void initTruck(ArrayList&lt;TruckInfoVO&gt; tvolist);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启动一个初始化车辆信息的回合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在一个初始化车辆信息回合中，完成相应车辆信息的初始化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Cs w:val="21"/>
              </w:rPr>
            </w:pPr>
            <w:r>
              <w:rPr>
                <w:rFonts w:hint="eastAsia" w:ascii="宋体" w:hAnsi="宋体" w:cs="宋体"/>
                <w:color w:val="000000"/>
                <w:szCs w:val="21"/>
              </w:rPr>
              <w:t>服务名</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szCs w:val="21"/>
              </w:rPr>
            </w:pPr>
            <w:r>
              <w:rPr>
                <w:rFonts w:hint="eastAsia" w:ascii="宋体" w:hAnsi="宋体" w:cs="宋体"/>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truckbl</w:t>
            </w:r>
            <w:r>
              <w:rPr>
                <w:rFonts w:eastAsia="Times New Roman"/>
                <w:color w:val="000000"/>
                <w:szCs w:val="21"/>
              </w:rPr>
              <w:t>DataService.find(</w:t>
            </w:r>
            <w:r>
              <w:rPr>
                <w:rFonts w:hint="eastAsia"/>
                <w:color w:val="000000"/>
                <w:szCs w:val="21"/>
              </w:rPr>
              <w:t>string</w:t>
            </w:r>
            <w:r>
              <w:rPr>
                <w:rFonts w:eastAsia="Times New Roman"/>
                <w:color w:val="000000"/>
                <w:szCs w:val="21"/>
              </w:rPr>
              <w:t xml:space="preserve"> 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w:t>
            </w:r>
            <w:r>
              <w:rPr>
                <w:rFonts w:eastAsia="Times New Roman" w:cs="Calibri"/>
                <w:color w:val="000000"/>
                <w:szCs w:val="21"/>
              </w:rPr>
              <w:t>ID</w:t>
            </w:r>
            <w:r>
              <w:rPr>
                <w:rFonts w:hint="eastAsia" w:ascii="宋体" w:hAnsi="宋体" w:eastAsia="Times New Roman"/>
                <w:color w:val="000000"/>
                <w:szCs w:val="21"/>
              </w:rPr>
              <w:t>进行</w:t>
            </w:r>
            <w:r>
              <w:rPr>
                <w:rFonts w:hint="eastAsia" w:ascii="宋体" w:hAnsi="宋体" w:cs="宋体"/>
                <w:color w:val="000000"/>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truckbl</w:t>
            </w:r>
            <w:r>
              <w:rPr>
                <w:rFonts w:eastAsia="Times New Roman"/>
                <w:color w:val="000000"/>
                <w:szCs w:val="21"/>
              </w:rPr>
              <w:t xml:space="preserve">DataService.finds(String </w:t>
            </w:r>
            <w:r>
              <w:rPr>
                <w:rFonts w:hint="eastAsia"/>
                <w:color w:val="000000"/>
                <w:szCs w:val="21"/>
              </w:rPr>
              <w:t>id</w:t>
            </w:r>
            <w:r>
              <w:rPr>
                <w:rFonts w:eastAsia="Times New Roman"/>
                <w:color w:val="000000"/>
                <w:szCs w:val="21"/>
              </w:rPr>
              <w:t>)</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truckbl</w:t>
            </w:r>
            <w:r>
              <w:rPr>
                <w:rFonts w:eastAsia="Times New Roman"/>
                <w:color w:val="000000"/>
                <w:szCs w:val="21"/>
              </w:rPr>
              <w:t>DataService.findsTruckPO()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truckbl</w:t>
            </w:r>
            <w:r>
              <w:rPr>
                <w:rFonts w:eastAsia="Times New Roman"/>
                <w:color w:val="000000"/>
                <w:szCs w:val="21"/>
              </w:rPr>
              <w:t>DataService.insert(TruckPO tpo)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truckbl</w:t>
            </w:r>
            <w:r>
              <w:rPr>
                <w:rFonts w:eastAsia="Times New Roman"/>
                <w:color w:val="000000"/>
                <w:szCs w:val="21"/>
              </w:rPr>
              <w:t>DataService.update(String id,TruckPO tpo)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truckbl</w:t>
            </w:r>
            <w:r>
              <w:rPr>
                <w:rFonts w:eastAsia="Times New Roman"/>
                <w:color w:val="000000"/>
                <w:szCs w:val="21"/>
              </w:rPr>
              <w:t>DataService.deleteTruckPO(String 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删除单一持久化对象</w:t>
            </w:r>
          </w:p>
        </w:tc>
      </w:tr>
    </w:tbl>
    <w:p>
      <w:pPr>
        <w:pStyle w:val="6"/>
        <w:jc w:val="center"/>
        <w:rPr>
          <w:rFonts w:ascii="宋体" w:hAnsi="宋体" w:eastAsia="宋体"/>
          <w:b/>
          <w:bCs/>
          <w:sz w:val="22"/>
          <w:szCs w:val="22"/>
        </w:rPr>
      </w:pPr>
      <w:bookmarkStart w:id="41" w:name="_Toc401040357"/>
    </w:p>
    <w:p>
      <w:pPr>
        <w:rPr>
          <w:rFonts w:ascii="宋体" w:hAnsi="宋体"/>
          <w:b/>
          <w:bCs/>
          <w:sz w:val="22"/>
        </w:rPr>
      </w:pPr>
    </w:p>
    <w:p>
      <w:pPr>
        <w:rPr>
          <w:rFonts w:ascii="宋体" w:hAnsi="宋体"/>
          <w:b/>
          <w:bCs/>
          <w:sz w:val="22"/>
        </w:rPr>
      </w:pPr>
    </w:p>
    <w:p>
      <w:pPr>
        <w:pStyle w:val="6"/>
        <w:jc w:val="center"/>
      </w:pPr>
      <w:r>
        <w:rPr>
          <w:rFonts w:hint="eastAsia" w:ascii="宋体" w:hAnsi="宋体" w:eastAsia="宋体"/>
          <w:b/>
          <w:bCs/>
          <w:sz w:val="22"/>
          <w:szCs w:val="22"/>
        </w:rPr>
        <w:t xml:space="preserve">表18 </w:t>
      </w:r>
      <w:r>
        <w:rPr>
          <w:rFonts w:hint="eastAsia" w:eastAsia="宋体" w:cs="Cambria"/>
          <w:b/>
          <w:bCs/>
        </w:rPr>
        <w:t>driver</w:t>
      </w:r>
      <w:r>
        <w:rPr>
          <w:rFonts w:eastAsia="宋体" w:cs="Cambria"/>
          <w:b/>
          <w:bCs/>
        </w:rPr>
        <w:t>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driverbl.getDriverInfo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DriverInfoVO getTruckInfo(String drivertruckId);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启动一个查询司机信息的回合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在一个司机信息查询回合中，显示司机信息，包括姓名，司机编号，出生日期，身份证号，行驶证到期年限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driverbl</w:t>
            </w:r>
            <w:r>
              <w:rPr>
                <w:rFonts w:eastAsia="Times New Roman"/>
                <w:color w:val="000000"/>
                <w:szCs w:val="21"/>
              </w:rPr>
              <w:t>.</w:t>
            </w:r>
            <w:r>
              <w:rPr>
                <w:rFonts w:hint="eastAsia"/>
                <w:color w:val="000000"/>
                <w:szCs w:val="21"/>
              </w:rPr>
              <w:t>getDriverByBusinesshall</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ArrayList&lt;DriverTruckInfoVO&gt; getDriverByBusinesshall(String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启动一个得到营业厅所属司机的回合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在一个得到营业厅所属司机信息回合中，返回相应司机信息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driverbl</w:t>
            </w:r>
            <w:r>
              <w:rPr>
                <w:rFonts w:eastAsia="Times New Roman"/>
                <w:color w:val="000000"/>
                <w:szCs w:val="21"/>
              </w:rPr>
              <w:t>.</w:t>
            </w:r>
            <w:r>
              <w:rPr>
                <w:rFonts w:hint="eastAsia"/>
                <w:color w:val="000000"/>
                <w:szCs w:val="21"/>
              </w:rPr>
              <w:t>getAllDriverInfo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ArrayList&lt;DriverInfoVO&gt; getAllDriverInfo();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启动一个得到所有司机的回合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在一个得到所有司机信息回合中，返回相应车辆信息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driverbl</w:t>
            </w:r>
            <w:r>
              <w:rPr>
                <w:rFonts w:eastAsia="Times New Roman"/>
                <w:color w:val="000000"/>
                <w:szCs w:val="21"/>
              </w:rPr>
              <w:t>.</w:t>
            </w:r>
            <w:r>
              <w:rPr>
                <w:rFonts w:hint="eastAsia"/>
                <w:color w:val="000000"/>
                <w:szCs w:val="21"/>
              </w:rPr>
              <w:t>addDriverInfo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void addDriverInfo(DriverInfoVO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启动一个增加司机的回合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在一个增加司机信息回合中，完成相应司机信息的增加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driverbl</w:t>
            </w:r>
            <w:r>
              <w:rPr>
                <w:rFonts w:eastAsia="Times New Roman"/>
                <w:color w:val="000000"/>
                <w:szCs w:val="21"/>
              </w:rPr>
              <w:t>.</w:t>
            </w:r>
            <w:r>
              <w:rPr>
                <w:rFonts w:hint="eastAsia"/>
                <w:color w:val="000000"/>
                <w:szCs w:val="21"/>
              </w:rPr>
              <w:t>deleteDriverInfo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void deleteDriverInfo(String driverId);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启动一个删除司机的回合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在一个删除司机信息回合中，完成相应司机信息的删除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driverbl</w:t>
            </w:r>
            <w:r>
              <w:rPr>
                <w:rFonts w:eastAsia="Times New Roman"/>
                <w:color w:val="000000"/>
                <w:szCs w:val="21"/>
              </w:rPr>
              <w:t>.</w:t>
            </w:r>
            <w:r>
              <w:rPr>
                <w:rFonts w:hint="eastAsia"/>
                <w:color w:val="000000"/>
                <w:szCs w:val="21"/>
              </w:rPr>
              <w:t>changeDriverInfo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void changeDriverInfo(String driverId,DriverInfoVO dvo);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启动一个修改司机信息的回合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在一个修改司机信息回合中，完成相应司机信息的修改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driverbl</w:t>
            </w:r>
            <w:r>
              <w:rPr>
                <w:rFonts w:eastAsia="Times New Roman"/>
                <w:color w:val="000000"/>
                <w:szCs w:val="21"/>
              </w:rPr>
              <w:t>.</w:t>
            </w:r>
            <w:r>
              <w:rPr>
                <w:rFonts w:hint="eastAsia"/>
                <w:color w:val="000000"/>
                <w:szCs w:val="21"/>
              </w:rPr>
              <w:t>initDriver</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void initDriver(ArrayList&lt;DriverInfoVO&gt; dvolist);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启动一个初始化司机信息的回合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在一个初始化司机信息回合中，完成相应司机信息的初始化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Cs w:val="21"/>
              </w:rPr>
            </w:pPr>
            <w:r>
              <w:rPr>
                <w:rFonts w:hint="eastAsia" w:ascii="宋体" w:hAnsi="宋体" w:cs="宋体"/>
                <w:color w:val="000000"/>
                <w:szCs w:val="21"/>
              </w:rPr>
              <w:t>服务名</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szCs w:val="21"/>
              </w:rPr>
            </w:pPr>
            <w:r>
              <w:rPr>
                <w:rFonts w:hint="eastAsia" w:ascii="宋体" w:hAnsi="宋体" w:cs="宋体"/>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driverbl</w:t>
            </w:r>
            <w:r>
              <w:rPr>
                <w:rFonts w:eastAsia="Times New Roman"/>
                <w:color w:val="000000"/>
                <w:szCs w:val="21"/>
              </w:rPr>
              <w:t>DataService.find(</w:t>
            </w:r>
            <w:r>
              <w:rPr>
                <w:rFonts w:hint="eastAsia"/>
                <w:color w:val="000000"/>
                <w:szCs w:val="21"/>
              </w:rPr>
              <w:t>string</w:t>
            </w:r>
            <w:r>
              <w:rPr>
                <w:rFonts w:eastAsia="Times New Roman"/>
                <w:color w:val="000000"/>
                <w:szCs w:val="21"/>
              </w:rPr>
              <w:t xml:space="preserve"> 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w:t>
            </w:r>
            <w:r>
              <w:rPr>
                <w:rFonts w:eastAsia="Times New Roman" w:cs="Calibri"/>
                <w:color w:val="000000"/>
                <w:szCs w:val="21"/>
              </w:rPr>
              <w:t>ID</w:t>
            </w:r>
            <w:r>
              <w:rPr>
                <w:rFonts w:hint="eastAsia" w:ascii="宋体" w:hAnsi="宋体" w:eastAsia="Times New Roman"/>
                <w:color w:val="000000"/>
                <w:szCs w:val="21"/>
              </w:rPr>
              <w:t>进行</w:t>
            </w:r>
            <w:r>
              <w:rPr>
                <w:rFonts w:hint="eastAsia" w:ascii="宋体" w:hAnsi="宋体" w:cs="宋体"/>
                <w:color w:val="000000"/>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driverbl</w:t>
            </w:r>
            <w:r>
              <w:rPr>
                <w:rFonts w:eastAsia="Times New Roman"/>
                <w:color w:val="000000"/>
                <w:szCs w:val="21"/>
              </w:rPr>
              <w:t xml:space="preserve">DataService.finds(String </w:t>
            </w:r>
            <w:r>
              <w:rPr>
                <w:rFonts w:hint="eastAsia"/>
                <w:color w:val="000000"/>
                <w:szCs w:val="21"/>
              </w:rPr>
              <w:t>id</w:t>
            </w:r>
            <w:r>
              <w:rPr>
                <w:rFonts w:eastAsia="Times New Roman"/>
                <w:color w:val="000000"/>
                <w:szCs w:val="21"/>
              </w:rPr>
              <w:t>)</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driverbl</w:t>
            </w:r>
            <w:r>
              <w:rPr>
                <w:rFonts w:eastAsia="Times New Roman"/>
                <w:color w:val="000000"/>
                <w:szCs w:val="21"/>
              </w:rPr>
              <w:t>DataService.</w:t>
            </w:r>
            <w:r>
              <w:rPr>
                <w:rFonts w:hint="eastAsia" w:eastAsia="Times New Roman"/>
                <w:color w:val="000000"/>
                <w:szCs w:val="21"/>
              </w:rPr>
              <w:t>finds</w:t>
            </w:r>
            <w:r>
              <w:rPr>
                <w:rFonts w:hint="eastAsia"/>
                <w:color w:val="000000"/>
                <w:szCs w:val="21"/>
              </w:rPr>
              <w:t>Driver</w:t>
            </w:r>
            <w:r>
              <w:rPr>
                <w:rFonts w:hint="eastAsia" w:eastAsia="Times New Roman"/>
                <w:color w:val="000000"/>
                <w:szCs w:val="21"/>
              </w:rPr>
              <w:t>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driverbl</w:t>
            </w:r>
            <w:r>
              <w:rPr>
                <w:rFonts w:eastAsia="Times New Roman"/>
                <w:color w:val="000000"/>
                <w:szCs w:val="21"/>
              </w:rPr>
              <w:t>DataService.</w:t>
            </w:r>
            <w:r>
              <w:rPr>
                <w:rFonts w:hint="eastAsia" w:eastAsia="Times New Roman"/>
                <w:color w:val="000000"/>
                <w:szCs w:val="21"/>
              </w:rPr>
              <w:t>insert(</w:t>
            </w:r>
            <w:r>
              <w:rPr>
                <w:rFonts w:hint="eastAsia"/>
                <w:color w:val="000000"/>
                <w:szCs w:val="21"/>
              </w:rPr>
              <w:t>Driver</w:t>
            </w:r>
            <w:r>
              <w:rPr>
                <w:rFonts w:hint="eastAsia" w:eastAsia="Times New Roman"/>
                <w:color w:val="000000"/>
                <w:szCs w:val="21"/>
              </w:rPr>
              <w:t xml:space="preserve">PO </w:t>
            </w:r>
            <w:r>
              <w:rPr>
                <w:rFonts w:hint="eastAsia"/>
                <w:color w:val="000000"/>
                <w:szCs w:val="21"/>
              </w:rPr>
              <w:t>d</w:t>
            </w:r>
            <w:r>
              <w:rPr>
                <w:rFonts w:hint="eastAsia" w:eastAsia="Times New Roman"/>
                <w:color w:val="000000"/>
                <w:szCs w:val="21"/>
              </w:rPr>
              <w:t>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driverbl</w:t>
            </w:r>
            <w:r>
              <w:rPr>
                <w:rFonts w:eastAsia="Times New Roman"/>
                <w:color w:val="000000"/>
                <w:szCs w:val="21"/>
              </w:rPr>
              <w:t>DataService.</w:t>
            </w:r>
            <w:r>
              <w:rPr>
                <w:rFonts w:hint="eastAsia" w:eastAsia="Times New Roman"/>
                <w:color w:val="000000"/>
                <w:szCs w:val="21"/>
              </w:rPr>
              <w:t>update(String id,</w:t>
            </w:r>
            <w:r>
              <w:rPr>
                <w:rFonts w:hint="eastAsia"/>
                <w:color w:val="000000"/>
                <w:szCs w:val="21"/>
              </w:rPr>
              <w:t>Driver</w:t>
            </w:r>
            <w:r>
              <w:rPr>
                <w:rFonts w:hint="eastAsia" w:eastAsia="Times New Roman"/>
                <w:color w:val="000000"/>
                <w:szCs w:val="21"/>
              </w:rPr>
              <w:t xml:space="preserve"> </w:t>
            </w:r>
            <w:r>
              <w:rPr>
                <w:rFonts w:hint="eastAsia"/>
                <w:color w:val="000000"/>
                <w:szCs w:val="21"/>
              </w:rPr>
              <w:t>d</w:t>
            </w:r>
            <w:r>
              <w:rPr>
                <w:rFonts w:hint="eastAsia" w:eastAsia="Times New Roman"/>
                <w:color w:val="000000"/>
                <w:szCs w:val="21"/>
              </w:rPr>
              <w:t>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driverbl</w:t>
            </w:r>
            <w:r>
              <w:rPr>
                <w:rFonts w:eastAsia="Times New Roman"/>
                <w:color w:val="000000"/>
                <w:szCs w:val="21"/>
              </w:rPr>
              <w:t>DataService.</w:t>
            </w:r>
            <w:r>
              <w:rPr>
                <w:rFonts w:hint="eastAsia" w:eastAsia="Times New Roman"/>
                <w:color w:val="000000"/>
                <w:szCs w:val="21"/>
              </w:rPr>
              <w:t>delete</w:t>
            </w:r>
            <w:r>
              <w:rPr>
                <w:rFonts w:hint="eastAsia"/>
                <w:color w:val="000000"/>
                <w:szCs w:val="21"/>
              </w:rPr>
              <w:t>drive</w:t>
            </w:r>
            <w:r>
              <w:rPr>
                <w:rFonts w:hint="eastAsia" w:eastAsia="Times New Roman"/>
                <w:color w:val="000000"/>
                <w:szCs w:val="21"/>
              </w:rPr>
              <w:t>PO(String 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删除单一持久化对象</w:t>
            </w:r>
          </w:p>
        </w:tc>
      </w:tr>
    </w:tbl>
    <w:p>
      <w:pPr>
        <w:pStyle w:val="3"/>
      </w:pPr>
      <w:r>
        <w:rPr>
          <w:rFonts w:hint="eastAsia"/>
        </w:rPr>
        <w:t xml:space="preserve">  </w:t>
      </w:r>
      <w:bookmarkStart w:id="42" w:name="_Toc21845"/>
    </w:p>
    <w:p>
      <w:pPr/>
    </w:p>
    <w:p>
      <w:pPr>
        <w:pStyle w:val="6"/>
        <w:jc w:val="center"/>
      </w:pPr>
      <w:r>
        <w:rPr>
          <w:rFonts w:hint="eastAsia" w:ascii="宋体" w:hAnsi="宋体" w:eastAsia="宋体"/>
          <w:b/>
          <w:bCs/>
          <w:sz w:val="22"/>
          <w:szCs w:val="22"/>
        </w:rPr>
        <w:t>表19 b</w:t>
      </w:r>
      <w:r>
        <w:rPr>
          <w:rFonts w:eastAsia="宋体" w:cs="Cambria"/>
          <w:b/>
          <w:bCs/>
        </w:rPr>
        <w:t>ussinessHallbl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b</w:t>
            </w:r>
            <w:r>
              <w:rPr>
                <w:color w:val="000000"/>
                <w:szCs w:val="21"/>
              </w:rPr>
              <w:t>ussinessHall</w:t>
            </w:r>
            <w:r>
              <w:rPr>
                <w:rFonts w:hint="eastAsia"/>
                <w:color w:val="000000"/>
                <w:szCs w:val="21"/>
              </w:rPr>
              <w:t>bl.getBussinessHallInfo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BussinessHallInfoVO getBussinessHallInfo(String bussinessHallId);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启动一个查询营业厅信息的回合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在一个营业厅信息查询回合中，显示营业厅信息，包括营业厅名称，营业厅编号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bussinessHallbl</w:t>
            </w:r>
            <w:r>
              <w:rPr>
                <w:rFonts w:eastAsia="Times New Roman"/>
                <w:color w:val="000000"/>
                <w:szCs w:val="21"/>
              </w:rPr>
              <w:t>.</w:t>
            </w:r>
            <w:r>
              <w:rPr>
                <w:rFonts w:hint="eastAsia"/>
                <w:color w:val="000000"/>
                <w:szCs w:val="21"/>
              </w:rPr>
              <w:t>getAllBussinessHallInfo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ArrayList&lt;BussinessHallInfoVO&gt; getAllBussinessHallInfo();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启动一个得到所有营业厅的回合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在一个得到所有营业厅信息回合中，返回相应营业厅信息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bussinessHallbl</w:t>
            </w:r>
            <w:r>
              <w:rPr>
                <w:rFonts w:eastAsia="Times New Roman"/>
                <w:color w:val="000000"/>
                <w:szCs w:val="21"/>
              </w:rPr>
              <w:t>.</w:t>
            </w:r>
            <w:r>
              <w:rPr>
                <w:rFonts w:hint="eastAsia"/>
                <w:color w:val="000000"/>
                <w:szCs w:val="21"/>
              </w:rPr>
              <w:t>addBussinessHallInfo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void addBussinessHallInfo(BussinessHallInfoVO bussinessHall);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启动一个增加营业厅的回合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在一个增加营业厅信息回合中，完成相应营业厅信息的增加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bussinessHallbl</w:t>
            </w:r>
            <w:r>
              <w:rPr>
                <w:rFonts w:eastAsia="Times New Roman"/>
                <w:color w:val="000000"/>
                <w:szCs w:val="21"/>
              </w:rPr>
              <w:t>.</w:t>
            </w:r>
            <w:r>
              <w:rPr>
                <w:rFonts w:hint="eastAsia"/>
                <w:color w:val="000000"/>
                <w:szCs w:val="21"/>
              </w:rPr>
              <w:t>deleteBussinessHallInfo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void deleteBussinessHallInfo(String bussinessHallId);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启动一个删除营业厅的回合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在一个删除营业厅信息回合中，完成相应营业厅信息的删除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Cs w:val="21"/>
              </w:rPr>
            </w:pPr>
            <w:r>
              <w:rPr>
                <w:rFonts w:hint="eastAsia" w:ascii="宋体" w:hAnsi="宋体" w:cs="宋体"/>
                <w:color w:val="000000"/>
                <w:szCs w:val="21"/>
              </w:rPr>
              <w:t>服务名</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szCs w:val="21"/>
              </w:rPr>
            </w:pPr>
            <w:r>
              <w:rPr>
                <w:rFonts w:hint="eastAsia" w:ascii="宋体" w:hAnsi="宋体" w:cs="宋体"/>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bussinessHallbl</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 xml:space="preserve"> 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w:t>
            </w:r>
            <w:r>
              <w:rPr>
                <w:rFonts w:eastAsia="Times New Roman" w:cs="Calibri"/>
                <w:color w:val="000000"/>
                <w:szCs w:val="21"/>
              </w:rPr>
              <w:t>ID</w:t>
            </w:r>
            <w:r>
              <w:rPr>
                <w:rFonts w:hint="eastAsia" w:ascii="宋体" w:hAnsi="宋体" w:eastAsia="Times New Roman"/>
                <w:color w:val="000000"/>
                <w:szCs w:val="21"/>
              </w:rPr>
              <w:t>进行</w:t>
            </w:r>
            <w:r>
              <w:rPr>
                <w:rFonts w:hint="eastAsia" w:ascii="宋体" w:hAnsi="宋体" w:cs="宋体"/>
                <w:color w:val="000000"/>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bussinessHallbl</w:t>
            </w:r>
            <w:r>
              <w:rPr>
                <w:rFonts w:eastAsia="Times New Roman"/>
                <w:color w:val="000000"/>
                <w:szCs w:val="21"/>
              </w:rPr>
              <w:t>DataService.findBussinessHallPOByCity(String city)</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根据字段名和值进行查找多个持久化对象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bussinessHallbl</w:t>
            </w:r>
            <w:r>
              <w:rPr>
                <w:rFonts w:eastAsia="Times New Roman"/>
                <w:color w:val="000000"/>
                <w:szCs w:val="21"/>
              </w:rPr>
              <w:t>DataService.</w:t>
            </w:r>
            <w:r>
              <w:rPr>
                <w:rFonts w:hint="eastAsia" w:eastAsia="Times New Roman"/>
                <w:color w:val="000000"/>
                <w:szCs w:val="21"/>
              </w:rPr>
              <w:t>finds</w:t>
            </w:r>
            <w:r>
              <w:rPr>
                <w:rFonts w:hint="eastAsia"/>
                <w:color w:val="000000"/>
                <w:szCs w:val="21"/>
              </w:rPr>
              <w:t>Driver</w:t>
            </w:r>
            <w:r>
              <w:rPr>
                <w:rFonts w:hint="eastAsia" w:eastAsia="Times New Roman"/>
                <w:color w:val="000000"/>
                <w:szCs w:val="21"/>
              </w:rPr>
              <w:t>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bussinessHallbl</w:t>
            </w:r>
            <w:r>
              <w:rPr>
                <w:rFonts w:eastAsia="Times New Roman"/>
                <w:color w:val="000000"/>
                <w:szCs w:val="21"/>
              </w:rPr>
              <w:t>DataService.</w:t>
            </w:r>
            <w:r>
              <w:rPr>
                <w:rFonts w:hint="eastAsia" w:eastAsia="Times New Roman"/>
                <w:color w:val="000000"/>
                <w:szCs w:val="21"/>
              </w:rPr>
              <w:t>insert(</w:t>
            </w:r>
            <w:r>
              <w:rPr>
                <w:rFonts w:hint="eastAsia"/>
                <w:color w:val="000000"/>
                <w:szCs w:val="21"/>
              </w:rPr>
              <w:t>Driver</w:t>
            </w:r>
            <w:r>
              <w:rPr>
                <w:rFonts w:hint="eastAsia" w:eastAsia="Times New Roman"/>
                <w:color w:val="000000"/>
                <w:szCs w:val="21"/>
              </w:rPr>
              <w:t xml:space="preserve">PO </w:t>
            </w:r>
            <w:r>
              <w:rPr>
                <w:rFonts w:hint="eastAsia"/>
                <w:color w:val="000000"/>
                <w:szCs w:val="21"/>
              </w:rPr>
              <w:t>d</w:t>
            </w:r>
            <w:r>
              <w:rPr>
                <w:rFonts w:hint="eastAsia" w:eastAsia="Times New Roman"/>
                <w:color w:val="000000"/>
                <w:szCs w:val="21"/>
              </w:rPr>
              <w:t>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bussinessHallbl</w:t>
            </w:r>
            <w:r>
              <w:rPr>
                <w:rFonts w:eastAsia="Times New Roman"/>
                <w:color w:val="000000"/>
                <w:szCs w:val="21"/>
              </w:rPr>
              <w:t>DataService.</w:t>
            </w:r>
            <w:r>
              <w:rPr>
                <w:rFonts w:hint="eastAsia" w:eastAsia="Times New Roman"/>
                <w:color w:val="000000"/>
                <w:szCs w:val="21"/>
              </w:rPr>
              <w:t>update(String id,</w:t>
            </w:r>
            <w:r>
              <w:rPr>
                <w:rFonts w:hint="eastAsia"/>
                <w:color w:val="000000"/>
                <w:szCs w:val="21"/>
              </w:rPr>
              <w:t>Driver</w:t>
            </w:r>
            <w:r>
              <w:rPr>
                <w:rFonts w:hint="eastAsia" w:eastAsia="Times New Roman"/>
                <w:color w:val="000000"/>
                <w:szCs w:val="21"/>
              </w:rPr>
              <w:t xml:space="preserve"> </w:t>
            </w:r>
            <w:r>
              <w:rPr>
                <w:rFonts w:hint="eastAsia"/>
                <w:color w:val="000000"/>
                <w:szCs w:val="21"/>
              </w:rPr>
              <w:t>d</w:t>
            </w:r>
            <w:r>
              <w:rPr>
                <w:rFonts w:hint="eastAsia" w:eastAsia="Times New Roman"/>
                <w:color w:val="000000"/>
                <w:szCs w:val="21"/>
              </w:rPr>
              <w:t>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bussinessHallbl</w:t>
            </w:r>
            <w:r>
              <w:rPr>
                <w:rFonts w:eastAsia="Times New Roman"/>
                <w:color w:val="000000"/>
                <w:szCs w:val="21"/>
              </w:rPr>
              <w:t>DataService.</w:t>
            </w:r>
            <w:r>
              <w:rPr>
                <w:rFonts w:hint="eastAsia" w:eastAsia="Times New Roman"/>
                <w:color w:val="000000"/>
                <w:szCs w:val="21"/>
              </w:rPr>
              <w:t>delete</w:t>
            </w:r>
            <w:r>
              <w:rPr>
                <w:rFonts w:hint="eastAsia"/>
                <w:color w:val="000000"/>
                <w:szCs w:val="21"/>
              </w:rPr>
              <w:t>drive</w:t>
            </w:r>
            <w:r>
              <w:rPr>
                <w:rFonts w:hint="eastAsia" w:eastAsia="Times New Roman"/>
                <w:color w:val="000000"/>
                <w:szCs w:val="21"/>
              </w:rPr>
              <w:t>PO(String 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删除单一持久化对象</w:t>
            </w:r>
          </w:p>
        </w:tc>
      </w:tr>
    </w:tbl>
    <w:p>
      <w:pPr/>
    </w:p>
    <w:p>
      <w:pPr/>
    </w:p>
    <w:p>
      <w:pPr/>
    </w:p>
    <w:p>
      <w:pPr>
        <w:pStyle w:val="6"/>
        <w:jc w:val="center"/>
      </w:pPr>
      <w:r>
        <w:rPr>
          <w:rFonts w:hint="eastAsia" w:ascii="宋体" w:hAnsi="宋体" w:eastAsia="宋体"/>
          <w:b/>
          <w:bCs/>
          <w:sz w:val="22"/>
          <w:szCs w:val="22"/>
        </w:rPr>
        <w:t xml:space="preserve">表20 </w:t>
      </w:r>
      <w:r>
        <w:rPr>
          <w:rFonts w:ascii="宋体" w:hAnsi="宋体" w:eastAsia="宋体"/>
          <w:b/>
          <w:bCs/>
          <w:sz w:val="22"/>
          <w:szCs w:val="22"/>
        </w:rPr>
        <w:t>IntermediateCenter</w:t>
      </w:r>
      <w:r>
        <w:rPr>
          <w:rFonts w:eastAsia="宋体" w:cs="Cambria"/>
          <w:b/>
          <w:bCs/>
        </w:rPr>
        <w:t>bl</w:t>
      </w:r>
      <w:r>
        <w:rPr>
          <w:rFonts w:hint="eastAsia" w:ascii="宋体" w:hAnsi="宋体" w:eastAsia="宋体"/>
          <w:b/>
          <w:bCs/>
          <w:sz w:val="22"/>
          <w:szCs w:val="22"/>
        </w:rPr>
        <w:t>模块的接口规范</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i</w:t>
            </w:r>
            <w:r>
              <w:rPr>
                <w:color w:val="000000"/>
                <w:szCs w:val="21"/>
              </w:rPr>
              <w:t>ntermediateCenter</w:t>
            </w:r>
            <w:r>
              <w:rPr>
                <w:rFonts w:hint="eastAsia"/>
                <w:color w:val="000000"/>
                <w:szCs w:val="21"/>
              </w:rPr>
              <w:t>bl.getIntermediateCenterInfo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IntermediateCenterInfoVO getIntermediateCenterInfo(String intermediateCenterId);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启动一个查询中转中心信息的回合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在一个中转中心信息查询回合中，显示中转中心信息，包括中转中心名称，中转中心编号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intermediateCenterbl</w:t>
            </w:r>
            <w:r>
              <w:rPr>
                <w:rFonts w:eastAsia="Times New Roman"/>
                <w:color w:val="000000"/>
                <w:szCs w:val="21"/>
              </w:rPr>
              <w:t>.</w:t>
            </w:r>
            <w:r>
              <w:rPr>
                <w:rFonts w:hint="eastAsia"/>
                <w:color w:val="000000"/>
                <w:szCs w:val="21"/>
              </w:rPr>
              <w:t>getAllIntermediateCenterInfo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ArrayList&lt;IntermediateCenterInfoVO&gt; getAllIntermediateCenterInfo();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启动一个得到所有中转中心的回合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在一个得到所有中转中心信息回合中，返回相应中转中心信息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intermediateCenterbl</w:t>
            </w:r>
            <w:r>
              <w:rPr>
                <w:rFonts w:eastAsia="Times New Roman"/>
                <w:color w:val="000000"/>
                <w:szCs w:val="21"/>
              </w:rPr>
              <w:t>.</w:t>
            </w:r>
            <w:r>
              <w:rPr>
                <w:rFonts w:hint="eastAsia"/>
                <w:color w:val="000000"/>
                <w:szCs w:val="21"/>
              </w:rPr>
              <w:t>addIntermediateCenterInfo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void addIntermediateCenterInfo(IntermediateCenterInfoVO intermediateCenter);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启动一个增加中转中心的回合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在一个增加中转中心信息回合中，完成相应中转中心信息的增加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szCs w:val="21"/>
              </w:rPr>
            </w:pPr>
            <w:r>
              <w:rPr>
                <w:rFonts w:hint="eastAsia"/>
                <w:color w:val="000000"/>
                <w:szCs w:val="21"/>
              </w:rPr>
              <w:t>intermediateCenterbl</w:t>
            </w:r>
            <w:r>
              <w:rPr>
                <w:rFonts w:eastAsia="Times New Roman"/>
                <w:color w:val="000000"/>
                <w:szCs w:val="21"/>
              </w:rPr>
              <w:t>.</w:t>
            </w:r>
            <w:r>
              <w:rPr>
                <w:rFonts w:hint="eastAsia"/>
                <w:color w:val="000000"/>
                <w:szCs w:val="21"/>
              </w:rPr>
              <w:t>deleteIntermediateCenterInfo</w:t>
            </w: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语法</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color w:val="000000"/>
                <w:szCs w:val="21"/>
              </w:rPr>
              <w:t>public void deleteIntermediateCenterInfo(String intermediateCenterId);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前置条件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启动一个删除中转中心的回合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left"/>
              <w:rPr>
                <w:color w:val="000000"/>
                <w:szCs w:val="21"/>
              </w:rPr>
            </w:pPr>
          </w:p>
        </w:tc>
        <w:tc>
          <w:tcPr>
            <w:tcW w:w="641" w:type="dxa"/>
            <w:tcBorders>
              <w:top w:val="single" w:color="4F81BD" w:sz="8" w:space="0"/>
              <w:left w:val="dotted" w:color="auto" w:sz="0" w:space="0"/>
              <w:bottom w:val="single" w:color="4F81BD" w:sz="8" w:space="0"/>
              <w:right w:val="dotted" w:color="auto" w:sz="8" w:space="0"/>
            </w:tcBorders>
            <w:shd w:val="clear" w:color="auto" w:fill="FFFFFF"/>
          </w:tcPr>
          <w:p>
            <w:pPr>
              <w:rPr>
                <w:color w:val="000000"/>
                <w:szCs w:val="21"/>
              </w:rPr>
            </w:pPr>
            <w:r>
              <w:rPr>
                <w:rFonts w:hint="eastAsia" w:ascii="宋体" w:hAnsi="宋体" w:cs="宋体"/>
                <w:color w:val="000000"/>
                <w:szCs w:val="21"/>
              </w:rPr>
              <w:t>后置条件</w:t>
            </w:r>
          </w:p>
        </w:tc>
        <w:tc>
          <w:tcPr>
            <w:tcW w:w="4888" w:type="dxa"/>
            <w:tcBorders>
              <w:top w:val="single" w:color="4F81BD" w:sz="8" w:space="0"/>
              <w:left w:val="dotted" w:color="auto" w:sz="8" w:space="0"/>
              <w:bottom w:val="single" w:color="4F81BD" w:sz="8" w:space="0"/>
              <w:right w:val="single" w:color="4F81BD" w:sz="8" w:space="0"/>
            </w:tcBorders>
            <w:shd w:val="clear" w:color="auto" w:fill="FFFFFF"/>
          </w:tcPr>
          <w:p>
            <w:pPr>
              <w:pStyle w:val="25"/>
              <w:rPr>
                <w:color w:val="000000"/>
              </w:rPr>
            </w:pPr>
            <w:r>
              <w:rPr>
                <w:rFonts w:hint="eastAsia" w:ascii="宋体" w:hAnsi="宋体" w:cs="宋体"/>
                <w:color w:val="000000"/>
              </w:rPr>
              <w:t>在一个删除中转中心信息回合中，完成相应中转中心信息的删除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jc w:val="center"/>
              <w:rPr>
                <w:color w:val="000000"/>
                <w:szCs w:val="21"/>
              </w:rPr>
            </w:pPr>
            <w:r>
              <w:rPr>
                <w:rFonts w:hint="eastAsia" w:ascii="宋体" w:hAnsi="宋体" w:cs="宋体"/>
                <w:color w:val="000000"/>
                <w:szCs w:val="21"/>
              </w:rPr>
              <w:t>服务名</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jc w:val="center"/>
              <w:rPr>
                <w:color w:val="000000"/>
                <w:szCs w:val="21"/>
              </w:rPr>
            </w:pPr>
            <w:r>
              <w:rPr>
                <w:rFonts w:hint="eastAsia" w:ascii="宋体" w:hAnsi="宋体" w:cs="宋体"/>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intermediateCenterbl</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 xml:space="preserve"> 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根据</w:t>
            </w:r>
            <w:r>
              <w:rPr>
                <w:rFonts w:eastAsia="Times New Roman" w:cs="Calibri"/>
                <w:color w:val="000000"/>
                <w:szCs w:val="21"/>
              </w:rPr>
              <w:t>ID</w:t>
            </w:r>
            <w:r>
              <w:rPr>
                <w:rFonts w:hint="eastAsia" w:ascii="宋体" w:hAnsi="宋体" w:eastAsia="Times New Roman"/>
                <w:color w:val="000000"/>
                <w:szCs w:val="21"/>
              </w:rPr>
              <w:t>进行</w:t>
            </w:r>
            <w:r>
              <w:rPr>
                <w:rFonts w:hint="eastAsia" w:ascii="宋体" w:hAnsi="宋体" w:cs="宋体"/>
                <w:color w:val="000000"/>
                <w:szCs w:val="21"/>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intermediateCenterbl</w:t>
            </w:r>
            <w:r>
              <w:rPr>
                <w:rFonts w:eastAsia="Times New Roman"/>
                <w:color w:val="000000"/>
                <w:szCs w:val="21"/>
              </w:rPr>
              <w:t>DataService.</w:t>
            </w:r>
            <w:r>
              <w:rPr>
                <w:rFonts w:hint="eastAsia" w:eastAsia="Times New Roman"/>
                <w:color w:val="000000"/>
                <w:szCs w:val="21"/>
              </w:rPr>
              <w:t>finds</w:t>
            </w:r>
            <w:r>
              <w:rPr>
                <w:rFonts w:hint="eastAsia"/>
                <w:color w:val="000000"/>
                <w:szCs w:val="21"/>
              </w:rPr>
              <w:t>Driver</w:t>
            </w:r>
            <w:r>
              <w:rPr>
                <w:rFonts w:hint="eastAsia" w:eastAsia="Times New Roman"/>
                <w:color w:val="000000"/>
                <w:szCs w:val="21"/>
              </w:rPr>
              <w:t>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查找多个持久化对象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intermediateCenterbl</w:t>
            </w:r>
            <w:r>
              <w:rPr>
                <w:rFonts w:eastAsia="Times New Roman"/>
                <w:color w:val="000000"/>
                <w:szCs w:val="21"/>
              </w:rPr>
              <w:t>DataService.</w:t>
            </w:r>
            <w:r>
              <w:rPr>
                <w:rFonts w:hint="eastAsia" w:eastAsia="Times New Roman"/>
                <w:color w:val="000000"/>
                <w:szCs w:val="21"/>
              </w:rPr>
              <w:t>insert(</w:t>
            </w:r>
            <w:r>
              <w:rPr>
                <w:rFonts w:hint="eastAsia"/>
                <w:color w:val="000000"/>
                <w:szCs w:val="21"/>
              </w:rPr>
              <w:t>Driver</w:t>
            </w:r>
            <w:r>
              <w:rPr>
                <w:rFonts w:hint="eastAsia" w:eastAsia="Times New Roman"/>
                <w:color w:val="000000"/>
                <w:szCs w:val="21"/>
              </w:rPr>
              <w:t xml:space="preserve">PO </w:t>
            </w:r>
            <w:r>
              <w:rPr>
                <w:rFonts w:hint="eastAsia"/>
                <w:color w:val="000000"/>
                <w:szCs w:val="21"/>
              </w:rPr>
              <w:t>d</w:t>
            </w:r>
            <w:r>
              <w:rPr>
                <w:rFonts w:hint="eastAsia" w:eastAsia="Times New Roman"/>
                <w:color w:val="000000"/>
                <w:szCs w:val="21"/>
              </w:rPr>
              <w:t>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intermediateCenterbl</w:t>
            </w:r>
            <w:r>
              <w:rPr>
                <w:rFonts w:eastAsia="Times New Roman"/>
                <w:color w:val="000000"/>
                <w:szCs w:val="21"/>
              </w:rPr>
              <w:t>DataService.</w:t>
            </w:r>
            <w:r>
              <w:rPr>
                <w:rFonts w:hint="eastAsia" w:eastAsia="Times New Roman"/>
                <w:color w:val="000000"/>
                <w:szCs w:val="21"/>
              </w:rPr>
              <w:t>update(String id,</w:t>
            </w:r>
            <w:r>
              <w:rPr>
                <w:rFonts w:hint="eastAsia"/>
                <w:color w:val="000000"/>
                <w:szCs w:val="21"/>
              </w:rPr>
              <w:t>Driver</w:t>
            </w:r>
            <w:r>
              <w:rPr>
                <w:rFonts w:hint="eastAsia" w:eastAsia="Times New Roman"/>
                <w:color w:val="000000"/>
                <w:szCs w:val="21"/>
              </w:rPr>
              <w:t xml:space="preserve"> </w:t>
            </w:r>
            <w:r>
              <w:rPr>
                <w:rFonts w:hint="eastAsia"/>
                <w:color w:val="000000"/>
                <w:szCs w:val="21"/>
              </w:rPr>
              <w:t>d</w:t>
            </w:r>
            <w:r>
              <w:rPr>
                <w:rFonts w:hint="eastAsia" w:eastAsia="Times New Roman"/>
                <w:color w:val="000000"/>
                <w:szCs w:val="21"/>
              </w:rPr>
              <w:t>po)</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szCs w:val="21"/>
              </w:rPr>
            </w:pPr>
            <w:r>
              <w:rPr>
                <w:rFonts w:hint="eastAsia"/>
                <w:color w:val="000000"/>
                <w:szCs w:val="21"/>
              </w:rPr>
              <w:t>intermediateCenterbl</w:t>
            </w:r>
            <w:r>
              <w:rPr>
                <w:rFonts w:eastAsia="Times New Roman"/>
                <w:color w:val="000000"/>
                <w:szCs w:val="21"/>
              </w:rPr>
              <w:t>DataService.</w:t>
            </w:r>
            <w:r>
              <w:rPr>
                <w:rFonts w:hint="eastAsia" w:eastAsia="Times New Roman"/>
                <w:color w:val="000000"/>
                <w:szCs w:val="21"/>
              </w:rPr>
              <w:t>delete</w:t>
            </w:r>
            <w:r>
              <w:rPr>
                <w:rFonts w:hint="eastAsia"/>
                <w:color w:val="000000"/>
                <w:szCs w:val="21"/>
              </w:rPr>
              <w:t>drive</w:t>
            </w:r>
            <w:r>
              <w:rPr>
                <w:rFonts w:hint="eastAsia" w:eastAsia="Times New Roman"/>
                <w:color w:val="000000"/>
                <w:szCs w:val="21"/>
              </w:rPr>
              <w:t>PO(String id)</w:t>
            </w:r>
          </w:p>
        </w:tc>
        <w:tc>
          <w:tcPr>
            <w:tcW w:w="5529" w:type="dxa"/>
            <w:gridSpan w:val="2"/>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删除单一持久化对象</w:t>
            </w:r>
          </w:p>
        </w:tc>
      </w:tr>
    </w:tbl>
    <w:p>
      <w:pPr/>
    </w:p>
    <w:p>
      <w:pPr/>
    </w:p>
    <w:p>
      <w:pPr/>
    </w:p>
    <w:p>
      <w:pPr/>
    </w:p>
    <w:p>
      <w:pPr>
        <w:pStyle w:val="6"/>
        <w:jc w:val="center"/>
        <w:rPr>
          <w:rFonts w:ascii="宋体" w:hAnsi="宋体" w:eastAsia="宋体"/>
          <w:b/>
          <w:bCs/>
          <w:sz w:val="22"/>
          <w:szCs w:val="22"/>
        </w:rPr>
      </w:pPr>
      <w:r>
        <w:rPr>
          <w:rFonts w:hint="eastAsia" w:ascii="宋体" w:hAnsi="宋体" w:eastAsia="宋体"/>
          <w:b/>
          <w:bCs/>
          <w:sz w:val="22"/>
          <w:szCs w:val="22"/>
        </w:rPr>
        <w:t>表21 LogIn</w:t>
      </w:r>
      <w:r>
        <w:rPr>
          <w:rFonts w:eastAsia="宋体" w:cs="Cambria"/>
          <w:b/>
          <w:bCs/>
        </w:rPr>
        <w:t>bl</w:t>
      </w:r>
      <w:r>
        <w:rPr>
          <w:rFonts w:hint="eastAsia" w:ascii="宋体" w:hAnsi="宋体" w:eastAsia="宋体"/>
          <w:b/>
          <w:bCs/>
          <w:sz w:val="22"/>
          <w:szCs w:val="22"/>
        </w:rPr>
        <w:t>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s="Calibri"/>
                <w:color w:val="000000"/>
                <w:sz w:val="22"/>
              </w:rPr>
              <w:t>LogIn</w:t>
            </w:r>
            <w:r>
              <w:rPr>
                <w:rFonts w:cs="Calibri"/>
                <w:color w:val="000000"/>
              </w:rPr>
              <w:t>.</w:t>
            </w:r>
            <w:r>
              <w:t xml:space="preserve"> </w:t>
            </w:r>
            <w:r>
              <w:rPr>
                <w:rFonts w:cs="Calibri"/>
                <w:color w:val="000000"/>
              </w:rPr>
              <w:t>logIn</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public ResultMessage logIn(long UserId,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用户打开系统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s="Calibri"/>
                <w:color w:val="000000"/>
                <w:sz w:val="22"/>
              </w:rPr>
              <w:t>LogIn.</w:t>
            </w:r>
            <w:r>
              <w:t xml:space="preserve"> </w:t>
            </w:r>
            <w:r>
              <w:rPr>
                <w:rFonts w:cs="Calibri"/>
                <w:color w:val="000000"/>
                <w:sz w:val="22"/>
              </w:rPr>
              <w:t>getCurrentUser</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public UserVO getCurrentUser()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获得当前登陆者信息</w:t>
            </w:r>
          </w:p>
        </w:tc>
      </w:tr>
    </w:tbl>
    <w:tbl>
      <w:tblPr>
        <w:tblStyle w:val="32"/>
        <w:tblpPr w:leftFromText="180" w:rightFromText="180" w:horzAnchor="margin" w:tblpY="48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2" w:type="dxa"/>
            <w:gridSpan w:val="2"/>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DataService.find</w:t>
            </w:r>
            <w:r>
              <w:rPr>
                <w:rFonts w:hint="eastAsia"/>
                <w:color w:val="000000"/>
              </w:rPr>
              <w:t xml:space="preserve"> </w:t>
            </w:r>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User</w:t>
            </w:r>
            <w:r>
              <w:rPr>
                <w:color w:val="000000"/>
              </w:rPr>
              <w:t>DataService. update (String</w:t>
            </w:r>
            <w:r>
              <w:rPr>
                <w:rFonts w:hint="eastAsia"/>
                <w:color w:val="000000"/>
              </w:rPr>
              <w:t xml:space="preserve">  </w:t>
            </w:r>
            <w:r>
              <w:rPr>
                <w:color w:val="000000"/>
              </w:rPr>
              <w:t>password)</w:t>
            </w:r>
          </w:p>
        </w:tc>
        <w:tc>
          <w:tcPr>
            <w:tcW w:w="5529"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t xml:space="preserve"> </w:t>
            </w:r>
            <w:r>
              <w:rPr>
                <w:color w:val="000000"/>
              </w:rPr>
              <w:t>InitialInsert(ArrayList&lt;UserPO&gt; User)</w:t>
            </w:r>
          </w:p>
        </w:tc>
        <w:tc>
          <w:tcPr>
            <w:tcW w:w="5529" w:type="dxa"/>
          </w:tcPr>
          <w:p>
            <w:pPr>
              <w:rPr>
                <w:color w:val="000000"/>
              </w:rPr>
            </w:pPr>
            <w:r>
              <w:rPr>
                <w:rFonts w:hint="eastAsia"/>
                <w:color w:val="000000"/>
              </w:rPr>
              <w:t>期初建账时初始化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 I</w:t>
            </w:r>
            <w:r>
              <w:rPr>
                <w:rFonts w:hint="eastAsia"/>
                <w:color w:val="000000"/>
              </w:rPr>
              <w:t>nsert(UserPO po)</w:t>
            </w:r>
          </w:p>
        </w:tc>
        <w:tc>
          <w:tcPr>
            <w:tcW w:w="5529" w:type="dxa"/>
          </w:tcPr>
          <w:p>
            <w:pPr>
              <w:rPr>
                <w:color w:val="000000"/>
              </w:rPr>
            </w:pPr>
            <w:r>
              <w:rPr>
                <w:rFonts w:hint="eastAsia"/>
                <w:color w:val="000000"/>
              </w:rPr>
              <w:t>增加</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t xml:space="preserve"> </w:t>
            </w:r>
            <w:r>
              <w:rPr>
                <w:rFonts w:hint="eastAsia"/>
                <w:color w:val="000000"/>
              </w:rPr>
              <w:t>delete(UserPO po)</w:t>
            </w:r>
          </w:p>
        </w:tc>
        <w:tc>
          <w:tcPr>
            <w:tcW w:w="5529" w:type="dxa"/>
          </w:tcPr>
          <w:p>
            <w:pPr>
              <w:rPr>
                <w:color w:val="000000"/>
              </w:rPr>
            </w:pPr>
            <w:r>
              <w:rPr>
                <w:rFonts w:hint="eastAsia"/>
                <w:color w:val="000000"/>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rPr>
                <w:rFonts w:hint="eastAsia"/>
                <w:color w:val="000000"/>
              </w:rPr>
              <w:t>finds()</w:t>
            </w:r>
          </w:p>
        </w:tc>
        <w:tc>
          <w:tcPr>
            <w:tcW w:w="5529" w:type="dxa"/>
          </w:tcPr>
          <w:p>
            <w:pPr>
              <w:rPr>
                <w:color w:val="000000"/>
              </w:rPr>
            </w:pPr>
            <w:r>
              <w:rPr>
                <w:rFonts w:hint="eastAsia"/>
                <w:color w:val="000000"/>
              </w:rPr>
              <w:t>获得所有</w:t>
            </w:r>
            <w:r>
              <w:rPr>
                <w:color w:val="000000"/>
              </w:rP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Pr>
          <w:p>
            <w:pPr>
              <w:rPr>
                <w:color w:val="000000"/>
              </w:rPr>
            </w:pPr>
            <w:r>
              <w:rPr>
                <w:rFonts w:hint="eastAsia"/>
                <w:color w:val="000000"/>
              </w:rPr>
              <w:t>User</w:t>
            </w:r>
            <w:r>
              <w:rPr>
                <w:color w:val="000000"/>
              </w:rPr>
              <w:t>DataService.</w:t>
            </w:r>
            <w:r>
              <w:rPr>
                <w:rFonts w:hint="eastAsia"/>
                <w:color w:val="000000"/>
              </w:rPr>
              <w:t>finish()</w:t>
            </w:r>
          </w:p>
        </w:tc>
        <w:tc>
          <w:tcPr>
            <w:tcW w:w="5529" w:type="dxa"/>
          </w:tcPr>
          <w:p>
            <w:pPr>
              <w:rPr>
                <w:color w:val="000000"/>
              </w:rPr>
            </w:pPr>
            <w:r>
              <w:rPr>
                <w:rFonts w:hint="eastAsia"/>
                <w:color w:val="000000"/>
              </w:rPr>
              <w:t>结束操作</w:t>
            </w:r>
          </w:p>
        </w:tc>
      </w:tr>
    </w:tbl>
    <w:p>
      <w:pPr/>
    </w:p>
    <w:p>
      <w:pPr>
        <w:pStyle w:val="6"/>
        <w:jc w:val="center"/>
        <w:rPr>
          <w:rFonts w:ascii="宋体" w:hAnsi="宋体" w:eastAsia="宋体"/>
          <w:b/>
          <w:bCs/>
          <w:sz w:val="22"/>
          <w:szCs w:val="22"/>
        </w:rPr>
      </w:pPr>
      <w:r>
        <w:rPr>
          <w:rFonts w:hint="eastAsia" w:ascii="宋体" w:hAnsi="宋体" w:eastAsia="宋体"/>
          <w:b/>
          <w:bCs/>
          <w:sz w:val="22"/>
          <w:szCs w:val="22"/>
        </w:rPr>
        <w:t>表22 positi</w:t>
      </w:r>
      <w:r>
        <w:rPr>
          <w:rFonts w:eastAsia="宋体" w:cs="Cambria"/>
          <w:b/>
          <w:bCs/>
        </w:rPr>
        <w:t>bl</w:t>
      </w:r>
      <w:r>
        <w:rPr>
          <w:rFonts w:hint="eastAsia" w:ascii="宋体" w:hAnsi="宋体" w:eastAsia="宋体"/>
          <w:b/>
          <w:bCs/>
          <w:sz w:val="22"/>
          <w:szCs w:val="22"/>
        </w:rPr>
        <w:t>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641"/>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right w:val="dotted" w:color="auto" w:sz="4" w:space="0"/>
            </w:tcBorders>
            <w:shd w:val="clear" w:color="auto" w:fill="FFFFFF"/>
          </w:tcPr>
          <w:p>
            <w:pPr>
              <w:rPr>
                <w:color w:val="000000"/>
              </w:rPr>
            </w:pPr>
            <w:r>
              <w:rPr>
                <w:rFonts w:hint="eastAsia"/>
                <w:color w:val="000000"/>
              </w:rPr>
              <w:t>Position.</w:t>
            </w:r>
            <w:r>
              <w:t xml:space="preserve"> </w:t>
            </w:r>
            <w:r>
              <w:rPr>
                <w:color w:val="000000"/>
              </w:rPr>
              <w:t>changeAuthority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public boolean changeAuthority(AuthorityVO authorityVO)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管理员启动员工账号管理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在一次员工账号管理中修改职位的权限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top w:val="single" w:color="4F81BD" w:sz="8" w:space="0"/>
              <w:left w:val="single" w:color="4F81BD" w:sz="8" w:space="0"/>
              <w:right w:val="dotted" w:color="auto" w:sz="4" w:space="0"/>
            </w:tcBorders>
            <w:shd w:val="clear" w:color="auto" w:fill="FFFFFF"/>
          </w:tcPr>
          <w:p>
            <w:pPr>
              <w:rPr>
                <w:color w:val="000000"/>
              </w:rPr>
            </w:pPr>
            <w:r>
              <w:rPr>
                <w:rFonts w:hint="eastAsia"/>
                <w:color w:val="000000"/>
              </w:rPr>
              <w:t>Position.</w:t>
            </w:r>
            <w:r>
              <w:t xml:space="preserve"> </w:t>
            </w:r>
            <w:r>
              <w:rPr>
                <w:color w:val="000000"/>
              </w:rPr>
              <w:t>initialAuthority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 xml:space="preserve">Public </w:t>
            </w:r>
            <w:r>
              <w:rPr>
                <w:color w:val="000000"/>
              </w:rPr>
              <w:t>ArrayList&lt;Integer&gt; initialAuthority(StaffInfoVO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管理员启动员工帐号管理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在一次员工帐号管理中初始化新增员工权限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left w:val="single" w:color="4F81BD" w:sz="8" w:space="0"/>
              <w:right w:val="dotted" w:color="auto" w:sz="4" w:space="0"/>
            </w:tcBorders>
            <w:shd w:val="clear" w:color="auto" w:fill="FFFFFF"/>
          </w:tcPr>
          <w:p>
            <w:pPr>
              <w:rPr>
                <w:color w:val="000000"/>
              </w:rPr>
            </w:pPr>
            <w:r>
              <w:rPr>
                <w:rFonts w:hint="eastAsia"/>
                <w:color w:val="000000"/>
              </w:rPr>
              <w:t>Position.</w:t>
            </w:r>
            <w:r>
              <w:t xml:space="preserve"> </w:t>
            </w:r>
            <w:r>
              <w:rPr>
                <w:color w:val="000000"/>
              </w:rPr>
              <w:t>changeStaffPosition</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Public boolean</w:t>
            </w:r>
            <w:r>
              <w:rPr>
                <w:color w:val="000000"/>
              </w:rPr>
              <w:t>changeStaffPosition(String position, long StaffId)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在一次人员机构管理中调整人员职位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left w:val="single" w:color="4F81BD" w:sz="8" w:space="0"/>
              <w:right w:val="dotted" w:color="auto" w:sz="4" w:space="0"/>
            </w:tcBorders>
            <w:shd w:val="clear" w:color="auto" w:fill="FFFFFF"/>
          </w:tcPr>
          <w:p>
            <w:pPr>
              <w:rPr>
                <w:color w:val="000000"/>
              </w:rPr>
            </w:pPr>
            <w:r>
              <w:rPr>
                <w:rFonts w:hint="eastAsia"/>
                <w:color w:val="000000"/>
              </w:rPr>
              <w:t>Position.</w:t>
            </w:r>
            <w:r>
              <w:t xml:space="preserve"> </w:t>
            </w:r>
            <w:r>
              <w:rPr>
                <w:color w:val="000000"/>
              </w:rPr>
              <w:t>setCity</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 xml:space="preserve">Public boolean </w:t>
            </w:r>
            <w:r>
              <w:rPr>
                <w:color w:val="000000"/>
              </w:rPr>
              <w:t>setCity(String city, long StaffId)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在一次人员机构管理中设置人员所属城市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restart"/>
            <w:tcBorders>
              <w:left w:val="single" w:color="4F81BD" w:sz="8" w:space="0"/>
              <w:right w:val="dotted" w:color="auto" w:sz="4" w:space="0"/>
            </w:tcBorders>
            <w:shd w:val="clear" w:color="auto" w:fill="FFFFFF"/>
          </w:tcPr>
          <w:p>
            <w:pPr>
              <w:rPr>
                <w:color w:val="000000"/>
              </w:rPr>
            </w:pPr>
            <w:r>
              <w:rPr>
                <w:rFonts w:hint="eastAsia"/>
                <w:color w:val="000000"/>
              </w:rPr>
              <w:t>Position.</w:t>
            </w:r>
            <w:r>
              <w:t xml:space="preserve"> </w:t>
            </w:r>
            <w:r>
              <w:rPr>
                <w:color w:val="000000"/>
              </w:rPr>
              <w:t>set</w:t>
            </w:r>
            <w:r>
              <w:rPr>
                <w:rFonts w:hint="eastAsia"/>
                <w:color w:val="000000"/>
              </w:rPr>
              <w:t>BusinessHall</w:t>
            </w: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语法</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P</w:t>
            </w:r>
            <w:r>
              <w:rPr>
                <w:color w:val="000000"/>
              </w:rPr>
              <w:t>ublic boolean setBusinessHall(String businessHall, long StaffId)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前置条件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总经理启动人员机构管理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943"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641" w:type="dxa"/>
            <w:tcBorders>
              <w:top w:val="single" w:color="4F81BD" w:sz="8" w:space="0"/>
              <w:left w:val="dotted" w:color="auto" w:sz="4" w:space="0"/>
              <w:bottom w:val="single" w:color="4F81BD" w:sz="8" w:space="0"/>
              <w:right w:val="dotted" w:color="auto" w:sz="4" w:space="0"/>
            </w:tcBorders>
            <w:shd w:val="clear" w:color="auto" w:fill="FFFFFF"/>
          </w:tcPr>
          <w:p>
            <w:pPr>
              <w:rPr>
                <w:color w:val="000000"/>
              </w:rPr>
            </w:pPr>
            <w:r>
              <w:rPr>
                <w:rFonts w:hint="eastAsia"/>
                <w:color w:val="000000"/>
              </w:rPr>
              <w:t>后置条件</w:t>
            </w:r>
          </w:p>
        </w:tc>
        <w:tc>
          <w:tcPr>
            <w:tcW w:w="4888"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在一次人员机构管理中设置人员所属营业厅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服务名</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Position</w:t>
            </w:r>
            <w:r>
              <w:rPr>
                <w:color w:val="000000"/>
              </w:rPr>
              <w:t>DataService. insert (</w:t>
            </w:r>
            <w:r>
              <w:rPr>
                <w:rFonts w:hint="eastAsia"/>
                <w:color w:val="000000"/>
              </w:rPr>
              <w:t>Authority</w:t>
            </w:r>
            <w:r>
              <w:rPr>
                <w:color w:val="000000"/>
              </w:rPr>
              <w:t>PO</w:t>
            </w:r>
            <w:r>
              <w:rPr>
                <w:rFonts w:hint="eastAsia"/>
                <w:color w:val="000000"/>
              </w:rPr>
              <w:t xml:space="preserve"> authoritypo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插入</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Position</w:t>
            </w:r>
            <w:r>
              <w:rPr>
                <w:color w:val="000000"/>
              </w:rPr>
              <w:t>DataService. delete (</w:t>
            </w:r>
            <w:r>
              <w:rPr>
                <w:rFonts w:hint="eastAsia"/>
                <w:color w:val="000000"/>
              </w:rPr>
              <w:t>String position</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删除</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Position</w:t>
            </w:r>
            <w:r>
              <w:rPr>
                <w:color w:val="000000"/>
              </w:rPr>
              <w:t>DataService. update (</w:t>
            </w:r>
            <w:r>
              <w:rPr>
                <w:rFonts w:hint="eastAsia"/>
                <w:color w:val="000000"/>
              </w:rPr>
              <w:t>Authority</w:t>
            </w:r>
            <w:r>
              <w:rPr>
                <w:color w:val="000000"/>
              </w:rPr>
              <w:t>PO</w:t>
            </w:r>
            <w:r>
              <w:rPr>
                <w:rFonts w:hint="eastAsia"/>
                <w:color w:val="000000"/>
              </w:rPr>
              <w:t xml:space="preserve"> authoritypo</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更新</w:t>
            </w:r>
            <w:r>
              <w:rPr>
                <w:color w:val="000000"/>
              </w:rP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Position</w:t>
            </w:r>
            <w:r>
              <w:rPr>
                <w:color w:val="000000"/>
              </w:rPr>
              <w:t>DataService. find(</w:t>
            </w:r>
            <w:r>
              <w:rPr>
                <w:rFonts w:hint="eastAsia"/>
                <w:color w:val="000000"/>
              </w:rPr>
              <w:t>String position</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根据ID进行</w:t>
            </w:r>
            <w:r>
              <w:rPr>
                <w:color w:val="000000"/>
              </w:rPr>
              <w:t>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r>
              <w:rPr>
                <w:rFonts w:hint="eastAsia"/>
                <w:color w:val="000000"/>
              </w:rPr>
              <w:t>Position</w:t>
            </w:r>
            <w:r>
              <w:rPr>
                <w:color w:val="000000"/>
              </w:rPr>
              <w:t>DataService. find</w:t>
            </w:r>
            <w:r>
              <w:rPr>
                <w:rFonts w:hint="eastAsia"/>
                <w:color w:val="000000"/>
              </w:rPr>
              <w:t>s</w:t>
            </w:r>
            <w:r>
              <w:rPr>
                <w:color w:val="000000"/>
              </w:rPr>
              <w:t>()</w:t>
            </w:r>
          </w:p>
        </w:tc>
        <w:tc>
          <w:tcPr>
            <w:tcW w:w="5529" w:type="dxa"/>
            <w:gridSpan w:val="2"/>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color w:val="000000"/>
              </w:rPr>
              <w:t>查找</w:t>
            </w:r>
            <w:r>
              <w:rPr>
                <w:rFonts w:hint="eastAsia"/>
                <w:color w:val="000000"/>
              </w:rPr>
              <w:t>所有</w:t>
            </w:r>
            <w:r>
              <w:rPr>
                <w:color w:val="000000"/>
              </w:rPr>
              <w:t>持久化对象</w:t>
            </w:r>
          </w:p>
        </w:tc>
      </w:tr>
    </w:tbl>
    <w:p>
      <w:pPr/>
    </w:p>
    <w:p>
      <w:pPr/>
    </w:p>
    <w:p>
      <w:pPr>
        <w:pStyle w:val="3"/>
      </w:pPr>
      <w:r>
        <w:rPr>
          <w:rFonts w:hint="eastAsia"/>
        </w:rPr>
        <w:t>5.4数据层的分解</w:t>
      </w:r>
      <w:bookmarkEnd w:id="41"/>
      <w:bookmarkEnd w:id="42"/>
    </w:p>
    <w:p>
      <w:pPr>
        <w:ind w:firstLine="420"/>
        <w:rPr>
          <w:rFonts w:ascii="宋体" w:hAnsi="宋体"/>
          <w:szCs w:val="21"/>
        </w:rPr>
      </w:pPr>
      <w:r>
        <w:rPr>
          <w:rFonts w:hint="eastAsia" w:ascii="宋体" w:hAnsi="宋体"/>
          <w:szCs w:val="21"/>
        </w:rPr>
        <w:t>数据层主要给业务逻辑层提供数据访问服务。包括对于持久化数据的、增、删、改、查。这些服务由DataService接口提供。由于持久化数据的保存可能存在多种形式：Txt文件、序列化文件、数据库等。具体如图20所示。</w:t>
      </w:r>
    </w:p>
    <w:p>
      <w:pPr>
        <w:ind w:firstLine="420"/>
        <w:jc w:val="center"/>
        <w:rPr>
          <w:rFonts w:ascii="宋体" w:hAnsi="宋体"/>
          <w:szCs w:val="21"/>
        </w:rPr>
      </w:pPr>
    </w:p>
    <w:p>
      <w:pPr>
        <w:ind w:firstLine="420"/>
        <w:jc w:val="center"/>
        <w:rPr>
          <w:rFonts w:ascii="宋体" w:hAnsi="宋体"/>
          <w:szCs w:val="21"/>
        </w:rPr>
      </w:pPr>
      <w:r>
        <w:rPr>
          <w:rFonts w:hint="eastAsia" w:ascii="宋体" w:hAnsi="宋体"/>
          <w:szCs w:val="21"/>
        </w:rPr>
        <w:t>图20 数据层模块的描述</w:t>
      </w:r>
    </w:p>
    <w:p>
      <w:pPr>
        <w:pStyle w:val="4"/>
      </w:pPr>
      <w:bookmarkStart w:id="43" w:name="_Toc401040358"/>
      <w:r>
        <w:rPr>
          <w:rFonts w:hint="eastAsia"/>
        </w:rPr>
        <w:t xml:space="preserve">     </w:t>
      </w:r>
      <w:bookmarkStart w:id="44" w:name="_Toc29002"/>
      <w:r>
        <w:rPr>
          <w:rFonts w:hint="eastAsia"/>
        </w:rPr>
        <w:t>5.4.1数据层模块的职责</w:t>
      </w:r>
      <w:bookmarkEnd w:id="43"/>
      <w:bookmarkEnd w:id="44"/>
    </w:p>
    <w:p>
      <w:pPr>
        <w:pStyle w:val="6"/>
        <w:jc w:val="center"/>
        <w:rPr>
          <w:rFonts w:ascii="宋体" w:hAnsi="宋体" w:eastAsia="宋体"/>
          <w:b/>
          <w:bCs/>
          <w:sz w:val="22"/>
          <w:szCs w:val="22"/>
        </w:rPr>
      </w:pPr>
      <w:r>
        <w:rPr>
          <w:rFonts w:hint="eastAsia" w:ascii="宋体" w:hAnsi="宋体" w:eastAsia="宋体"/>
          <w:b/>
          <w:bCs/>
          <w:sz w:val="22"/>
          <w:szCs w:val="22"/>
        </w:rPr>
        <w:t>表18 Sheet数据层模块的职责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5"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模块</w:t>
            </w:r>
          </w:p>
        </w:tc>
        <w:tc>
          <w:tcPr>
            <w:tcW w:w="5018"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5"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cs="Calibri"/>
                <w:color w:val="000000"/>
              </w:rPr>
            </w:pPr>
            <w:r>
              <w:rPr>
                <w:rFonts w:cs="Calibri"/>
                <w:color w:val="000000"/>
              </w:rPr>
              <w:t>SheetDataService</w:t>
            </w:r>
          </w:p>
        </w:tc>
        <w:tc>
          <w:tcPr>
            <w:tcW w:w="5018"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ascii="宋体" w:hAnsi="宋体"/>
                <w:color w:val="000000"/>
                <w:szCs w:val="21"/>
              </w:rPr>
            </w:pPr>
            <w:r>
              <w:rPr>
                <w:rFonts w:hint="eastAsia" w:ascii="宋体" w:hAnsi="宋体"/>
                <w:color w:val="000000"/>
                <w:szCs w:val="21"/>
              </w:rPr>
              <w:t>持久化数据库的接口，提供集体载入、集体保存、增、改、查服务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cs="Calibri"/>
                <w:color w:val="000000"/>
              </w:rPr>
            </w:pPr>
            <w:r>
              <w:rPr>
                <w:rFonts w:cs="Calibri"/>
                <w:color w:val="000000"/>
              </w:rPr>
              <w:t>SheetDataServiceSerializableFileImpl</w:t>
            </w:r>
          </w:p>
        </w:tc>
        <w:tc>
          <w:tcPr>
            <w:tcW w:w="5018"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宋体" w:hAnsi="宋体"/>
                <w:color w:val="000000"/>
                <w:szCs w:val="21"/>
              </w:rPr>
            </w:pPr>
            <w:r>
              <w:rPr>
                <w:rFonts w:hint="eastAsia" w:ascii="宋体" w:hAnsi="宋体"/>
                <w:color w:val="000000"/>
                <w:szCs w:val="21"/>
              </w:rPr>
              <w:t>基于序列化文件的持久化数据库的接口，提供集体载入、集体保存、增、改、查服务</w:t>
            </w:r>
          </w:p>
        </w:tc>
      </w:tr>
    </w:tbl>
    <w:p>
      <w:pPr>
        <w:pStyle w:val="6"/>
        <w:jc w:val="center"/>
        <w:rPr>
          <w:rFonts w:ascii="宋体" w:hAnsi="宋体" w:eastAsia="宋体"/>
          <w:b/>
          <w:bCs/>
          <w:sz w:val="22"/>
          <w:szCs w:val="22"/>
        </w:rPr>
      </w:pPr>
    </w:p>
    <w:p>
      <w:pPr>
        <w:pStyle w:val="6"/>
        <w:jc w:val="center"/>
        <w:rPr>
          <w:rFonts w:ascii="宋体" w:hAnsi="宋体" w:eastAsia="宋体"/>
          <w:b/>
          <w:bCs/>
          <w:sz w:val="22"/>
          <w:szCs w:val="22"/>
        </w:rPr>
      </w:pPr>
      <w:r>
        <w:rPr>
          <w:rFonts w:hint="eastAsia" w:ascii="宋体" w:hAnsi="宋体" w:eastAsia="宋体"/>
          <w:b/>
          <w:bCs/>
          <w:sz w:val="22"/>
          <w:szCs w:val="22"/>
        </w:rPr>
        <w:t>表19 Log数据层模块的职责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模块</w:t>
            </w:r>
          </w:p>
        </w:tc>
        <w:tc>
          <w:tcPr>
            <w:tcW w:w="5018" w:type="dxa"/>
            <w:tcBorders>
              <w:top w:val="single" w:color="4F81BD" w:sz="8" w:space="0"/>
              <w:left w:val="single" w:color="4F81BD" w:sz="8" w:space="0"/>
              <w:bottom w:val="single" w:color="FFFFFF" w:sz="4"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cs="Calibri"/>
                <w:color w:val="000000"/>
              </w:rPr>
            </w:pPr>
            <w:r>
              <w:rPr>
                <w:rFonts w:hint="eastAsia" w:cs="Calibri"/>
                <w:color w:val="000000"/>
              </w:rPr>
              <w:t>Log</w:t>
            </w:r>
            <w:r>
              <w:rPr>
                <w:rFonts w:cs="Calibri"/>
                <w:color w:val="000000"/>
              </w:rPr>
              <w:t>DataService</w:t>
            </w:r>
          </w:p>
        </w:tc>
        <w:tc>
          <w:tcPr>
            <w:tcW w:w="5018" w:type="dxa"/>
            <w:tcBorders>
              <w:top w:val="single" w:color="FFFFFF" w:sz="4" w:space="0"/>
              <w:left w:val="single" w:color="4F81BD" w:sz="8" w:space="0"/>
              <w:bottom w:val="single" w:color="4F81BD" w:sz="8" w:space="0"/>
              <w:right w:val="single" w:color="4F81BD" w:sz="8" w:space="0"/>
            </w:tcBorders>
            <w:shd w:val="clear" w:color="auto" w:fill="B8CCE4"/>
          </w:tcPr>
          <w:p>
            <w:pPr>
              <w:jc w:val="left"/>
              <w:rPr>
                <w:rFonts w:ascii="宋体" w:hAnsi="宋体"/>
                <w:color w:val="000000"/>
                <w:szCs w:val="21"/>
              </w:rPr>
            </w:pPr>
            <w:r>
              <w:rPr>
                <w:rFonts w:hint="eastAsia" w:ascii="宋体" w:hAnsi="宋体"/>
                <w:color w:val="000000"/>
                <w:szCs w:val="21"/>
              </w:rPr>
              <w:t>持久化数据库的接口，提供集体载入、集体保存、增、查服务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cs="Calibri"/>
                <w:color w:val="000000"/>
              </w:rPr>
            </w:pPr>
            <w:r>
              <w:rPr>
                <w:rFonts w:hint="eastAsia" w:cs="Calibri"/>
                <w:color w:val="000000"/>
              </w:rPr>
              <w:t>Log</w:t>
            </w:r>
            <w:r>
              <w:rPr>
                <w:rFonts w:cs="Calibri"/>
                <w:color w:val="000000"/>
              </w:rPr>
              <w:t>DataServiceSerializableFileImpl</w:t>
            </w:r>
          </w:p>
        </w:tc>
        <w:tc>
          <w:tcPr>
            <w:tcW w:w="5018"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宋体" w:hAnsi="宋体"/>
                <w:color w:val="000000"/>
                <w:szCs w:val="21"/>
              </w:rPr>
            </w:pPr>
            <w:r>
              <w:rPr>
                <w:rFonts w:hint="eastAsia" w:ascii="宋体" w:hAnsi="宋体"/>
                <w:color w:val="000000"/>
                <w:szCs w:val="21"/>
              </w:rPr>
              <w:t>基于序列化文件的持久化数据库的接口，提供集体载入、集体保存、增查服务</w:t>
            </w:r>
          </w:p>
        </w:tc>
      </w:tr>
    </w:tbl>
    <w:p>
      <w:pPr>
        <w:rPr>
          <w:rFonts w:ascii="宋体" w:hAnsi="宋体"/>
          <w:szCs w:val="21"/>
        </w:rPr>
      </w:pPr>
    </w:p>
    <w:p>
      <w:pPr>
        <w:pStyle w:val="6"/>
        <w:jc w:val="center"/>
      </w:pPr>
      <w:r>
        <w:rPr>
          <w:rFonts w:hint="eastAsia" w:ascii="宋体" w:hAnsi="宋体" w:eastAsia="宋体"/>
          <w:b/>
          <w:bCs/>
          <w:sz w:val="22"/>
          <w:szCs w:val="22"/>
        </w:rPr>
        <w:t>表20 Account数据层模块的职责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5"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5018"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5"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AccountDataService</w:t>
            </w:r>
          </w:p>
        </w:tc>
        <w:tc>
          <w:tcPr>
            <w:tcW w:w="5018"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5"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cs="Calibri"/>
                <w:color w:val="000000"/>
              </w:rPr>
              <w:t>AccountDataServiceSerializableFile</w:t>
            </w:r>
            <w:r>
              <w:rPr>
                <w:rFonts w:cs="Calibri"/>
                <w:color w:val="000000"/>
              </w:rPr>
              <w:t>Impl</w:t>
            </w:r>
          </w:p>
        </w:tc>
        <w:tc>
          <w:tcPr>
            <w:tcW w:w="5018"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color w:val="000000"/>
              </w:rPr>
              <w:t>基于序列化文件的持久化数据库的接口，提供增、删、改、查服务</w:t>
            </w:r>
          </w:p>
        </w:tc>
      </w:tr>
    </w:tbl>
    <w:p>
      <w:pPr/>
    </w:p>
    <w:p>
      <w:pPr>
        <w:pStyle w:val="6"/>
        <w:jc w:val="center"/>
      </w:pPr>
      <w:r>
        <w:rPr>
          <w:rFonts w:hint="eastAsia" w:ascii="宋体" w:hAnsi="宋体" w:eastAsia="宋体"/>
          <w:b/>
          <w:bCs/>
          <w:sz w:val="22"/>
          <w:szCs w:val="22"/>
        </w:rPr>
        <w:t>表22 Account数据层模块的职责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Begin</w:t>
            </w:r>
            <w:r>
              <w:rPr>
                <w:rFonts w:cs="Calibri"/>
                <w:color w:val="000000"/>
              </w:rPr>
              <w:t>Info</w:t>
            </w:r>
            <w:r>
              <w:rPr>
                <w:rFonts w:hint="eastAsia"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cs="Calibri"/>
                <w:color w:val="000000"/>
              </w:rPr>
              <w:t>BeginInfoDataServiceSerializableFile</w:t>
            </w:r>
            <w:r>
              <w:rPr>
                <w:rFonts w:cs="Calibri"/>
                <w:color w:val="000000"/>
              </w:rPr>
              <w:t>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color w:val="000000"/>
              </w:rPr>
              <w:t>基于序列化文件的持久化数据库的接口，提供增、查服务</w:t>
            </w:r>
          </w:p>
        </w:tc>
      </w:tr>
    </w:tbl>
    <w:p>
      <w:pPr/>
    </w:p>
    <w:p>
      <w:pPr>
        <w:pStyle w:val="6"/>
        <w:jc w:val="center"/>
      </w:pPr>
      <w:r>
        <w:rPr>
          <w:rFonts w:hint="eastAsia" w:ascii="宋体" w:hAnsi="宋体" w:eastAsia="宋体"/>
          <w:b/>
          <w:bCs/>
          <w:sz w:val="22"/>
          <w:szCs w:val="22"/>
        </w:rPr>
        <w:t>表23 Institution数据层模块的职责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rPr>
              <w:t>Institution</w:t>
            </w:r>
            <w:r>
              <w:rPr>
                <w:rFonts w:hint="eastAsia"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w:t>
            </w:r>
            <w:r>
              <w:rPr>
                <w:rFonts w:hint="eastAsia" w:ascii="宋体" w:hAnsi="宋体"/>
                <w:szCs w:val="21"/>
              </w:rPr>
              <w:t>增、删、改、查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rPr>
              <w:t>InstitutionDataServiceSerializableFileImpl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表24 User数据层模块的职责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UserDataService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rPr>
              <w:t>UserDataServiceSerializableFileImpl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szCs w:val="21"/>
              </w:rPr>
              <w:t>基于序列化文件的持久化数据库的接口，提供集体载入、集体保存、改、查服务</w:t>
            </w:r>
          </w:p>
        </w:tc>
      </w:tr>
    </w:tbl>
    <w:p>
      <w:pPr/>
    </w:p>
    <w:p>
      <w:pPr>
        <w:pStyle w:val="6"/>
        <w:jc w:val="center"/>
      </w:pPr>
      <w:r>
        <w:rPr>
          <w:rFonts w:hint="eastAsia" w:ascii="宋体" w:hAnsi="宋体" w:eastAsia="宋体"/>
          <w:b/>
          <w:bCs/>
          <w:sz w:val="22"/>
          <w:szCs w:val="22"/>
        </w:rPr>
        <w:t>表25 StaffManage数据层模块的职责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cs="Calibri"/>
                <w:color w:val="000000"/>
              </w:rPr>
              <w:t>StaffManageDataService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rPr>
                <w:rFonts w:cs="Calibri"/>
                <w:color w:val="000000"/>
              </w:rPr>
            </w:pPr>
            <w:r>
              <w:rPr>
                <w:rFonts w:hint="eastAsia"/>
              </w:rPr>
              <w:t>StaffManageDataServiceSerializableFileImpl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表26 Commodity数据层模块的职责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jc w:val="left"/>
              <w:rPr>
                <w:rFonts w:cs="Calibri"/>
                <w:color w:val="000000"/>
              </w:rPr>
            </w:pPr>
            <w:r>
              <w:rPr>
                <w:rFonts w:hint="eastAsia" w:eastAsia="Times New Roman"/>
                <w:szCs w:val="21"/>
              </w:rPr>
              <w:t>CommodityDataService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jc w:val="left"/>
              <w:rPr>
                <w:rFonts w:ascii="宋体" w:hAnsi="宋体"/>
                <w:color w:val="000000"/>
                <w:szCs w:val="21"/>
              </w:rPr>
            </w:pPr>
            <w:r>
              <w:rPr>
                <w:rFonts w:hint="eastAsia"/>
                <w:color w:val="000000"/>
              </w:rPr>
              <w:t>持久化的接口，提供增、删、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jc w:val="left"/>
              <w:rPr>
                <w:rFonts w:cs="Calibri"/>
                <w:color w:val="000000"/>
              </w:rPr>
            </w:pPr>
            <w:r>
              <w:rPr>
                <w:rFonts w:hint="eastAsia" w:eastAsia="Times New Roman"/>
                <w:szCs w:val="21"/>
              </w:rPr>
              <w:t>CommodityDataServiceSerializableFileImpl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jc w:val="left"/>
              <w:rPr>
                <w:rFonts w:ascii="宋体" w:hAnsi="宋体"/>
                <w:color w:val="000000"/>
                <w:szCs w:val="21"/>
              </w:rPr>
            </w:pPr>
            <w:r>
              <w:rPr>
                <w:rFonts w:hint="eastAsia" w:ascii="宋体" w:hAnsi="宋体" w:eastAsia="Times New Roman"/>
                <w:szCs w:val="21"/>
              </w:rPr>
              <w:t>基于序列化文件的持久化数据库的接口，提供集体载入、集体保存、增、删、改、查服务</w:t>
            </w:r>
          </w:p>
        </w:tc>
      </w:tr>
    </w:tbl>
    <w:p>
      <w:pPr/>
    </w:p>
    <w:p>
      <w:pPr>
        <w:pStyle w:val="6"/>
        <w:jc w:val="center"/>
      </w:pPr>
      <w:r>
        <w:rPr>
          <w:rFonts w:hint="eastAsia" w:ascii="宋体" w:hAnsi="宋体" w:eastAsia="宋体"/>
          <w:b/>
          <w:bCs/>
          <w:sz w:val="22"/>
          <w:szCs w:val="22"/>
        </w:rPr>
        <w:t>表27 NonUser数据层模块的职责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szCs w:val="21"/>
              </w:rPr>
              <w:t>NonUser</w:t>
            </w:r>
            <w:r>
              <w:rPr>
                <w:rFonts w:hint="eastAsia"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jc w:val="left"/>
              <w:rPr>
                <w:rFonts w:cs="Calibri"/>
                <w:color w:val="000000"/>
              </w:rPr>
            </w:pPr>
            <w:r>
              <w:rPr>
                <w:rFonts w:hint="eastAsia"/>
                <w:szCs w:val="21"/>
              </w:rPr>
              <w:t>NonUser</w:t>
            </w:r>
            <w:r>
              <w:rPr>
                <w:rFonts w:hint="eastAsia" w:eastAsia="Times New Roman"/>
                <w:szCs w:val="21"/>
              </w:rPr>
              <w:t>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jc w:val="left"/>
              <w:rPr>
                <w:rFonts w:ascii="宋体" w:hAnsi="宋体"/>
                <w:color w:val="000000"/>
                <w:szCs w:val="21"/>
              </w:rPr>
            </w:pPr>
            <w:r>
              <w:rPr>
                <w:rFonts w:hint="eastAsia" w:ascii="宋体" w:hAnsi="宋体" w:eastAsia="Times New Roman"/>
                <w:szCs w:val="21"/>
              </w:rPr>
              <w:t>基于序列化文件的持久化数据库的接口，提供集体载入、集体保存、增、删、改、查服务</w:t>
            </w:r>
          </w:p>
        </w:tc>
      </w:tr>
    </w:tbl>
    <w:p>
      <w:pPr/>
    </w:p>
    <w:p>
      <w:pPr>
        <w:ind w:firstLine="420"/>
        <w:rPr>
          <w:rFonts w:ascii="宋体" w:hAnsi="宋体"/>
          <w:szCs w:val="21"/>
        </w:rPr>
      </w:pPr>
    </w:p>
    <w:p>
      <w:pPr>
        <w:pStyle w:val="6"/>
        <w:jc w:val="center"/>
      </w:pPr>
      <w:r>
        <w:rPr>
          <w:rFonts w:hint="eastAsia" w:ascii="宋体" w:hAnsi="宋体" w:eastAsia="宋体"/>
          <w:b/>
          <w:bCs/>
          <w:sz w:val="22"/>
          <w:szCs w:val="22"/>
        </w:rPr>
        <w:t>表28 Position数据层模块的职责</w:t>
      </w:r>
    </w:p>
    <w:tbl>
      <w:tblPr>
        <w:tblStyle w:val="21"/>
        <w:tblW w:w="8633"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0"/>
        <w:gridCol w:w="4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4F81BD"/>
          </w:tcPr>
          <w:p>
            <w:pPr>
              <w:jc w:val="center"/>
              <w:rPr>
                <w:color w:val="FFFFFF"/>
              </w:rPr>
            </w:pPr>
            <w:r>
              <w:rPr>
                <w:rFonts w:hint="eastAsia"/>
                <w:color w:val="FFFFFF"/>
              </w:rPr>
              <w:t>模块</w:t>
            </w:r>
          </w:p>
        </w:tc>
        <w:tc>
          <w:tcPr>
            <w:tcW w:w="4883" w:type="dxa"/>
            <w:tcBorders>
              <w:top w:val="single" w:color="4F81BD" w:sz="8" w:space="0"/>
              <w:left w:val="dotted" w:color="auto" w:sz="8" w:space="0"/>
              <w:bottom w:val="single" w:color="4F81BD" w:sz="8" w:space="0"/>
              <w:right w:val="single" w:color="4F81BD" w:sz="8" w:space="0"/>
            </w:tcBorders>
            <w:shd w:val="clear" w:color="auto" w:fill="4F81BD"/>
          </w:tcPr>
          <w:p>
            <w:pPr>
              <w:jc w:val="center"/>
              <w:rPr>
                <w:color w:val="FFFFFF"/>
              </w:rPr>
            </w:pPr>
            <w:r>
              <w:rPr>
                <w:rFonts w:hint="eastAsia"/>
                <w:color w:val="FFFFFF"/>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E9EDF4"/>
          </w:tcPr>
          <w:p>
            <w:pPr>
              <w:rPr>
                <w:rFonts w:cs="Calibri"/>
                <w:color w:val="000000"/>
              </w:rPr>
            </w:pPr>
            <w:r>
              <w:rPr>
                <w:rFonts w:hint="eastAsia"/>
                <w:szCs w:val="21"/>
              </w:rPr>
              <w:t>Position</w:t>
            </w:r>
            <w:r>
              <w:rPr>
                <w:rFonts w:hint="eastAsia" w:cs="Calibri"/>
                <w:color w:val="000000"/>
              </w:rPr>
              <w:t>DataService</w:t>
            </w:r>
          </w:p>
        </w:tc>
        <w:tc>
          <w:tcPr>
            <w:tcW w:w="4883" w:type="dxa"/>
            <w:tcBorders>
              <w:top w:val="single" w:color="4F81BD" w:sz="8" w:space="0"/>
              <w:left w:val="dotted" w:color="auto" w:sz="8" w:space="0"/>
              <w:bottom w:val="single" w:color="4F81BD" w:sz="8" w:space="0"/>
              <w:right w:val="single" w:color="4F81BD" w:sz="8" w:space="0"/>
            </w:tcBorders>
            <w:shd w:val="clear" w:color="auto" w:fill="E9EDF4"/>
          </w:tcPr>
          <w:p>
            <w:pPr>
              <w:rPr>
                <w:rFonts w:ascii="宋体" w:hAnsi="宋体"/>
                <w:color w:val="000000"/>
                <w:szCs w:val="21"/>
              </w:rPr>
            </w:pPr>
            <w:r>
              <w:rPr>
                <w:rFonts w:hint="eastAsia"/>
                <w:color w:val="000000"/>
              </w:rPr>
              <w:t>持久化的接口，提供增、删、</w:t>
            </w:r>
            <w:r>
              <w:rPr>
                <w:rFonts w:hint="eastAsia" w:ascii="宋体" w:hAnsi="宋体"/>
                <w:szCs w:val="21"/>
              </w:rPr>
              <w:t>改、查</w:t>
            </w:r>
            <w:r>
              <w:rPr>
                <w:rFonts w:hint="eastAsia"/>
                <w:color w:val="00000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0" w:type="dxa"/>
            <w:tcBorders>
              <w:top w:val="single" w:color="4F81BD" w:sz="8" w:space="0"/>
              <w:left w:val="single" w:color="4F81BD" w:sz="8" w:space="0"/>
              <w:bottom w:val="single" w:color="4F81BD" w:sz="8" w:space="0"/>
              <w:right w:val="dotted" w:color="auto" w:sz="8" w:space="0"/>
            </w:tcBorders>
            <w:shd w:val="clear" w:color="auto" w:fill="FFFFFF"/>
          </w:tcPr>
          <w:p>
            <w:pPr>
              <w:jc w:val="left"/>
              <w:rPr>
                <w:rFonts w:cs="Calibri"/>
                <w:color w:val="000000"/>
              </w:rPr>
            </w:pPr>
            <w:r>
              <w:rPr>
                <w:rFonts w:hint="eastAsia"/>
                <w:szCs w:val="21"/>
              </w:rPr>
              <w:t>Position</w:t>
            </w:r>
            <w:r>
              <w:rPr>
                <w:rFonts w:hint="eastAsia" w:eastAsia="Times New Roman"/>
                <w:szCs w:val="21"/>
              </w:rPr>
              <w:t>DataServiceSerializableFileImpl</w:t>
            </w:r>
          </w:p>
        </w:tc>
        <w:tc>
          <w:tcPr>
            <w:tcW w:w="4883" w:type="dxa"/>
            <w:tcBorders>
              <w:top w:val="single" w:color="4F81BD" w:sz="8" w:space="0"/>
              <w:left w:val="dotted" w:color="auto" w:sz="8" w:space="0"/>
              <w:bottom w:val="single" w:color="4F81BD" w:sz="8" w:space="0"/>
              <w:right w:val="single" w:color="4F81BD" w:sz="8" w:space="0"/>
            </w:tcBorders>
            <w:shd w:val="clear" w:color="auto" w:fill="FFFFFF"/>
          </w:tcPr>
          <w:p>
            <w:pPr>
              <w:jc w:val="left"/>
              <w:rPr>
                <w:rFonts w:ascii="宋体" w:hAnsi="宋体"/>
                <w:color w:val="000000"/>
                <w:szCs w:val="21"/>
              </w:rPr>
            </w:pPr>
            <w:r>
              <w:rPr>
                <w:rFonts w:hint="eastAsia" w:ascii="宋体" w:hAnsi="宋体" w:eastAsia="Times New Roman"/>
                <w:szCs w:val="21"/>
              </w:rPr>
              <w:t>基于序列化文件的持久化数据库的接口，提供集体载入、集体保存、增、删、改、查服务</w:t>
            </w:r>
          </w:p>
        </w:tc>
      </w:tr>
    </w:tbl>
    <w:p>
      <w:pPr>
        <w:pStyle w:val="4"/>
      </w:pPr>
      <w:bookmarkStart w:id="45" w:name="_Toc401040359"/>
      <w:r>
        <w:rPr>
          <w:rFonts w:hint="eastAsia"/>
        </w:rPr>
        <w:t xml:space="preserve">     </w:t>
      </w:r>
      <w:bookmarkStart w:id="46" w:name="_Toc10588"/>
      <w:r>
        <w:rPr>
          <w:rFonts w:hint="eastAsia"/>
        </w:rPr>
        <w:t>5.4.2数据层模块的接口规范</w:t>
      </w:r>
      <w:bookmarkEnd w:id="45"/>
      <w:bookmarkEnd w:id="46"/>
    </w:p>
    <w:p>
      <w:pPr>
        <w:pStyle w:val="6"/>
        <w:jc w:val="center"/>
        <w:rPr>
          <w:rFonts w:ascii="宋体" w:hAnsi="宋体" w:eastAsia="宋体"/>
          <w:b/>
          <w:bCs/>
          <w:sz w:val="22"/>
          <w:szCs w:val="22"/>
        </w:rPr>
      </w:pPr>
      <w:r>
        <w:rPr>
          <w:rFonts w:hint="eastAsia" w:ascii="宋体" w:hAnsi="宋体" w:eastAsia="宋体"/>
          <w:b/>
          <w:bCs/>
          <w:sz w:val="22"/>
          <w:szCs w:val="22"/>
        </w:rPr>
        <w:t>表28 Sheet数据层模块的接口规范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Sheet</w:t>
            </w:r>
            <w:r>
              <w:rPr>
                <w:rFonts w:cs="Calibri"/>
                <w:color w:val="000000"/>
              </w:rPr>
              <w:t>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按ID进行查找返回相应的SheetPO结果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DataService.find</w:t>
            </w:r>
            <w:r>
              <w:rPr>
                <w:rFonts w:hint="eastAsia" w:cs="Calibri"/>
                <w:color w:val="000000"/>
              </w:rPr>
              <w:t>s</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ArrayList&lt;Sheet</w:t>
            </w:r>
            <w:r>
              <w:rPr>
                <w:rFonts w:cs="Calibri"/>
                <w:color w:val="000000"/>
              </w:rPr>
              <w:t>PO</w:t>
            </w:r>
            <w:r>
              <w:rPr>
                <w:rFonts w:hint="eastAsia" w:cs="Calibri"/>
                <w:color w:val="000000"/>
              </w:rPr>
              <w:t>&gt;</w:t>
            </w:r>
            <w:r>
              <w:rPr>
                <w:rFonts w:cs="Calibri"/>
                <w:color w:val="000000"/>
              </w:rPr>
              <w:t xml:space="preserve"> find</w:t>
            </w:r>
            <w:r>
              <w:rPr>
                <w:rFonts w:hint="eastAsia" w:cs="Calibri"/>
                <w:color w:val="000000"/>
              </w:rPr>
              <w:t>s</w:t>
            </w:r>
            <w:r>
              <w:rPr>
                <w:rFonts w:cs="Calibri"/>
                <w:color w:val="000000"/>
              </w:rPr>
              <w:t>(</w:t>
            </w:r>
            <w:r>
              <w:rPr>
                <w:rFonts w:hint="eastAsia" w:cs="Calibri"/>
                <w:color w:val="000000"/>
              </w:rPr>
              <w:t>SheetType type</w:t>
            </w:r>
            <w:r>
              <w:rPr>
                <w:rFonts w:cs="Calibri"/>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s="宋体"/>
                <w:color w:val="000000"/>
                <w:szCs w:val="21"/>
              </w:rPr>
              <w:t>根据type进行查找返回多个相应的SheetPO结果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public void insert(</w:t>
            </w:r>
            <w:r>
              <w:rPr>
                <w:rFonts w:hint="eastAsia" w:cs="Calibri"/>
                <w:color w:val="000000"/>
              </w:rPr>
              <w:t>Sheet</w:t>
            </w:r>
            <w:r>
              <w:rPr>
                <w:rFonts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DataService.update</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cs="Calibri"/>
                <w:color w:val="000000"/>
              </w:rPr>
              <w:t>public void update(</w:t>
            </w:r>
            <w:r>
              <w:rPr>
                <w:rFonts w:hint="eastAsia" w:cs="Calibri"/>
                <w:color w:val="000000"/>
              </w:rPr>
              <w:t>Sheet</w:t>
            </w:r>
            <w:r>
              <w:rPr>
                <w:rFonts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rPr>
            </w:pPr>
            <w:r>
              <w:rPr>
                <w:rFonts w:hint="eastAsia" w:ascii="宋体" w:hAnsi="宋体" w:cs="宋体"/>
                <w:color w:val="000000"/>
              </w:rPr>
              <w:t>在数据库中存在同样ID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s="宋体"/>
                <w:color w:val="000000"/>
              </w:rPr>
            </w:pPr>
            <w:r>
              <w:rPr>
                <w:rFonts w:hint="eastAsia" w:ascii="宋体" w:hAnsi="宋体" w:cs="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Sheet</w:t>
            </w:r>
            <w:r>
              <w:rPr>
                <w:rFonts w:cs="Calibri"/>
                <w:color w:val="000000"/>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cs="Calibri"/>
                <w:color w:val="000000"/>
              </w:rPr>
              <w:t>public void finish()</w:t>
            </w:r>
            <w:r>
              <w:rPr>
                <w:rFonts w:hint="eastAsia" w:cs="Calibri"/>
                <w:color w:val="000000"/>
              </w:rPr>
              <w:t xml:space="preserve"> </w:t>
            </w:r>
            <w:r>
              <w:rPr>
                <w:rFonts w:cs="Calibri"/>
                <w:color w:val="000000"/>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结束持久化数据库的使用</w:t>
            </w:r>
          </w:p>
        </w:tc>
      </w:tr>
    </w:tbl>
    <w:p>
      <w:pPr/>
    </w:p>
    <w:p>
      <w:pPr>
        <w:pStyle w:val="6"/>
        <w:jc w:val="center"/>
        <w:rPr>
          <w:rFonts w:ascii="宋体" w:hAnsi="宋体" w:eastAsia="宋体"/>
          <w:b/>
          <w:bCs/>
          <w:sz w:val="22"/>
          <w:szCs w:val="22"/>
        </w:rPr>
      </w:pPr>
      <w:r>
        <w:rPr>
          <w:rFonts w:hint="eastAsia" w:ascii="宋体" w:hAnsi="宋体" w:eastAsia="宋体"/>
          <w:b/>
          <w:bCs/>
          <w:sz w:val="22"/>
          <w:szCs w:val="22"/>
        </w:rPr>
        <w:t>表29 Log数据层模块的接口规范</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DataService.find</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Log</w:t>
            </w:r>
            <w:r>
              <w:rPr>
                <w:rFonts w:cs="Calibri"/>
                <w:color w:val="000000"/>
              </w:rPr>
              <w:t>PO find(long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按ID进行查找返回相应的LogPO结果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DataService.find</w:t>
            </w:r>
            <w:r>
              <w:rPr>
                <w:rFonts w:hint="eastAsia" w:cs="Calibri"/>
                <w:color w:val="000000"/>
              </w:rPr>
              <w:t>All</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 xml:space="preserve">public </w:t>
            </w:r>
            <w:r>
              <w:rPr>
                <w:rFonts w:hint="eastAsia" w:cs="Calibri"/>
                <w:color w:val="000000"/>
              </w:rPr>
              <w:t>ArrayList&lt;Log</w:t>
            </w:r>
            <w:r>
              <w:rPr>
                <w:rFonts w:cs="Calibri"/>
                <w:color w:val="000000"/>
              </w:rPr>
              <w:t>PO</w:t>
            </w:r>
            <w:r>
              <w:rPr>
                <w:rFonts w:hint="eastAsia" w:cs="Calibri"/>
                <w:color w:val="000000"/>
              </w:rPr>
              <w:t>&gt;</w:t>
            </w:r>
            <w:r>
              <w:rPr>
                <w:rFonts w:cs="Calibri"/>
                <w:color w:val="000000"/>
              </w:rPr>
              <w:t xml:space="preserve"> find</w:t>
            </w:r>
            <w:r>
              <w:rPr>
                <w:rFonts w:hint="eastAsia" w:cs="Calibri"/>
                <w:color w:val="000000"/>
              </w:rPr>
              <w:t>All</w:t>
            </w:r>
            <w:r>
              <w:rPr>
                <w:rFonts w:cs="Calibri"/>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s="宋体"/>
                <w:color w:val="000000"/>
                <w:szCs w:val="21"/>
              </w:rPr>
              <w:t>返回所有的LogPO结果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DataService.insert</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cs="Calibri"/>
                <w:color w:val="000000"/>
              </w:rPr>
              <w:t>public void insert(</w:t>
            </w:r>
            <w:r>
              <w:rPr>
                <w:rFonts w:hint="eastAsia" w:cs="Calibri"/>
                <w:color w:val="000000"/>
              </w:rPr>
              <w:t>Log</w:t>
            </w:r>
            <w:r>
              <w:rPr>
                <w:rFonts w:cs="Calibri"/>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cs="Calibri"/>
                <w:color w:val="000000"/>
              </w:rPr>
            </w:pPr>
            <w:r>
              <w:rPr>
                <w:rFonts w:hint="eastAsia" w:cs="Calibri"/>
                <w:color w:val="000000"/>
              </w:rPr>
              <w:t>Log</w:t>
            </w:r>
            <w:r>
              <w:rPr>
                <w:rFonts w:cs="Calibri"/>
                <w:color w:val="000000"/>
              </w:rPr>
              <w:t>DataService.finish</w:t>
            </w: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语法</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cs="Calibri"/>
                <w:color w:val="000000"/>
              </w:rPr>
              <w:t>public void finish()</w:t>
            </w:r>
            <w:r>
              <w:rPr>
                <w:rFonts w:hint="eastAsia" w:cs="Calibri"/>
                <w:color w:val="000000"/>
              </w:rPr>
              <w:t xml:space="preserve"> </w:t>
            </w:r>
            <w:r>
              <w:rPr>
                <w:rFonts w:cs="Calibri"/>
                <w:color w:val="000000"/>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前置条件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6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int="eastAsia"/>
                <w:color w:val="000000"/>
              </w:rPr>
              <w:t>后置条件</w:t>
            </w:r>
          </w:p>
        </w:tc>
        <w:tc>
          <w:tcPr>
            <w:tcW w:w="3943" w:type="dxa"/>
            <w:tcBorders>
              <w:top w:val="single" w:color="4F81BD" w:sz="8" w:space="0"/>
              <w:left w:val="dotted" w:color="auto" w:sz="4" w:space="0"/>
              <w:bottom w:val="single" w:color="4F81BD" w:sz="8" w:space="0"/>
              <w:right w:val="single" w:color="4F81BD" w:sz="8" w:space="0"/>
            </w:tcBorders>
            <w:shd w:val="clear" w:color="auto" w:fill="FFFFFF"/>
          </w:tcPr>
          <w:p>
            <w:pPr>
              <w:rPr>
                <w:color w:val="000000"/>
              </w:rPr>
            </w:pPr>
            <w:r>
              <w:rPr>
                <w:rFonts w:hint="eastAsia"/>
                <w:color w:val="000000"/>
              </w:rPr>
              <w:t>结束持久化数据库的使用</w:t>
            </w:r>
          </w:p>
        </w:tc>
      </w:tr>
    </w:tbl>
    <w:p>
      <w:pPr>
        <w:pStyle w:val="6"/>
        <w:jc w:val="center"/>
        <w:rPr>
          <w:rFonts w:ascii="宋体" w:hAnsi="宋体" w:eastAsia="宋体"/>
          <w:b/>
          <w:bCs/>
          <w:sz w:val="22"/>
          <w:szCs w:val="22"/>
        </w:rPr>
      </w:pPr>
    </w:p>
    <w:p>
      <w:pPr>
        <w:pStyle w:val="6"/>
        <w:jc w:val="center"/>
        <w:rPr>
          <w:rFonts w:ascii="宋体" w:hAnsi="宋体" w:eastAsia="宋体"/>
          <w:b/>
          <w:bCs/>
          <w:sz w:val="22"/>
          <w:szCs w:val="22"/>
        </w:rPr>
      </w:pPr>
      <w:r>
        <w:rPr>
          <w:rFonts w:hint="eastAsia" w:ascii="宋体" w:hAnsi="宋体" w:eastAsia="宋体"/>
          <w:b/>
          <w:bCs/>
          <w:sz w:val="22"/>
          <w:szCs w:val="22"/>
        </w:rPr>
        <w:t xml:space="preserve">表30  </w:t>
      </w:r>
      <w:r>
        <w:rPr>
          <w:rFonts w:hint="eastAsia" w:eastAsia="宋体"/>
          <w:b/>
          <w:bCs/>
          <w:color w:val="000000"/>
        </w:rPr>
        <w:t>A</w:t>
      </w:r>
      <w:r>
        <w:rPr>
          <w:rFonts w:hint="eastAsia"/>
          <w:b/>
          <w:bCs/>
          <w:color w:val="000000"/>
        </w:rPr>
        <w:t>ccount</w:t>
      </w:r>
      <w:r>
        <w:rPr>
          <w:rFonts w:hint="eastAsia" w:ascii="宋体" w:hAnsi="宋体" w:eastAsia="宋体"/>
          <w:b/>
          <w:bCs/>
          <w:color w:val="000000"/>
          <w:sz w:val="22"/>
        </w:rPr>
        <w:t>数据层</w:t>
      </w:r>
      <w:r>
        <w:rPr>
          <w:rFonts w:hint="eastAsia" w:ascii="宋体" w:hAnsi="宋体" w:eastAsia="宋体"/>
          <w:b/>
          <w:bCs/>
          <w:sz w:val="22"/>
          <w:szCs w:val="22"/>
        </w:rPr>
        <w:t>模块的接口规范</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9"/>
        <w:gridCol w:w="1155"/>
        <w:gridCol w:w="4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cs="Calibri"/>
                <w:color w:val="000000"/>
                <w:szCs w:val="21"/>
              </w:rPr>
              <w:t>AccountDataService.insert</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insert(AccountPO po</w:t>
            </w:r>
            <w:r>
              <w:rPr>
                <w:rFonts w:hint="eastAsia" w:ascii="Calibri" w:hAnsi="Calibri" w:cs="Calibri"/>
                <w:color w:val="000000"/>
                <w:sz w:val="21"/>
                <w:szCs w:val="21"/>
              </w:rPr>
              <w:t>)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同样的ID的po中不存在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AccountDataService.del</w:t>
            </w:r>
            <w:r>
              <w:rPr>
                <w:rFonts w:hint="eastAsia" w:ascii="Calibri" w:hAnsi="Calibri" w:cs="Calibri"/>
                <w:color w:val="000000"/>
                <w:sz w:val="21"/>
                <w:szCs w:val="21"/>
              </w:rPr>
              <w:t>ete</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 xml:space="preserve">public void </w:t>
            </w:r>
            <w:r>
              <w:rPr>
                <w:rFonts w:ascii="Calibri" w:hAnsi="Calibri" w:cs="Calibri"/>
                <w:color w:val="000000"/>
                <w:sz w:val="21"/>
                <w:szCs w:val="21"/>
              </w:rPr>
              <w:t>del</w:t>
            </w:r>
            <w:r>
              <w:rPr>
                <w:rFonts w:hint="eastAsia" w:ascii="Calibri" w:hAnsi="Calibri" w:cs="Calibri"/>
                <w:color w:val="000000"/>
                <w:sz w:val="21"/>
                <w:szCs w:val="21"/>
              </w:rPr>
              <w:t>ete</w:t>
            </w:r>
            <w:r>
              <w:rPr>
                <w:rFonts w:ascii="Calibri" w:hAnsi="Calibri" w:cs="Calibri"/>
                <w:color w:val="000000"/>
                <w:sz w:val="21"/>
                <w:szCs w:val="21"/>
              </w:rPr>
              <w:t>(AccountPO po</w:t>
            </w:r>
            <w:r>
              <w:rPr>
                <w:rFonts w:hint="eastAsia" w:ascii="Calibri" w:hAnsi="Calibri" w:cs="Calibri"/>
                <w:color w:val="000000"/>
                <w:sz w:val="21"/>
                <w:szCs w:val="21"/>
              </w:rPr>
              <w:t>)</w:t>
            </w:r>
            <w:r>
              <w:rPr>
                <w:rFonts w:ascii="Calibri" w:hAnsi="Calibri" w:cs="Calibri"/>
                <w:color w:val="000000"/>
                <w:sz w:val="21"/>
                <w:szCs w:val="21"/>
              </w:rPr>
              <w:t>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sz w:val="24"/>
                <w:szCs w:val="24"/>
              </w:rPr>
            </w:pPr>
            <w:r>
              <w:rPr>
                <w:rFonts w:cs="Calibri"/>
                <w:color w:val="000000"/>
                <w:szCs w:val="21"/>
              </w:rPr>
              <w:t>AccountDataService.getAll (</w:t>
            </w:r>
            <w:r>
              <w:rPr>
                <w:rFonts w:hint="eastAsia" w:cs="Calibri"/>
                <w:color w:val="000000"/>
                <w:szCs w:val="21"/>
              </w:rPr>
              <w:t>)</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ascii="Calibri" w:hAnsi="Calibri" w:cs="Calibri"/>
                <w:color w:val="000000"/>
                <w:sz w:val="21"/>
                <w:szCs w:val="21"/>
              </w:rPr>
              <w:t>public ArrayList&lt;AccountPO&gt; getAll (</w:t>
            </w:r>
            <w:r>
              <w:rPr>
                <w:rFonts w:hint="eastAsia" w:ascii="Calibri" w:hAnsi="Calibri" w:cs="Calibri"/>
                <w:color w:val="000000"/>
                <w:sz w:val="21"/>
                <w:szCs w:val="21"/>
              </w:rPr>
              <w:t>)</w:t>
            </w:r>
            <w:r>
              <w:rPr>
                <w:rFonts w:ascii="Calibri" w:hAnsi="Calibri" w:cs="Calibri"/>
                <w:color w:val="000000"/>
                <w:sz w:val="21"/>
                <w:szCs w:val="21"/>
              </w:rPr>
              <w:t xml:space="preserve">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返回所有的AccountPO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restart"/>
            <w:tcBorders>
              <w:left w:val="single" w:color="4F81BD" w:sz="8" w:space="0"/>
              <w:right w:val="single" w:color="4F81BD" w:sz="8" w:space="0"/>
            </w:tcBorders>
            <w:shd w:val="clear" w:color="auto" w:fill="FFFFFF"/>
            <w:vAlign w:val="center"/>
          </w:tcPr>
          <w:p>
            <w:pPr>
              <w:jc w:val="center"/>
              <w:rPr>
                <w:rFonts w:ascii="宋体" w:hAnsi="宋体" w:cs="宋体"/>
                <w:color w:val="000000"/>
                <w:szCs w:val="21"/>
              </w:rPr>
            </w:pPr>
            <w:r>
              <w:rPr>
                <w:rFonts w:cs="Calibri"/>
                <w:color w:val="000000"/>
                <w:szCs w:val="21"/>
              </w:rPr>
              <w:t>AccountDataService.</w:t>
            </w:r>
            <w:r>
              <w:rPr>
                <w:rFonts w:hint="eastAsia" w:cs="Calibri"/>
                <w:color w:val="000000"/>
                <w:szCs w:val="21"/>
              </w:rPr>
              <w:t>update</w:t>
            </w: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w:t>
            </w:r>
            <w:r>
              <w:rPr>
                <w:rFonts w:hint="eastAsia" w:ascii="Calibri" w:hAnsi="Calibri" w:cs="Calibri"/>
                <w:color w:val="000000"/>
                <w:sz w:val="21"/>
                <w:szCs w:val="21"/>
              </w:rPr>
              <w:t>update</w:t>
            </w:r>
            <w:r>
              <w:rPr>
                <w:rFonts w:ascii="Calibri" w:hAnsi="Calibri" w:cs="Calibri"/>
                <w:color w:val="000000"/>
                <w:sz w:val="21"/>
                <w:szCs w:val="21"/>
              </w:rPr>
              <w:t>(</w:t>
            </w:r>
            <w:r>
              <w:rPr>
                <w:rFonts w:hint="eastAsia" w:ascii="Calibri" w:hAnsi="Calibri" w:cs="Calibri"/>
                <w:color w:val="000000"/>
                <w:sz w:val="21"/>
                <w:szCs w:val="21"/>
              </w:rPr>
              <w:t>AccountPo po)th</w:t>
            </w:r>
            <w:r>
              <w:rPr>
                <w:rFonts w:ascii="Calibri" w:hAnsi="Calibri" w:cs="Calibri"/>
                <w:color w:val="000000"/>
                <w:sz w:val="21"/>
                <w:szCs w:val="21"/>
              </w:rPr>
              <w:t>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9"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p>
        </w:tc>
        <w:tc>
          <w:tcPr>
            <w:tcW w:w="115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683"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更新一个po</w:t>
            </w:r>
          </w:p>
        </w:tc>
      </w:tr>
    </w:tbl>
    <w:p>
      <w:pPr>
        <w:pStyle w:val="7"/>
        <w:spacing w:line="276" w:lineRule="auto"/>
        <w:ind w:left="1680" w:firstLine="420" w:firstLineChars="0"/>
        <w:rPr>
          <w:rFonts w:ascii="宋体" w:hAnsi="宋体"/>
          <w:b/>
          <w:sz w:val="22"/>
          <w:szCs w:val="22"/>
        </w:rPr>
      </w:pPr>
    </w:p>
    <w:p>
      <w:pPr>
        <w:pStyle w:val="7"/>
        <w:spacing w:line="276" w:lineRule="auto"/>
        <w:ind w:left="1680" w:firstLine="420" w:firstLineChars="0"/>
        <w:rPr>
          <w:rFonts w:ascii="宋体" w:hAnsi="宋体"/>
          <w:b/>
          <w:sz w:val="22"/>
          <w:szCs w:val="22"/>
        </w:rPr>
      </w:pPr>
      <w:r>
        <w:rPr>
          <w:rFonts w:hint="eastAsia" w:ascii="宋体" w:hAnsi="宋体"/>
          <w:b/>
          <w:sz w:val="22"/>
          <w:szCs w:val="22"/>
        </w:rPr>
        <w:t>表31</w:t>
      </w:r>
      <w:r>
        <w:rPr>
          <w:rFonts w:ascii="宋体" w:hAnsi="宋体"/>
          <w:b/>
          <w:sz w:val="22"/>
          <w:szCs w:val="22"/>
        </w:rPr>
        <w:t xml:space="preserve"> B</w:t>
      </w:r>
      <w:r>
        <w:rPr>
          <w:rFonts w:hint="eastAsia" w:ascii="宋体" w:hAnsi="宋体"/>
          <w:b/>
          <w:sz w:val="22"/>
          <w:szCs w:val="22"/>
        </w:rPr>
        <w:t>eginInfo数据层模块的接口</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127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cs="Calibri"/>
                <w:color w:val="000000"/>
                <w:szCs w:val="21"/>
              </w:rPr>
              <w:t>BeginInfoDataService.inser</w:t>
            </w:r>
            <w:r>
              <w:rPr>
                <w:rFonts w:hint="eastAsia" w:cs="Calibri"/>
                <w:color w:val="000000"/>
                <w:szCs w:val="21"/>
              </w:rPr>
              <w:t>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w:t>
            </w:r>
            <w:r>
              <w:rPr>
                <w:rFonts w:ascii="Calibri" w:hAnsi="Calibri" w:cs="Calibri"/>
                <w:color w:val="000000"/>
                <w:sz w:val="21"/>
                <w:szCs w:val="21"/>
              </w:rPr>
              <w:t xml:space="preserve"> </w:t>
            </w:r>
            <w:r>
              <w:rPr>
                <w:rFonts w:hint="eastAsia" w:ascii="Calibri" w:hAnsi="Calibri" w:cs="Calibri"/>
                <w:color w:val="000000"/>
                <w:sz w:val="21"/>
                <w:szCs w:val="21"/>
              </w:rPr>
              <w:t>void</w:t>
            </w:r>
            <w:r>
              <w:rPr>
                <w:rFonts w:ascii="Calibri" w:hAnsi="Calibri" w:cs="Calibri"/>
                <w:color w:val="000000"/>
                <w:sz w:val="21"/>
                <w:szCs w:val="21"/>
              </w:rPr>
              <w:t xml:space="preserve"> insert(</w:t>
            </w:r>
            <w:r>
              <w:rPr>
                <w:rFonts w:hint="eastAsia" w:ascii="Calibri" w:hAnsi="Calibri" w:cs="Calibri"/>
                <w:color w:val="000000"/>
                <w:sz w:val="21"/>
                <w:szCs w:val="21"/>
              </w:rPr>
              <w:t>Begin</w:t>
            </w:r>
            <w:r>
              <w:rPr>
                <w:rFonts w:ascii="Calibri" w:hAnsi="Calibri" w:cs="Calibri"/>
                <w:color w:val="000000"/>
                <w:sz w:val="21"/>
                <w:szCs w:val="21"/>
              </w:rPr>
              <w:t>InfoPO po</w:t>
            </w:r>
            <w:r>
              <w:rPr>
                <w:rFonts w:hint="eastAsia" w:ascii="Calibri" w:hAnsi="Calibri" w:cs="Calibri"/>
                <w:color w:val="000000"/>
                <w:sz w:val="21"/>
                <w:szCs w:val="21"/>
              </w:rPr>
              <w:t>) throws RemoteExceptions;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增加一个银行账户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color w:val="000000"/>
                <w:sz w:val="21"/>
                <w:szCs w:val="21"/>
              </w:rPr>
              <w:t>BeginInfoDataService.</w:t>
            </w:r>
            <w:r>
              <w:rPr>
                <w:rFonts w:hint="eastAsia" w:ascii="Calibri" w:hAnsi="Calibri" w:cs="Calibri"/>
                <w:color w:val="000000"/>
                <w:sz w:val="21"/>
                <w:szCs w:val="21"/>
              </w:rPr>
              <w:t>get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Calibri" w:hAnsi="Calibri" w:cs="宋体"/>
                <w:color w:val="000000"/>
                <w:sz w:val="21"/>
                <w:szCs w:val="21"/>
              </w:rPr>
            </w:pPr>
            <w:r>
              <w:rPr>
                <w:rFonts w:hint="eastAsia" w:ascii="Calibri" w:hAnsi="Calibri" w:cs="Calibri"/>
                <w:color w:val="000000"/>
                <w:sz w:val="21"/>
                <w:szCs w:val="21"/>
              </w:rPr>
              <w:t>public void get()</w:t>
            </w:r>
            <w:r>
              <w:rPr>
                <w:rFonts w:ascii="Calibri" w:hAnsi="Calibri" w:cs="Calibri"/>
                <w:color w:val="000000"/>
                <w:sz w:val="21"/>
                <w:szCs w:val="21"/>
              </w:rPr>
              <w:t>throws RemoteExceptions</w:t>
            </w:r>
            <w:r>
              <w:rPr>
                <w:rFonts w:hint="eastAsia" w:ascii="Calibri" w:hAnsi="Calibri" w:cs="Calibri"/>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存在期初信息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pStyle w:val="7"/>
              <w:spacing w:line="276" w:lineRule="auto"/>
              <w:ind w:firstLine="0" w:firstLineChars="0"/>
              <w:rPr>
                <w:rFonts w:ascii="宋体" w:hAnsi="宋体" w:cs="宋体"/>
                <w:color w:val="000000"/>
                <w:sz w:val="21"/>
                <w:szCs w:val="21"/>
              </w:rPr>
            </w:pPr>
            <w:r>
              <w:rPr>
                <w:rFonts w:hint="eastAsia" w:ascii="宋体" w:hAnsi="宋体" w:cs="宋体"/>
                <w:color w:val="000000"/>
                <w:sz w:val="21"/>
                <w:szCs w:val="21"/>
              </w:rPr>
              <w:t>获得一个期初信息po</w:t>
            </w:r>
          </w:p>
        </w:tc>
      </w:tr>
    </w:tbl>
    <w:p>
      <w:pPr>
        <w:pStyle w:val="7"/>
        <w:spacing w:line="276" w:lineRule="auto"/>
        <w:ind w:left="1680" w:firstLine="420" w:firstLineChars="0"/>
        <w:rPr>
          <w:rFonts w:ascii="宋体" w:hAnsi="宋体"/>
          <w:b/>
          <w:sz w:val="22"/>
          <w:szCs w:val="22"/>
        </w:rPr>
      </w:pPr>
    </w:p>
    <w:p>
      <w:pPr>
        <w:pStyle w:val="7"/>
        <w:spacing w:line="276" w:lineRule="auto"/>
        <w:ind w:left="1680" w:firstLine="420" w:firstLineChars="0"/>
        <w:rPr>
          <w:rFonts w:ascii="宋体" w:hAnsi="宋体"/>
          <w:b/>
          <w:sz w:val="22"/>
          <w:szCs w:val="22"/>
        </w:rPr>
      </w:pPr>
      <w:r>
        <w:rPr>
          <w:rFonts w:hint="eastAsia" w:ascii="宋体" w:hAnsi="宋体"/>
          <w:b/>
          <w:sz w:val="22"/>
          <w:szCs w:val="22"/>
        </w:rPr>
        <w:t>表32</w:t>
      </w:r>
      <w:r>
        <w:rPr>
          <w:rFonts w:ascii="宋体" w:hAnsi="宋体"/>
          <w:b/>
          <w:sz w:val="22"/>
          <w:szCs w:val="22"/>
        </w:rPr>
        <w:t xml:space="preserve"> </w:t>
      </w:r>
      <w:r>
        <w:rPr>
          <w:rFonts w:hint="eastAsia" w:ascii="宋体" w:hAnsi="宋体"/>
          <w:b/>
          <w:sz w:val="22"/>
          <w:szCs w:val="22"/>
        </w:rPr>
        <w:t>User数据层模块的接口</w:t>
      </w:r>
    </w:p>
    <w:tbl>
      <w:tblPr>
        <w:tblStyle w:val="20"/>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4"/>
        <w:gridCol w:w="1275"/>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Borders>
              <w:top w:val="single" w:color="4F81BD" w:sz="8" w:space="0"/>
              <w:left w:val="single" w:color="4F81BD" w:sz="8" w:space="0"/>
              <w:bottom w:val="single" w:color="4F81BD" w:sz="8" w:space="0"/>
              <w:right w:val="single" w:color="4F81BD" w:sz="8" w:space="0"/>
            </w:tcBorders>
            <w:shd w:val="clear" w:color="auto" w:fill="4F81BD"/>
          </w:tcPr>
          <w:p>
            <w:pPr>
              <w:pStyle w:val="7"/>
              <w:spacing w:line="276" w:lineRule="auto"/>
              <w:ind w:firstLine="0" w:firstLineChars="0"/>
              <w:jc w:val="center"/>
              <w:rPr>
                <w:rFonts w:ascii="宋体" w:hAnsi="宋体" w:cs="宋体"/>
                <w:color w:val="FFFFFF"/>
                <w:sz w:val="21"/>
                <w:szCs w:val="21"/>
              </w:rPr>
            </w:pPr>
            <w:r>
              <w:rPr>
                <w:rFonts w:hint="eastAsia" w:ascii="宋体" w:hAnsi="宋体" w:cs="宋体"/>
                <w:b/>
                <w:bCs/>
                <w:color w:val="FFFFFF"/>
                <w:sz w:val="21"/>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top w:val="single" w:color="4F81BD" w:sz="8" w:space="0"/>
              <w:left w:val="single" w:color="4F81BD" w:sz="8" w:space="0"/>
              <w:right w:val="single" w:color="4F81BD" w:sz="8" w:space="0"/>
            </w:tcBorders>
            <w:shd w:val="clear" w:color="auto" w:fill="FFFFFF"/>
            <w:vAlign w:val="center"/>
          </w:tcPr>
          <w:p>
            <w:pPr>
              <w:jc w:val="center"/>
              <w:rPr>
                <w:rFonts w:cs="Calibri"/>
                <w:color w:val="000000"/>
              </w:rPr>
            </w:pPr>
            <w:r>
              <w:rPr>
                <w:rFonts w:cs="Calibri"/>
              </w:rPr>
              <w:t>UserDataService.find</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cs="宋体"/>
                <w:color w:val="000000"/>
                <w:szCs w:val="21"/>
              </w:rPr>
            </w:pPr>
            <w:r>
              <w:rPr>
                <w:rFonts w:ascii="宋体" w:hAnsi="宋体"/>
              </w:rPr>
              <w:t>public UserPO find(long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hint="eastAsia" w:ascii="宋体" w:hAnsi="宋体"/>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sz w:val="21"/>
                <w:szCs w:val="21"/>
              </w:rPr>
              <w:t>UserDataService.update</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cs="宋体"/>
                <w:color w:val="000000"/>
                <w:szCs w:val="21"/>
              </w:rPr>
            </w:pPr>
            <w:r>
              <w:rPr>
                <w:rFonts w:ascii="宋体" w:hAnsi="宋体"/>
              </w:rPr>
              <w:t>public void update(UserPO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cs="宋体"/>
                <w:color w:val="000000"/>
                <w:szCs w:val="21"/>
              </w:rPr>
            </w:pPr>
            <w:r>
              <w:rPr>
                <w:rFonts w:hint="eastAsia" w:ascii="宋体" w:hAnsi="宋体"/>
              </w:rPr>
              <w:t>更新po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sz w:val="21"/>
                <w:szCs w:val="21"/>
              </w:rPr>
              <w:t>UserDataService.</w:t>
            </w:r>
            <w:r>
              <w:t xml:space="preserve"> </w:t>
            </w:r>
            <w:r>
              <w:rPr>
                <w:rFonts w:ascii="Calibri" w:hAnsi="Calibri" w:cs="Calibri"/>
                <w:sz w:val="21"/>
                <w:szCs w:val="21"/>
              </w:rPr>
              <w:t>InitialInsert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ascii="宋体" w:hAnsi="宋体"/>
              </w:rPr>
              <w:t>public void InitialInsert(ArrayList&lt;UserPO&gt; User)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ascii="宋体" w:hAnsi="宋体"/>
                <w:color w:val="000000"/>
              </w:rPr>
              <w:t>同样ID的po都不存在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hint="eastAsia" w:ascii="宋体" w:hAnsi="宋体"/>
              </w:rPr>
              <w:t>增加多个po记录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sz w:val="21"/>
                <w:szCs w:val="21"/>
              </w:rPr>
              <w:t>UserDataService.</w:t>
            </w:r>
            <w:r>
              <w:rPr>
                <w:rFonts w:hint="eastAsia" w:ascii="Calibri" w:hAnsi="Calibri" w:cs="Calibri"/>
                <w:sz w:val="21"/>
                <w:szCs w:val="21"/>
              </w:rPr>
              <w:t>insert</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ascii="宋体" w:hAnsi="宋体"/>
              </w:rPr>
              <w:t>public void insert(UserPO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ascii="宋体" w:hAnsi="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hint="eastAsia" w:ascii="宋体" w:hAnsi="宋体"/>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sz w:val="21"/>
                <w:szCs w:val="21"/>
              </w:rPr>
              <w:t>UserDataService.</w:t>
            </w:r>
            <w:r>
              <w:rPr>
                <w:rFonts w:hint="eastAsia" w:ascii="Calibri" w:hAnsi="Calibri" w:cs="Calibri"/>
                <w:sz w:val="21"/>
                <w:szCs w:val="21"/>
              </w:rPr>
              <w:t>delete</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ascii="宋体" w:hAnsi="宋体"/>
              </w:rPr>
              <w:t>public void delete(UserPO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ascii="宋体" w:hAnsi="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sz w:val="21"/>
                <w:szCs w:val="21"/>
              </w:rPr>
              <w:t>UserDataService.</w:t>
            </w:r>
            <w:r>
              <w:rPr>
                <w:rFonts w:hint="eastAsia" w:ascii="Calibri" w:hAnsi="Calibri" w:cs="Calibri"/>
                <w:sz w:val="21"/>
                <w:szCs w:val="21"/>
              </w:rPr>
              <w:t>finish</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ascii="宋体" w:hAnsi="宋体"/>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hint="eastAsia" w:ascii="宋体" w:hAnsi="宋体"/>
              </w:rPr>
              <w:t>结束管理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restart"/>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r>
              <w:rPr>
                <w:rFonts w:ascii="Calibri" w:hAnsi="Calibri" w:cs="Calibri"/>
                <w:sz w:val="21"/>
                <w:szCs w:val="21"/>
              </w:rPr>
              <w:t>UserDataService.</w:t>
            </w:r>
            <w:r>
              <w:rPr>
                <w:rFonts w:hint="eastAsia" w:ascii="Calibri" w:hAnsi="Calibri" w:cs="Calibri"/>
                <w:sz w:val="21"/>
                <w:szCs w:val="21"/>
              </w:rPr>
              <w:t>finds</w:t>
            </w: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语法</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ascii="宋体" w:hAnsi="宋体"/>
              </w:rPr>
              <w:t>public ArrayList&lt;UserPO&gt; finds()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前置条件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ascii="宋体" w:hAnsi="宋体"/>
                <w:color w:val="000000"/>
              </w:rPr>
              <w:t>同样ID 的po均存在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4" w:type="dxa"/>
            <w:vMerge w:val="continue"/>
            <w:tcBorders>
              <w:left w:val="single" w:color="4F81BD" w:sz="8" w:space="0"/>
              <w:bottom w:val="single" w:color="4F81BD" w:sz="8" w:space="0"/>
              <w:right w:val="single" w:color="4F81BD" w:sz="8" w:space="0"/>
            </w:tcBorders>
            <w:shd w:val="clear" w:color="auto" w:fill="FFFFFF"/>
            <w:vAlign w:val="center"/>
          </w:tcPr>
          <w:p>
            <w:pPr>
              <w:pStyle w:val="7"/>
              <w:spacing w:line="276" w:lineRule="auto"/>
              <w:ind w:firstLine="0" w:firstLineChars="0"/>
              <w:jc w:val="center"/>
              <w:rPr>
                <w:rFonts w:ascii="Calibri" w:hAnsi="Calibri" w:cs="Calibri"/>
                <w:color w:val="000000"/>
                <w:sz w:val="21"/>
                <w:szCs w:val="21"/>
              </w:rPr>
            </w:pPr>
          </w:p>
        </w:tc>
        <w:tc>
          <w:tcPr>
            <w:tcW w:w="1275" w:type="dxa"/>
            <w:tcBorders>
              <w:top w:val="single" w:color="4F81BD" w:sz="8" w:space="0"/>
              <w:left w:val="single" w:color="4F81BD" w:sz="8" w:space="0"/>
              <w:bottom w:val="single" w:color="4F81BD" w:sz="8" w:space="0"/>
              <w:right w:val="dotted" w:color="auto" w:sz="8" w:space="0"/>
            </w:tcBorders>
            <w:shd w:val="clear" w:color="auto" w:fill="FFFFFF"/>
            <w:vAlign w:val="center"/>
          </w:tcPr>
          <w:p>
            <w:pPr>
              <w:pStyle w:val="7"/>
              <w:spacing w:line="276" w:lineRule="auto"/>
              <w:ind w:firstLine="0" w:firstLineChars="0"/>
              <w:jc w:val="center"/>
              <w:rPr>
                <w:rFonts w:ascii="宋体" w:hAnsi="宋体" w:cs="宋体"/>
                <w:color w:val="000000"/>
                <w:sz w:val="21"/>
                <w:szCs w:val="21"/>
              </w:rPr>
            </w:pPr>
            <w:r>
              <w:rPr>
                <w:rFonts w:hint="eastAsia" w:ascii="宋体" w:hAnsi="宋体" w:cs="宋体"/>
                <w:color w:val="000000"/>
                <w:sz w:val="21"/>
                <w:szCs w:val="21"/>
              </w:rPr>
              <w:t>后置条件</w:t>
            </w:r>
          </w:p>
        </w:tc>
        <w:tc>
          <w:tcPr>
            <w:tcW w:w="4488" w:type="dxa"/>
            <w:tcBorders>
              <w:top w:val="single" w:color="4F81BD" w:sz="8" w:space="0"/>
              <w:left w:val="dotted" w:color="auto" w:sz="8" w:space="0"/>
              <w:bottom w:val="single" w:color="4F81BD" w:sz="8" w:space="0"/>
              <w:right w:val="dotted" w:color="auto" w:sz="8" w:space="0"/>
            </w:tcBorders>
            <w:shd w:val="clear" w:color="auto" w:fill="FFFFFF"/>
          </w:tcPr>
          <w:p>
            <w:pPr>
              <w:rPr>
                <w:rFonts w:ascii="宋体" w:hAnsi="宋体"/>
              </w:rPr>
            </w:pPr>
            <w:r>
              <w:rPr>
                <w:rFonts w:hint="eastAsia" w:ascii="宋体" w:hAnsi="宋体"/>
              </w:rPr>
              <w:t>返回所有po结果</w:t>
            </w:r>
          </w:p>
        </w:tc>
      </w:tr>
    </w:tbl>
    <w:p>
      <w:pPr>
        <w:pStyle w:val="7"/>
        <w:spacing w:line="276" w:lineRule="auto"/>
        <w:ind w:left="0" w:firstLine="0" w:firstLineChars="0"/>
        <w:rPr>
          <w:rFonts w:ascii="宋体" w:hAnsi="宋体"/>
          <w:b/>
          <w:sz w:val="22"/>
          <w:szCs w:val="22"/>
        </w:rPr>
      </w:pPr>
    </w:p>
    <w:p>
      <w:pPr>
        <w:pStyle w:val="7"/>
        <w:spacing w:line="276" w:lineRule="auto"/>
        <w:ind w:left="1680" w:firstLine="420" w:firstLineChars="0"/>
        <w:rPr>
          <w:rFonts w:ascii="黑体" w:hAnsi="黑体" w:eastAsia="黑体"/>
          <w:sz w:val="28"/>
          <w:szCs w:val="28"/>
        </w:rPr>
      </w:pPr>
      <w:r>
        <w:rPr>
          <w:rFonts w:hint="eastAsia" w:ascii="宋体" w:hAnsi="宋体"/>
          <w:b/>
          <w:sz w:val="22"/>
          <w:szCs w:val="22"/>
        </w:rPr>
        <w:t>表33</w:t>
      </w:r>
      <w:r>
        <w:rPr>
          <w:rFonts w:ascii="宋体" w:hAnsi="宋体"/>
          <w:b/>
          <w:sz w:val="22"/>
          <w:szCs w:val="22"/>
        </w:rPr>
        <w:t xml:space="preserve"> </w:t>
      </w:r>
      <w:r>
        <w:rPr>
          <w:rFonts w:hint="eastAsia" w:ascii="宋体" w:hAnsi="宋体"/>
          <w:b/>
          <w:sz w:val="22"/>
          <w:szCs w:val="22"/>
        </w:rPr>
        <w:t>StaffManage数据层模块的接口</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3"/>
        <w:gridCol w:w="1232"/>
        <w:gridCol w:w="3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宋体" w:hAnsi="宋体"/>
                <w:color w:val="FFFFFF"/>
              </w:rPr>
            </w:pPr>
            <w:r>
              <w:rPr>
                <w:rFonts w:hint="eastAsia" w:ascii="宋体" w:hAnsi="宋体"/>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StaffManageDataService.find</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StaffInfoPO find (long StaffId)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StaffManageDataService.insert</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insert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StaffManageDataService.delete</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delete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StaffManageDataService.update</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update (StaffInfoPO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color w:val="000000"/>
              </w:rPr>
              <w:t>StaffManageDataService.find</w:t>
            </w:r>
            <w:r>
              <w:rPr>
                <w:rFonts w:hint="eastAsia"/>
                <w:color w:val="000000"/>
              </w:rPr>
              <w:t>s</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ArrayList&lt;StaffInfoPO&gt; find</w:t>
            </w:r>
            <w:r>
              <w:rPr>
                <w:rFonts w:hint="eastAsia" w:ascii="宋体" w:hAnsi="宋体"/>
                <w:color w:val="000000"/>
              </w:rPr>
              <w:t>s</w:t>
            </w:r>
            <w:r>
              <w:rPr>
                <w:rFonts w:ascii="宋体" w:hAnsi="宋体"/>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返回所有PO结果</w:t>
            </w:r>
          </w:p>
        </w:tc>
      </w:tr>
    </w:tbl>
    <w:p>
      <w:pPr>
        <w:pStyle w:val="7"/>
        <w:spacing w:line="276" w:lineRule="auto"/>
        <w:ind w:firstLine="0" w:firstLineChars="0"/>
        <w:rPr>
          <w:rFonts w:ascii="宋体" w:hAnsi="宋体"/>
          <w:b/>
          <w:sz w:val="22"/>
          <w:szCs w:val="22"/>
        </w:rPr>
      </w:pPr>
    </w:p>
    <w:p>
      <w:pPr>
        <w:pStyle w:val="7"/>
        <w:spacing w:line="276" w:lineRule="auto"/>
        <w:ind w:firstLine="0" w:firstLineChars="0"/>
        <w:jc w:val="center"/>
        <w:rPr>
          <w:rFonts w:ascii="黑体" w:hAnsi="黑体" w:eastAsia="黑体"/>
          <w:sz w:val="28"/>
          <w:szCs w:val="28"/>
        </w:rPr>
      </w:pPr>
      <w:r>
        <w:rPr>
          <w:rFonts w:hint="eastAsia" w:ascii="宋体" w:hAnsi="宋体"/>
          <w:b/>
          <w:sz w:val="22"/>
          <w:szCs w:val="22"/>
        </w:rPr>
        <w:t>表34</w:t>
      </w:r>
      <w:r>
        <w:rPr>
          <w:rFonts w:ascii="宋体" w:hAnsi="宋体"/>
          <w:b/>
          <w:sz w:val="22"/>
          <w:szCs w:val="22"/>
        </w:rPr>
        <w:t xml:space="preserve"> </w:t>
      </w:r>
      <w:r>
        <w:rPr>
          <w:rFonts w:hint="eastAsia" w:ascii="宋体" w:hAnsi="宋体"/>
          <w:b/>
          <w:sz w:val="22"/>
          <w:szCs w:val="22"/>
        </w:rPr>
        <w:t>Institution数据层模块的接口</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4"/>
        <w:gridCol w:w="1109"/>
        <w:gridCol w:w="3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rPr>
            </w:pPr>
            <w:r>
              <w:rPr>
                <w:rFonts w:hint="eastAsia"/>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DataService.find</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 xml:space="preserve">public </w:t>
            </w:r>
            <w:r>
              <w:rPr>
                <w:rFonts w:hint="eastAsia" w:ascii="宋体" w:hAnsi="宋体"/>
                <w:color w:val="000000"/>
              </w:rPr>
              <w:t>Institution</w:t>
            </w:r>
            <w:r>
              <w:rPr>
                <w:rFonts w:ascii="宋体" w:hAnsi="宋体"/>
                <w:color w:val="000000"/>
              </w:rPr>
              <w:t xml:space="preserve">PO find (long </w:t>
            </w:r>
            <w:r>
              <w:rPr>
                <w:rFonts w:hint="eastAsia" w:ascii="宋体" w:hAnsi="宋体"/>
                <w:color w:val="000000"/>
              </w:rPr>
              <w:t>InstitutionI</w:t>
            </w:r>
            <w:r>
              <w:rPr>
                <w:rFonts w:ascii="宋体" w:hAnsi="宋体"/>
                <w:color w:val="000000"/>
              </w:rPr>
              <w:t>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insert</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insert (</w:t>
            </w:r>
            <w:r>
              <w:rPr>
                <w:rFonts w:hint="eastAsia" w:ascii="宋体" w:hAnsi="宋体"/>
                <w:color w:val="000000"/>
              </w:rPr>
              <w:t>Institution</w:t>
            </w:r>
            <w:r>
              <w:rPr>
                <w:rFonts w:ascii="宋体" w:hAnsi="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delete</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delete (</w:t>
            </w:r>
            <w:r>
              <w:rPr>
                <w:rFonts w:hint="eastAsia" w:ascii="宋体" w:hAnsi="宋体"/>
                <w:color w:val="000000"/>
              </w:rPr>
              <w:t>Institution</w:t>
            </w:r>
            <w:r>
              <w:rPr>
                <w:rFonts w:ascii="宋体" w:hAnsi="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update</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update (</w:t>
            </w:r>
            <w:r>
              <w:rPr>
                <w:rFonts w:hint="eastAsia" w:ascii="宋体" w:hAnsi="宋体"/>
                <w:color w:val="000000"/>
              </w:rPr>
              <w:t>Institution</w:t>
            </w:r>
            <w:r>
              <w:rPr>
                <w:rFonts w:ascii="宋体" w:hAnsi="宋体"/>
                <w:color w:val="000000"/>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vAlign w:val="center"/>
          </w:tcPr>
          <w:p>
            <w:pPr>
              <w:jc w:val="cente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rPr>
            </w:pPr>
            <w:r>
              <w:rPr>
                <w:rFonts w:hint="eastAsia"/>
                <w:color w:val="000000"/>
              </w:rPr>
              <w:t>Institution</w:t>
            </w:r>
            <w:r>
              <w:rPr>
                <w:color w:val="000000"/>
              </w:rPr>
              <w:t>DataService.</w:t>
            </w:r>
            <w:r>
              <w:rPr>
                <w:rFonts w:hint="eastAsia"/>
                <w:color w:val="000000"/>
              </w:rPr>
              <w:t>finds</w:t>
            </w: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语法</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 xml:space="preserve">public </w:t>
            </w:r>
            <w:r>
              <w:rPr>
                <w:rFonts w:hint="eastAsia" w:ascii="宋体" w:hAnsi="宋体"/>
                <w:color w:val="000000"/>
              </w:rPr>
              <w:t>ArrayList&lt;Institution</w:t>
            </w:r>
            <w:r>
              <w:rPr>
                <w:rFonts w:ascii="宋体" w:hAnsi="宋体"/>
                <w:color w:val="000000"/>
              </w:rPr>
              <w:t>PO</w:t>
            </w:r>
            <w:r>
              <w:rPr>
                <w:rFonts w:hint="eastAsia" w:ascii="宋体" w:hAnsi="宋体"/>
                <w:color w:val="000000"/>
              </w:rPr>
              <w:t>&gt;</w:t>
            </w:r>
            <w:r>
              <w:rPr>
                <w:rFonts w:ascii="宋体" w:hAnsi="宋体"/>
                <w:color w:val="000000"/>
              </w:rPr>
              <w:t xml:space="preserve"> find</w:t>
            </w:r>
            <w:r>
              <w:rPr>
                <w:rFonts w:hint="eastAsia" w:ascii="宋体" w:hAnsi="宋体"/>
                <w:color w:val="000000"/>
              </w:rPr>
              <w:t>s</w:t>
            </w:r>
            <w:r>
              <w:rPr>
                <w:rFonts w:ascii="宋体" w:hAnsi="宋体"/>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right w:val="dotted" w:color="auto" w:sz="4" w:space="0"/>
            </w:tcBorders>
            <w:shd w:val="clear" w:color="auto" w:fill="FFFFFF"/>
          </w:tcPr>
          <w:p>
            <w:pP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前置条件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44" w:type="dxa"/>
            <w:vMerge w:val="continue"/>
            <w:tcBorders>
              <w:left w:val="single" w:color="4F81BD" w:sz="8" w:space="0"/>
              <w:bottom w:val="single" w:color="4F81BD" w:sz="8" w:space="0"/>
              <w:right w:val="dotted" w:color="auto" w:sz="4" w:space="0"/>
            </w:tcBorders>
            <w:shd w:val="clear" w:color="auto" w:fill="FFFFFF"/>
          </w:tcPr>
          <w:p>
            <w:pPr>
              <w:rPr>
                <w:color w:val="000000"/>
              </w:rPr>
            </w:pPr>
          </w:p>
        </w:tc>
        <w:tc>
          <w:tcPr>
            <w:tcW w:w="110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ascii="宋体" w:hAnsi="宋体"/>
                <w:color w:val="000000"/>
              </w:rPr>
            </w:pPr>
            <w:r>
              <w:rPr>
                <w:rFonts w:hint="eastAsia" w:ascii="宋体" w:hAnsi="宋体"/>
                <w:color w:val="000000"/>
              </w:rPr>
              <w:t>后置条件</w:t>
            </w:r>
          </w:p>
        </w:tc>
        <w:tc>
          <w:tcPr>
            <w:tcW w:w="3719"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hint="eastAsia" w:ascii="宋体" w:hAnsi="宋体"/>
                <w:color w:val="000000"/>
              </w:rPr>
              <w:t>返回所有PO结果</w:t>
            </w:r>
          </w:p>
        </w:tc>
      </w:tr>
    </w:tbl>
    <w:p>
      <w:pPr>
        <w:pStyle w:val="7"/>
        <w:spacing w:line="276" w:lineRule="auto"/>
        <w:ind w:firstLine="0" w:firstLineChars="0"/>
        <w:rPr>
          <w:rFonts w:ascii="宋体" w:hAnsi="宋体"/>
          <w:b/>
          <w:sz w:val="22"/>
          <w:szCs w:val="22"/>
        </w:rPr>
      </w:pPr>
    </w:p>
    <w:p>
      <w:pPr>
        <w:pStyle w:val="7"/>
        <w:spacing w:line="276" w:lineRule="auto"/>
        <w:ind w:firstLine="0" w:firstLineChars="0"/>
        <w:jc w:val="center"/>
      </w:pPr>
      <w:r>
        <w:rPr>
          <w:rFonts w:hint="eastAsia" w:ascii="宋体" w:hAnsi="宋体"/>
          <w:b/>
          <w:sz w:val="22"/>
          <w:szCs w:val="22"/>
        </w:rPr>
        <w:t>表35</w:t>
      </w:r>
      <w:r>
        <w:rPr>
          <w:rFonts w:ascii="宋体" w:hAnsi="宋体"/>
          <w:b/>
          <w:sz w:val="22"/>
          <w:szCs w:val="22"/>
        </w:rPr>
        <w:t xml:space="preserve"> </w:t>
      </w:r>
      <w:r>
        <w:rPr>
          <w:rFonts w:hint="eastAsia" w:ascii="宋体" w:hAnsi="宋体"/>
          <w:b/>
          <w:sz w:val="22"/>
          <w:szCs w:val="22"/>
        </w:rPr>
        <w:t>Goods数据层模块的接口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Goods</w:t>
            </w:r>
            <w:r>
              <w:rPr>
                <w:rFonts w:hint="eastAsia" w:eastAsia="Times New Roman"/>
                <w:color w:val="000000"/>
                <w:szCs w:val="21"/>
              </w:rPr>
              <w:t>DataService.find</w:t>
            </w:r>
            <w:r>
              <w:rPr>
                <w:rFonts w:eastAsia="Times New Roman"/>
                <w:color w:val="000000"/>
                <w:szCs w:val="21"/>
              </w:rPr>
              <w:t>GoodsPO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GoodsPO findGoodsPO(</w:t>
            </w:r>
            <w:r>
              <w:rPr>
                <w:rFonts w:hint="eastAsia" w:ascii="宋体" w:hAnsi="宋体"/>
                <w:color w:val="000000"/>
                <w:szCs w:val="21"/>
              </w:rPr>
              <w:t>string</w:t>
            </w:r>
            <w:r>
              <w:rPr>
                <w:rFonts w:ascii="宋体" w:hAnsi="宋体" w:eastAsia="Times New Roman"/>
                <w:color w:val="000000"/>
                <w:szCs w:val="21"/>
              </w:rPr>
              <w:t xml:space="preserve"> id) throws RemoteException</w:t>
            </w: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Goods</w:t>
            </w:r>
            <w:r>
              <w:rPr>
                <w:rFonts w:hint="eastAsia" w:ascii="宋体" w:hAnsi="宋体" w:eastAsia="Times New Roman"/>
                <w:color w:val="000000"/>
                <w:szCs w:val="21"/>
              </w:rPr>
              <w: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Goods</w:t>
            </w:r>
            <w:r>
              <w:rPr>
                <w:rFonts w:hint="eastAsia" w:eastAsia="Times New Roman"/>
                <w:color w:val="000000"/>
                <w:szCs w:val="21"/>
              </w:rPr>
              <w:t>DataService.</w:t>
            </w:r>
            <w:r>
              <w:rPr>
                <w:color w:val="000000"/>
              </w:rPr>
              <w:t xml:space="preserve"> </w:t>
            </w:r>
            <w:r>
              <w:rPr>
                <w:rFonts w:eastAsia="Times New Roman"/>
                <w:color w:val="000000"/>
                <w:szCs w:val="21"/>
              </w:rPr>
              <w:t>finds</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ArrayList&lt;GoodsPO&gt; finds(GoodsType 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一组</w:t>
            </w:r>
            <w:r>
              <w:rPr>
                <w:rFonts w:ascii="宋体" w:hAnsi="宋体" w:eastAsia="Times New Roman"/>
                <w:color w:val="000000"/>
                <w:szCs w:val="21"/>
              </w:rPr>
              <w:t>GoodsPO</w:t>
            </w:r>
            <w:r>
              <w:rPr>
                <w:rFonts w:ascii="宋体" w:hAnsi="宋体"/>
                <w:color w:val="000000"/>
                <w:szCs w:val="21"/>
              </w:rPr>
              <w:t xml:space="preserve"> </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Goods</w:t>
            </w:r>
            <w:r>
              <w:rPr>
                <w:rFonts w:hint="eastAsia" w:eastAsia="Times New Roman"/>
                <w:color w:val="000000"/>
                <w:szCs w:val="21"/>
              </w:rPr>
              <w:t>DataService.</w:t>
            </w:r>
            <w:r>
              <w:rPr>
                <w:color w:val="000000"/>
              </w:rPr>
              <w:t xml:space="preserve"> </w:t>
            </w:r>
            <w:r>
              <w:rPr>
                <w:rFonts w:eastAsia="Times New Roman"/>
                <w:color w:val="000000"/>
                <w:szCs w:val="21"/>
              </w:rPr>
              <w:t>finds</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ArrayList&lt;GoodsPO&gt; finds()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按返回</w:t>
            </w:r>
            <w:r>
              <w:rPr>
                <w:rFonts w:hint="eastAsia" w:ascii="宋体" w:hAnsi="宋体"/>
                <w:color w:val="000000"/>
                <w:szCs w:val="21"/>
              </w:rPr>
              <w:t>所有</w:t>
            </w:r>
            <w:r>
              <w:rPr>
                <w:rFonts w:ascii="宋体" w:hAnsi="宋体" w:eastAsia="Times New Roman"/>
                <w:color w:val="000000"/>
                <w:szCs w:val="21"/>
              </w:rPr>
              <w:t>GoodsPO</w:t>
            </w:r>
            <w:r>
              <w:rPr>
                <w:rFonts w:ascii="宋体" w:hAnsi="宋体"/>
                <w:color w:val="000000"/>
                <w:szCs w:val="21"/>
              </w:rPr>
              <w:t xml:space="preserve"> </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Goods</w:t>
            </w:r>
            <w:r>
              <w:rPr>
                <w:rFonts w:hint="eastAsia" w:eastAsia="Times New Roman"/>
                <w:color w:val="000000"/>
                <w:szCs w:val="21"/>
              </w:rPr>
              <w:t>DataService.insert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insert(</w:t>
            </w:r>
            <w:r>
              <w:rPr>
                <w:rFonts w:ascii="宋体" w:hAnsi="宋体" w:eastAsia="Times New Roman"/>
                <w:color w:val="000000"/>
                <w:szCs w:val="21"/>
              </w:rPr>
              <w:t>GoodsPO gpo</w:t>
            </w:r>
            <w:r>
              <w:rPr>
                <w:rFonts w:hint="eastAsia" w:ascii="宋体" w:hAnsi="宋体" w:eastAsia="Times New Roman"/>
                <w:color w:val="000000"/>
                <w:szCs w:val="21"/>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在Mapper中增加一个</w:t>
            </w:r>
            <w:r>
              <w:rPr>
                <w:rFonts w:ascii="宋体" w:hAnsi="宋体" w:eastAsia="Times New Roman"/>
                <w:color w:val="000000"/>
                <w:szCs w:val="21"/>
              </w:rPr>
              <w:t>GoodsPO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Goods</w:t>
            </w:r>
            <w:r>
              <w:rPr>
                <w:rFonts w:hint="eastAsia" w:eastAsia="Times New Roman"/>
                <w:color w:val="000000"/>
                <w:szCs w:val="21"/>
              </w:rPr>
              <w:t>DataService.update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public void update(GoodsPO gpo)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w:t>
            </w:r>
            <w:r>
              <w:rPr>
                <w:rFonts w:eastAsia="Times New Roman" w:cs="Calibri"/>
                <w:color w:val="000000"/>
                <w:szCs w:val="21"/>
              </w:rPr>
              <w:t>Mapper</w:t>
            </w:r>
            <w:r>
              <w:rPr>
                <w:rFonts w:hint="eastAsia" w:ascii="宋体" w:hAnsi="宋体" w:eastAsia="Times New Roman"/>
                <w:color w:val="000000"/>
                <w:szCs w:val="21"/>
              </w:rPr>
              <w:t>中存在同样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更新一个</w:t>
            </w:r>
            <w:r>
              <w:rPr>
                <w:rFonts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Goods</w:t>
            </w:r>
            <w:r>
              <w:rPr>
                <w:rFonts w:hint="eastAsia" w:eastAsia="Times New Roman"/>
                <w:color w:val="000000"/>
                <w:szCs w:val="21"/>
              </w:rPr>
              <w:t>DataService.delete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public void delete(String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w:t>
            </w:r>
            <w:r>
              <w:rPr>
                <w:rFonts w:eastAsia="Times New Roman" w:cs="Calibri"/>
                <w:color w:val="000000"/>
                <w:szCs w:val="21"/>
              </w:rPr>
              <w:t>Mapper</w:t>
            </w:r>
            <w:r>
              <w:rPr>
                <w:rFonts w:hint="eastAsia" w:ascii="宋体" w:hAnsi="宋体" w:eastAsia="Times New Roman"/>
                <w:color w:val="000000"/>
                <w:szCs w:val="21"/>
              </w:rPr>
              <w:t>中存在同样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删除一个</w:t>
            </w:r>
            <w:r>
              <w:rPr>
                <w:rFonts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Goods</w:t>
            </w:r>
            <w:r>
              <w:rPr>
                <w:rFonts w:hint="eastAsia" w:eastAsia="Times New Roman"/>
                <w:color w:val="000000"/>
                <w:szCs w:val="21"/>
              </w:rPr>
              <w:t>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结束持久化数据库的使用。</w:t>
            </w:r>
          </w:p>
        </w:tc>
      </w:tr>
    </w:tbl>
    <w:p>
      <w:pPr/>
    </w:p>
    <w:p>
      <w:pPr/>
    </w:p>
    <w:p>
      <w:pPr>
        <w:pStyle w:val="7"/>
        <w:spacing w:line="276" w:lineRule="auto"/>
        <w:ind w:firstLine="0" w:firstLineChars="0"/>
        <w:jc w:val="center"/>
      </w:pPr>
      <w:r>
        <w:rPr>
          <w:rFonts w:hint="eastAsia" w:ascii="宋体" w:hAnsi="宋体"/>
          <w:b/>
          <w:sz w:val="22"/>
          <w:szCs w:val="22"/>
        </w:rPr>
        <w:t>表36</w:t>
      </w:r>
      <w:r>
        <w:rPr>
          <w:rFonts w:ascii="宋体" w:hAnsi="宋体"/>
          <w:b/>
          <w:sz w:val="22"/>
          <w:szCs w:val="22"/>
        </w:rPr>
        <w:t xml:space="preserve"> </w:t>
      </w:r>
      <w:r>
        <w:rPr>
          <w:rFonts w:hint="eastAsia" w:ascii="宋体" w:hAnsi="宋体"/>
          <w:b/>
          <w:sz w:val="22"/>
          <w:szCs w:val="22"/>
        </w:rPr>
        <w:t>Storage数据层模块的接口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Storage</w:t>
            </w:r>
            <w:r>
              <w:rPr>
                <w:rFonts w:hint="eastAsia" w:eastAsia="Times New Roman"/>
                <w:color w:val="000000"/>
                <w:szCs w:val="21"/>
              </w:rPr>
              <w:t>DataService.find</w:t>
            </w:r>
            <w:r>
              <w:rPr>
                <w:rFonts w:hint="eastAsia"/>
                <w:color w:val="000000"/>
                <w:szCs w:val="21"/>
              </w:rPr>
              <w:t>Storage</w:t>
            </w:r>
            <w:r>
              <w:rPr>
                <w:rFonts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 xml:space="preserve">public </w:t>
            </w:r>
            <w:r>
              <w:rPr>
                <w:rFonts w:hint="eastAsia" w:ascii="宋体" w:hAnsi="宋体"/>
                <w:color w:val="000000"/>
                <w:szCs w:val="21"/>
              </w:rPr>
              <w:t>Storage</w:t>
            </w:r>
            <w:r>
              <w:rPr>
                <w:rFonts w:ascii="宋体" w:hAnsi="宋体" w:eastAsia="Times New Roman"/>
                <w:color w:val="000000"/>
                <w:szCs w:val="21"/>
              </w:rPr>
              <w:t>PO find</w:t>
            </w:r>
            <w:r>
              <w:rPr>
                <w:rFonts w:hint="eastAsia" w:ascii="宋体" w:hAnsi="宋体"/>
                <w:color w:val="000000"/>
                <w:szCs w:val="21"/>
              </w:rPr>
              <w:t>Storage</w:t>
            </w:r>
            <w:r>
              <w:rPr>
                <w:rFonts w:ascii="宋体" w:hAnsi="宋体" w:eastAsia="Times New Roman"/>
                <w:color w:val="000000"/>
                <w:szCs w:val="21"/>
              </w:rPr>
              <w:t>PO(</w:t>
            </w:r>
            <w:r>
              <w:rPr>
                <w:rFonts w:hint="eastAsia" w:ascii="宋体" w:hAnsi="宋体"/>
                <w:color w:val="000000"/>
                <w:szCs w:val="21"/>
              </w:rPr>
              <w:t>string</w:t>
            </w:r>
            <w:r>
              <w:rPr>
                <w:rFonts w:ascii="宋体" w:hAnsi="宋体" w:eastAsia="Times New Roman"/>
                <w:color w:val="000000"/>
                <w:szCs w:val="21"/>
              </w:rPr>
              <w:t xml:space="preserve"> id) throws RemoteException</w:t>
            </w: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Storage</w:t>
            </w:r>
            <w:r>
              <w:rPr>
                <w:rFonts w:hint="eastAsia" w:ascii="宋体" w:hAnsi="宋体" w:eastAsia="Times New Roman"/>
                <w:color w:val="000000"/>
                <w:szCs w:val="21"/>
              </w:rPr>
              <w:t>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Storage</w:t>
            </w:r>
            <w:r>
              <w:rPr>
                <w:rFonts w:hint="eastAsia" w:eastAsia="Times New Roman"/>
                <w:color w:val="000000"/>
                <w:szCs w:val="21"/>
              </w:rPr>
              <w:t>DataService.</w:t>
            </w:r>
            <w:r>
              <w:rPr>
                <w:color w:val="000000"/>
              </w:rPr>
              <w:t xml:space="preserve"> </w:t>
            </w:r>
            <w:r>
              <w:rPr>
                <w:rFonts w:eastAsia="Times New Roman"/>
                <w:color w:val="000000"/>
                <w:szCs w:val="21"/>
              </w:rPr>
              <w:t>finds</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ArrayList&lt;</w:t>
            </w:r>
            <w:r>
              <w:rPr>
                <w:rFonts w:hint="eastAsia" w:ascii="宋体" w:hAnsi="宋体"/>
                <w:color w:val="000000"/>
                <w:szCs w:val="21"/>
              </w:rPr>
              <w:t>Storage</w:t>
            </w:r>
            <w:r>
              <w:rPr>
                <w:rFonts w:hint="eastAsia" w:ascii="宋体" w:hAnsi="宋体" w:eastAsia="Times New Roman"/>
                <w:color w:val="000000"/>
                <w:szCs w:val="21"/>
              </w:rPr>
              <w:t>PO&gt; finds()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按返回</w:t>
            </w:r>
            <w:r>
              <w:rPr>
                <w:rFonts w:hint="eastAsia" w:ascii="宋体" w:hAnsi="宋体"/>
                <w:color w:val="000000"/>
                <w:szCs w:val="21"/>
              </w:rPr>
              <w:t>所有Storage</w:t>
            </w:r>
            <w:r>
              <w:rPr>
                <w:rFonts w:ascii="宋体" w:hAnsi="宋体" w:eastAsia="Times New Roman"/>
                <w:color w:val="000000"/>
                <w:szCs w:val="21"/>
              </w:rPr>
              <w:t>PO</w:t>
            </w:r>
            <w:r>
              <w:rPr>
                <w:rFonts w:ascii="宋体" w:hAnsi="宋体"/>
                <w:color w:val="000000"/>
                <w:szCs w:val="21"/>
              </w:rPr>
              <w:t xml:space="preserve"> </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Storage</w:t>
            </w:r>
            <w:r>
              <w:rPr>
                <w:rFonts w:hint="eastAsia" w:eastAsia="Times New Roman"/>
                <w:color w:val="000000"/>
                <w:szCs w:val="21"/>
              </w:rPr>
              <w:t>DataService.insert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insert(</w:t>
            </w:r>
            <w:r>
              <w:rPr>
                <w:rFonts w:hint="eastAsia" w:ascii="宋体" w:hAnsi="宋体"/>
                <w:color w:val="000000"/>
                <w:szCs w:val="21"/>
              </w:rPr>
              <w:t>Storage</w:t>
            </w:r>
            <w:r>
              <w:rPr>
                <w:rFonts w:ascii="宋体" w:hAnsi="宋体" w:eastAsia="Times New Roman"/>
                <w:color w:val="000000"/>
                <w:szCs w:val="21"/>
              </w:rPr>
              <w:t>PO gpo</w:t>
            </w:r>
            <w:r>
              <w:rPr>
                <w:rFonts w:hint="eastAsia" w:ascii="宋体" w:hAnsi="宋体" w:eastAsia="Times New Roman"/>
                <w:color w:val="000000"/>
                <w:szCs w:val="21"/>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在Mapper中增加一个</w:t>
            </w:r>
            <w:r>
              <w:rPr>
                <w:rFonts w:hint="eastAsia" w:ascii="宋体" w:hAnsi="宋体"/>
                <w:color w:val="000000"/>
                <w:szCs w:val="21"/>
              </w:rPr>
              <w:t>Storage</w:t>
            </w:r>
            <w:r>
              <w:rPr>
                <w:rFonts w:ascii="宋体" w:hAnsi="宋体" w:eastAsia="Times New Roman"/>
                <w:color w:val="000000"/>
                <w:szCs w:val="21"/>
              </w:rPr>
              <w:t>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Storage</w:t>
            </w:r>
            <w:r>
              <w:rPr>
                <w:rFonts w:hint="eastAsia" w:eastAsia="Times New Roman"/>
                <w:color w:val="000000"/>
                <w:szCs w:val="21"/>
              </w:rPr>
              <w:t>DataService.update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public void update(</w:t>
            </w:r>
            <w:r>
              <w:rPr>
                <w:rFonts w:hint="eastAsia"/>
                <w:color w:val="000000"/>
                <w:szCs w:val="21"/>
              </w:rPr>
              <w:t>Storage</w:t>
            </w:r>
            <w:r>
              <w:rPr>
                <w:rFonts w:eastAsia="Times New Roman"/>
                <w:color w:val="000000"/>
                <w:szCs w:val="21"/>
              </w:rPr>
              <w:t>PO gpo)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w:t>
            </w:r>
            <w:r>
              <w:rPr>
                <w:rFonts w:eastAsia="Times New Roman" w:cs="Calibri"/>
                <w:color w:val="000000"/>
                <w:szCs w:val="21"/>
              </w:rPr>
              <w:t>Mapper</w:t>
            </w:r>
            <w:r>
              <w:rPr>
                <w:rFonts w:hint="eastAsia" w:ascii="宋体" w:hAnsi="宋体" w:eastAsia="Times New Roman"/>
                <w:color w:val="000000"/>
                <w:szCs w:val="21"/>
              </w:rPr>
              <w:t>中存在同样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更新一个</w:t>
            </w:r>
            <w:r>
              <w:rPr>
                <w:rFonts w:hint="eastAsia"/>
                <w:color w:val="000000"/>
                <w:szCs w:val="21"/>
              </w:rPr>
              <w:t>Storage</w:t>
            </w:r>
            <w:r>
              <w:rPr>
                <w:rFonts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Storage</w:t>
            </w:r>
            <w:r>
              <w:rPr>
                <w:rFonts w:hint="eastAsia" w:eastAsia="Times New Roman"/>
                <w:color w:val="000000"/>
                <w:szCs w:val="21"/>
              </w:rPr>
              <w:t>DataService.delete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eastAsia="Times New Roman"/>
                <w:color w:val="000000"/>
                <w:szCs w:val="21"/>
              </w:rPr>
              <w:t>public void delete(String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在</w:t>
            </w:r>
            <w:r>
              <w:rPr>
                <w:rFonts w:eastAsia="Times New Roman" w:cs="Calibri"/>
                <w:color w:val="000000"/>
                <w:szCs w:val="21"/>
              </w:rPr>
              <w:t>Mapper</w:t>
            </w:r>
            <w:r>
              <w:rPr>
                <w:rFonts w:hint="eastAsia" w:ascii="宋体" w:hAnsi="宋体" w:eastAsia="Times New Roman"/>
                <w:color w:val="000000"/>
                <w:szCs w:val="21"/>
              </w:rPr>
              <w:t>中存在同样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删除一个</w:t>
            </w:r>
            <w:r>
              <w:rPr>
                <w:rFonts w:hint="eastAsia"/>
                <w:color w:val="000000"/>
                <w:szCs w:val="21"/>
              </w:rPr>
              <w:t>Storage</w:t>
            </w:r>
            <w:r>
              <w:rPr>
                <w:rFonts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Storage</w:t>
            </w:r>
            <w:r>
              <w:rPr>
                <w:rFonts w:hint="eastAsia" w:eastAsia="Times New Roman"/>
                <w:color w:val="000000"/>
                <w:szCs w:val="21"/>
              </w:rPr>
              <w:t>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结束持久化数据库的使用。</w:t>
            </w:r>
          </w:p>
        </w:tc>
      </w:tr>
    </w:tbl>
    <w:p>
      <w:pPr/>
    </w:p>
    <w:p>
      <w:pPr/>
    </w:p>
    <w:p>
      <w:pPr>
        <w:pStyle w:val="7"/>
        <w:spacing w:line="276" w:lineRule="auto"/>
        <w:ind w:firstLine="0" w:firstLineChars="0"/>
        <w:jc w:val="center"/>
      </w:pPr>
      <w:r>
        <w:rPr>
          <w:rFonts w:hint="eastAsia" w:ascii="宋体" w:hAnsi="宋体"/>
          <w:b/>
          <w:sz w:val="22"/>
          <w:szCs w:val="22"/>
        </w:rPr>
        <w:t>表36</w:t>
      </w:r>
      <w:r>
        <w:rPr>
          <w:rFonts w:ascii="宋体" w:hAnsi="宋体"/>
          <w:b/>
          <w:sz w:val="22"/>
          <w:szCs w:val="22"/>
        </w:rPr>
        <w:t xml:space="preserve"> </w:t>
      </w:r>
      <w:r>
        <w:rPr>
          <w:rFonts w:hint="eastAsia" w:ascii="宋体" w:hAnsi="宋体"/>
          <w:b/>
          <w:sz w:val="22"/>
          <w:szCs w:val="22"/>
        </w:rPr>
        <w:t>Truck数据层模块的接口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Truck</w:t>
            </w:r>
            <w:r>
              <w:rPr>
                <w:rFonts w:hint="eastAsia" w:eastAsia="Times New Roman"/>
                <w:color w:val="000000"/>
                <w:szCs w:val="21"/>
              </w:rPr>
              <w:t>DataService.</w:t>
            </w:r>
            <w:r>
              <w:rPr>
                <w:color w:val="000000"/>
              </w:rPr>
              <w:t xml:space="preserve"> </w:t>
            </w:r>
            <w:r>
              <w:rPr>
                <w:rFonts w:eastAsia="Times New Roman"/>
                <w:color w:val="000000"/>
                <w:szCs w:val="21"/>
              </w:rPr>
              <w:t>findTruckPO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TruckPO findTruckPO(</w:t>
            </w:r>
            <w:r>
              <w:rPr>
                <w:rFonts w:hint="eastAsia" w:ascii="宋体" w:hAnsi="宋体"/>
                <w:color w:val="000000"/>
                <w:szCs w:val="21"/>
              </w:rPr>
              <w:t>string</w:t>
            </w:r>
            <w:r>
              <w:rPr>
                <w:rFonts w:ascii="宋体" w:hAnsi="宋体" w:eastAsia="Times New Roman"/>
                <w:color w:val="000000"/>
                <w:szCs w:val="21"/>
              </w:rPr>
              <w:t xml:space="preserve">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eastAsia="Times New Roman"/>
                <w:color w:val="000000"/>
                <w:szCs w:val="21"/>
              </w:rPr>
              <w:t>TruckPO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Truck</w:t>
            </w:r>
            <w:r>
              <w:rPr>
                <w:rFonts w:hint="eastAsia" w:eastAsia="Times New Roman"/>
                <w:color w:val="000000"/>
                <w:szCs w:val="21"/>
              </w:rPr>
              <w:t>DataService.</w:t>
            </w:r>
            <w:r>
              <w:rPr>
                <w:color w:val="000000"/>
              </w:rPr>
              <w:t xml:space="preserve"> </w:t>
            </w:r>
            <w:r>
              <w:rPr>
                <w:rFonts w:hint="eastAsia" w:ascii="宋体" w:hAnsi="宋体" w:eastAsia="Times New Roman"/>
                <w:color w:val="000000"/>
                <w:szCs w:val="21"/>
              </w:rPr>
              <w:t>findsTruckPO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ArrayList&lt;TruckPO&gt; findsTruckPO</w:t>
            </w:r>
            <w:r>
              <w:rPr>
                <w:rFonts w:hint="eastAsia" w:ascii="宋体" w:hAnsi="宋体"/>
                <w:color w:val="000000"/>
                <w:szCs w:val="21"/>
              </w:rPr>
              <w:t>ByBusinessHall</w:t>
            </w:r>
            <w:r>
              <w:rPr>
                <w:rFonts w:ascii="宋体" w:hAnsi="宋体" w:eastAsia="Times New Roman"/>
                <w:color w:val="000000"/>
                <w:szCs w:val="21"/>
              </w:rPr>
              <w:t>(String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eastAsia="Times New Roman"/>
                <w:color w:val="000000"/>
                <w:szCs w:val="21"/>
              </w:rPr>
              <w:t>DriverPO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Truck</w:t>
            </w:r>
            <w:r>
              <w:rPr>
                <w:rFonts w:hint="eastAsia" w:eastAsia="Times New Roman"/>
                <w:color w:val="000000"/>
                <w:szCs w:val="21"/>
              </w:rPr>
              <w:t>DataService.</w:t>
            </w:r>
            <w:r>
              <w:rPr>
                <w:color w:val="000000"/>
              </w:rPr>
              <w:t xml:space="preserve"> </w:t>
            </w:r>
            <w:r>
              <w:rPr>
                <w:rFonts w:hint="eastAsia" w:ascii="宋体" w:hAnsi="宋体" w:eastAsia="Times New Roman"/>
                <w:color w:val="000000"/>
                <w:szCs w:val="21"/>
              </w:rPr>
              <w:t>findsTruckPO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ArrayList&lt;TruckPO&gt; findsTruckPO()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查找返回</w:t>
            </w:r>
            <w:r>
              <w:rPr>
                <w:rFonts w:hint="eastAsia" w:ascii="宋体" w:hAnsi="宋体"/>
                <w:color w:val="000000"/>
                <w:szCs w:val="21"/>
              </w:rPr>
              <w:t>所有truck</w:t>
            </w:r>
            <w:r>
              <w:rPr>
                <w:rFonts w:ascii="宋体" w:hAnsi="宋体" w:eastAsia="Times New Roman"/>
                <w:color w:val="000000"/>
                <w:szCs w:val="21"/>
              </w:rPr>
              <w:t>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Truck</w:t>
            </w:r>
            <w:r>
              <w:rPr>
                <w:rFonts w:hint="eastAsia" w:eastAsia="Times New Roman"/>
                <w:color w:val="000000"/>
                <w:szCs w:val="21"/>
              </w:rPr>
              <w:t>DataService.</w:t>
            </w:r>
            <w:r>
              <w:rPr>
                <w:rFonts w:hint="eastAsia" w:ascii="宋体" w:hAnsi="宋体" w:eastAsia="Times New Roman"/>
                <w:color w:val="000000"/>
                <w:szCs w:val="21"/>
              </w:rPr>
              <w:t>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void insert(TruckPO 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增加一个</w:t>
            </w:r>
            <w:r>
              <w:rPr>
                <w:rFonts w:ascii="宋体" w:hAnsi="宋体" w:eastAsia="Times New Roman"/>
                <w:color w:val="000000"/>
                <w:szCs w:val="21"/>
              </w:rPr>
              <w:t>GoodsPO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Truck</w:t>
            </w:r>
            <w:r>
              <w:rPr>
                <w:rFonts w:hint="eastAsia" w:eastAsia="Times New Roman"/>
                <w:color w:val="000000"/>
                <w:szCs w:val="21"/>
              </w:rPr>
              <w:t>DataService.</w:t>
            </w:r>
            <w:r>
              <w:rPr>
                <w:rFonts w:hint="eastAsia" w:ascii="宋体" w:hAnsi="宋体" w:eastAsia="Times New Roman"/>
                <w:color w:val="000000"/>
                <w:szCs w:val="21"/>
              </w:rPr>
              <w:t>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void update(String id,TruckPO 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color w:val="000000"/>
                <w:szCs w:val="21"/>
              </w:rPr>
              <w:t>更新一个</w:t>
            </w:r>
            <w:r>
              <w:rPr>
                <w:rFonts w:ascii="宋体" w:hAnsi="宋体"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Truck</w:t>
            </w:r>
            <w:r>
              <w:rPr>
                <w:rFonts w:hint="eastAsia" w:eastAsia="Times New Roman"/>
                <w:color w:val="000000"/>
                <w:szCs w:val="21"/>
              </w:rPr>
              <w:t>DataService.</w:t>
            </w:r>
            <w:r>
              <w:rPr>
                <w:rFonts w:hint="eastAsia" w:ascii="宋体" w:hAnsi="宋体" w:eastAsia="Times New Roman"/>
                <w:color w:val="000000"/>
                <w:szCs w:val="21"/>
              </w:rPr>
              <w:t>deleteTruckPO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public void deleteTruckPO(String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color w:val="000000"/>
                <w:szCs w:val="21"/>
              </w:rPr>
              <w:t>删除一个</w:t>
            </w:r>
            <w:r>
              <w:rPr>
                <w:rFonts w:ascii="宋体" w:hAnsi="宋体"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Truck</w:t>
            </w:r>
            <w:r>
              <w:rPr>
                <w:rFonts w:hint="eastAsia" w:eastAsia="Times New Roman"/>
                <w:color w:val="000000"/>
                <w:szCs w:val="21"/>
              </w:rPr>
              <w:t>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结束持久化数据库的使用。</w:t>
            </w:r>
          </w:p>
        </w:tc>
      </w:tr>
    </w:tbl>
    <w:p>
      <w:pPr/>
    </w:p>
    <w:p>
      <w:pPr/>
    </w:p>
    <w:p>
      <w:pPr>
        <w:pStyle w:val="7"/>
        <w:spacing w:line="276" w:lineRule="auto"/>
        <w:ind w:firstLine="0" w:firstLineChars="0"/>
        <w:jc w:val="center"/>
      </w:pPr>
      <w:r>
        <w:rPr>
          <w:rFonts w:hint="eastAsia" w:ascii="宋体" w:hAnsi="宋体"/>
          <w:b/>
          <w:sz w:val="22"/>
          <w:szCs w:val="22"/>
        </w:rPr>
        <w:t>表37</w:t>
      </w:r>
      <w:r>
        <w:rPr>
          <w:rFonts w:ascii="宋体" w:hAnsi="宋体"/>
          <w:b/>
          <w:sz w:val="22"/>
          <w:szCs w:val="22"/>
        </w:rPr>
        <w:t xml:space="preserve"> </w:t>
      </w:r>
      <w:r>
        <w:rPr>
          <w:rFonts w:hint="eastAsia" w:ascii="宋体" w:hAnsi="宋体"/>
          <w:b/>
          <w:sz w:val="22"/>
          <w:szCs w:val="22"/>
        </w:rPr>
        <w:t>Driver数据层模块的接口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Driver</w:t>
            </w:r>
            <w:r>
              <w:rPr>
                <w:rFonts w:hint="eastAsia" w:eastAsia="Times New Roman"/>
                <w:color w:val="000000"/>
                <w:szCs w:val="21"/>
              </w:rPr>
              <w:t>DataService.</w:t>
            </w:r>
            <w:r>
              <w:rPr>
                <w:color w:val="000000"/>
              </w:rPr>
              <w:t xml:space="preserve"> </w:t>
            </w:r>
            <w:r>
              <w:rPr>
                <w:rFonts w:eastAsia="Times New Roman"/>
                <w:color w:val="000000"/>
                <w:szCs w:val="21"/>
              </w:rPr>
              <w:t>find</w:t>
            </w:r>
            <w:r>
              <w:rPr>
                <w:rFonts w:hint="eastAsia"/>
                <w:color w:val="000000"/>
                <w:szCs w:val="21"/>
              </w:rPr>
              <w:t>Driver</w:t>
            </w:r>
            <w:r>
              <w:rPr>
                <w:rFonts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 xml:space="preserve">public </w:t>
            </w:r>
            <w:r>
              <w:rPr>
                <w:rFonts w:hint="eastAsia" w:ascii="宋体" w:hAnsi="宋体"/>
                <w:color w:val="000000"/>
                <w:szCs w:val="21"/>
              </w:rPr>
              <w:t>Driver</w:t>
            </w:r>
            <w:r>
              <w:rPr>
                <w:rFonts w:ascii="宋体" w:hAnsi="宋体" w:eastAsia="Times New Roman"/>
                <w:color w:val="000000"/>
                <w:szCs w:val="21"/>
              </w:rPr>
              <w:t>PO find</w:t>
            </w:r>
            <w:r>
              <w:rPr>
                <w:rFonts w:hint="eastAsia" w:ascii="宋体" w:hAnsi="宋体"/>
                <w:color w:val="000000"/>
                <w:szCs w:val="21"/>
              </w:rPr>
              <w:t>Driver</w:t>
            </w:r>
            <w:r>
              <w:rPr>
                <w:rFonts w:ascii="宋体" w:hAnsi="宋体" w:eastAsia="Times New Roman"/>
                <w:color w:val="000000"/>
                <w:szCs w:val="21"/>
              </w:rPr>
              <w:t>PO(</w:t>
            </w:r>
            <w:r>
              <w:rPr>
                <w:rFonts w:hint="eastAsia" w:ascii="宋体" w:hAnsi="宋体"/>
                <w:color w:val="000000"/>
                <w:szCs w:val="21"/>
              </w:rPr>
              <w:t>string</w:t>
            </w:r>
            <w:r>
              <w:rPr>
                <w:rFonts w:ascii="宋体" w:hAnsi="宋体" w:eastAsia="Times New Roman"/>
                <w:color w:val="000000"/>
                <w:szCs w:val="21"/>
              </w:rPr>
              <w:t xml:space="preserve">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Driver</w:t>
            </w:r>
            <w:r>
              <w:rPr>
                <w:rFonts w:ascii="宋体" w:hAnsi="宋体" w:eastAsia="Times New Roman"/>
                <w:color w:val="000000"/>
                <w:szCs w:val="21"/>
              </w:rPr>
              <w:t>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Driver</w:t>
            </w:r>
            <w:r>
              <w:rPr>
                <w:rFonts w:hint="eastAsia" w:eastAsia="Times New Roman"/>
                <w:color w:val="000000"/>
                <w:szCs w:val="21"/>
              </w:rPr>
              <w:t>DataService.</w:t>
            </w:r>
            <w:r>
              <w:rPr>
                <w:color w:val="000000"/>
              </w:rPr>
              <w:t xml:space="preserve"> </w:t>
            </w:r>
            <w:r>
              <w:rPr>
                <w:rFonts w:hint="eastAsia" w:ascii="宋体" w:hAnsi="宋体" w:eastAsia="Times New Roman"/>
                <w:color w:val="000000"/>
                <w:szCs w:val="21"/>
              </w:rPr>
              <w:t>finds</w:t>
            </w:r>
            <w:r>
              <w:rPr>
                <w:rFonts w:hint="eastAsia" w:ascii="宋体" w:hAnsi="宋体"/>
                <w:color w:val="000000"/>
                <w:szCs w:val="21"/>
              </w:rPr>
              <w:t>Driver</w:t>
            </w:r>
            <w:r>
              <w:rPr>
                <w:rFonts w:hint="eastAsia" w:ascii="宋体" w:hAnsi="宋体"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ArrayList&lt;</w:t>
            </w:r>
            <w:r>
              <w:rPr>
                <w:rFonts w:hint="eastAsia" w:ascii="宋体" w:hAnsi="宋体"/>
                <w:color w:val="000000"/>
                <w:szCs w:val="21"/>
              </w:rPr>
              <w:t>Driver</w:t>
            </w:r>
            <w:r>
              <w:rPr>
                <w:rFonts w:hint="eastAsia" w:ascii="宋体" w:hAnsi="宋体" w:eastAsia="Times New Roman"/>
                <w:color w:val="000000"/>
                <w:szCs w:val="21"/>
              </w:rPr>
              <w:t>PO&gt; finds</w:t>
            </w:r>
            <w:r>
              <w:rPr>
                <w:rFonts w:hint="eastAsia" w:ascii="宋体" w:hAnsi="宋体"/>
                <w:color w:val="000000"/>
                <w:szCs w:val="21"/>
              </w:rPr>
              <w:t>Driver</w:t>
            </w:r>
            <w:r>
              <w:rPr>
                <w:rFonts w:hint="eastAsia" w:ascii="宋体" w:hAnsi="宋体" w:eastAsia="Times New Roman"/>
                <w:color w:val="000000"/>
                <w:szCs w:val="21"/>
              </w:rPr>
              <w:t>PO</w:t>
            </w:r>
            <w:r>
              <w:rPr>
                <w:rFonts w:hint="eastAsia" w:ascii="宋体" w:hAnsi="宋体"/>
                <w:color w:val="000000"/>
                <w:szCs w:val="21"/>
              </w:rPr>
              <w:t>ByBusinessHall</w:t>
            </w:r>
            <w:r>
              <w:rPr>
                <w:rFonts w:hint="eastAsia" w:ascii="宋体" w:hAnsi="宋体" w:eastAsia="Times New Roman"/>
                <w:color w:val="000000"/>
                <w:szCs w:val="21"/>
              </w:rPr>
              <w:t>(String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ascii="宋体" w:hAnsi="宋体" w:eastAsia="Times New Roman"/>
                <w:color w:val="000000"/>
                <w:szCs w:val="21"/>
              </w:rPr>
              <w:t>DriverPO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Driver</w:t>
            </w:r>
            <w:r>
              <w:rPr>
                <w:rFonts w:hint="eastAsia" w:eastAsia="Times New Roman"/>
                <w:color w:val="000000"/>
                <w:szCs w:val="21"/>
              </w:rPr>
              <w:t>DataService.</w:t>
            </w:r>
            <w:r>
              <w:rPr>
                <w:color w:val="000000"/>
              </w:rPr>
              <w:t xml:space="preserve"> </w:t>
            </w:r>
            <w:r>
              <w:rPr>
                <w:rFonts w:hint="eastAsia" w:ascii="宋体" w:hAnsi="宋体" w:eastAsia="Times New Roman"/>
                <w:color w:val="000000"/>
                <w:szCs w:val="21"/>
              </w:rPr>
              <w:t>finds</w:t>
            </w:r>
            <w:r>
              <w:rPr>
                <w:rFonts w:hint="eastAsia" w:ascii="宋体" w:hAnsi="宋体"/>
                <w:color w:val="000000"/>
                <w:szCs w:val="21"/>
              </w:rPr>
              <w:t>Driver</w:t>
            </w:r>
            <w:r>
              <w:rPr>
                <w:rFonts w:hint="eastAsia" w:ascii="宋体" w:hAnsi="宋体"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ArrayList&lt;</w:t>
            </w:r>
            <w:r>
              <w:rPr>
                <w:rFonts w:hint="eastAsia" w:ascii="宋体" w:hAnsi="宋体"/>
                <w:color w:val="000000"/>
                <w:szCs w:val="21"/>
              </w:rPr>
              <w:t>Driver</w:t>
            </w:r>
            <w:r>
              <w:rPr>
                <w:rFonts w:hint="eastAsia" w:ascii="宋体" w:hAnsi="宋体" w:eastAsia="Times New Roman"/>
                <w:color w:val="000000"/>
                <w:szCs w:val="21"/>
              </w:rPr>
              <w:t>PO&gt; finds</w:t>
            </w:r>
            <w:r>
              <w:rPr>
                <w:rFonts w:hint="eastAsia" w:ascii="宋体" w:hAnsi="宋体"/>
                <w:color w:val="000000"/>
                <w:szCs w:val="21"/>
              </w:rPr>
              <w:t>Driver</w:t>
            </w:r>
            <w:r>
              <w:rPr>
                <w:rFonts w:hint="eastAsia" w:ascii="宋体" w:hAnsi="宋体" w:eastAsia="Times New Roman"/>
                <w:color w:val="000000"/>
                <w:szCs w:val="21"/>
              </w:rPr>
              <w: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查找返回</w:t>
            </w:r>
            <w:r>
              <w:rPr>
                <w:rFonts w:hint="eastAsia" w:ascii="宋体" w:hAnsi="宋体"/>
                <w:color w:val="000000"/>
                <w:szCs w:val="21"/>
              </w:rPr>
              <w:t>所有Driver</w:t>
            </w:r>
            <w:r>
              <w:rPr>
                <w:rFonts w:ascii="宋体" w:hAnsi="宋体" w:eastAsia="Times New Roman"/>
                <w:color w:val="000000"/>
                <w:szCs w:val="21"/>
              </w:rPr>
              <w:t>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Driver</w:t>
            </w:r>
            <w:r>
              <w:rPr>
                <w:rFonts w:hint="eastAsia" w:eastAsia="Times New Roman"/>
                <w:color w:val="000000"/>
                <w:szCs w:val="21"/>
              </w:rPr>
              <w:t>DataService.</w:t>
            </w:r>
            <w:r>
              <w:rPr>
                <w:rFonts w:hint="eastAsia" w:ascii="宋体" w:hAnsi="宋体" w:eastAsia="Times New Roman"/>
                <w:color w:val="000000"/>
                <w:szCs w:val="21"/>
              </w:rPr>
              <w:t>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insert(</w:t>
            </w:r>
            <w:r>
              <w:rPr>
                <w:rFonts w:hint="eastAsia" w:ascii="宋体" w:hAnsi="宋体"/>
                <w:color w:val="000000"/>
                <w:szCs w:val="21"/>
              </w:rPr>
              <w:t>Driver</w:t>
            </w:r>
            <w:r>
              <w:rPr>
                <w:rFonts w:hint="eastAsia" w:ascii="宋体" w:hAnsi="宋体" w:eastAsia="Times New Roman"/>
                <w:color w:val="000000"/>
                <w:szCs w:val="21"/>
              </w:rPr>
              <w:t>PO 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增加一个</w:t>
            </w:r>
            <w:r>
              <w:rPr>
                <w:rFonts w:ascii="宋体" w:hAnsi="宋体" w:eastAsia="Times New Roman"/>
                <w:color w:val="000000"/>
                <w:szCs w:val="21"/>
              </w:rPr>
              <w:t>GoodsPO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Driver</w:t>
            </w:r>
            <w:r>
              <w:rPr>
                <w:rFonts w:hint="eastAsia" w:eastAsia="Times New Roman"/>
                <w:color w:val="000000"/>
                <w:szCs w:val="21"/>
              </w:rPr>
              <w:t>DataService.</w:t>
            </w:r>
            <w:r>
              <w:rPr>
                <w:rFonts w:hint="eastAsia" w:ascii="宋体" w:hAnsi="宋体" w:eastAsia="Times New Roman"/>
                <w:color w:val="000000"/>
                <w:szCs w:val="21"/>
              </w:rPr>
              <w:t>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update(String id,</w:t>
            </w:r>
            <w:r>
              <w:rPr>
                <w:rFonts w:hint="eastAsia" w:ascii="宋体" w:hAnsi="宋体"/>
                <w:color w:val="000000"/>
                <w:szCs w:val="21"/>
              </w:rPr>
              <w:t>Driver</w:t>
            </w:r>
            <w:r>
              <w:rPr>
                <w:rFonts w:hint="eastAsia" w:ascii="宋体" w:hAnsi="宋体" w:eastAsia="Times New Roman"/>
                <w:color w:val="000000"/>
                <w:szCs w:val="21"/>
              </w:rPr>
              <w:t>PO 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color w:val="000000"/>
                <w:szCs w:val="21"/>
              </w:rPr>
              <w:t>更新一个</w:t>
            </w:r>
            <w:r>
              <w:rPr>
                <w:rFonts w:ascii="宋体" w:hAnsi="宋体"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Driver</w:t>
            </w:r>
            <w:r>
              <w:rPr>
                <w:rFonts w:hint="eastAsia" w:eastAsia="Times New Roman"/>
                <w:color w:val="000000"/>
                <w:szCs w:val="21"/>
              </w:rPr>
              <w:t>DataService.</w:t>
            </w:r>
            <w:r>
              <w:rPr>
                <w:rFonts w:hint="eastAsia" w:ascii="宋体" w:hAnsi="宋体" w:eastAsia="Times New Roman"/>
                <w:color w:val="000000"/>
                <w:szCs w:val="21"/>
              </w:rPr>
              <w:t>delete</w:t>
            </w:r>
            <w:r>
              <w:rPr>
                <w:rFonts w:hint="eastAsia" w:ascii="宋体" w:hAnsi="宋体"/>
                <w:color w:val="000000"/>
                <w:szCs w:val="21"/>
              </w:rPr>
              <w:t>Driver</w:t>
            </w:r>
            <w:r>
              <w:rPr>
                <w:rFonts w:hint="eastAsia" w:ascii="宋体" w:hAnsi="宋体"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delete</w:t>
            </w:r>
            <w:r>
              <w:rPr>
                <w:rFonts w:hint="eastAsia" w:ascii="宋体" w:hAnsi="宋体"/>
                <w:color w:val="000000"/>
                <w:szCs w:val="21"/>
              </w:rPr>
              <w:t>Driver</w:t>
            </w:r>
            <w:r>
              <w:rPr>
                <w:rFonts w:hint="eastAsia" w:ascii="宋体" w:hAnsi="宋体" w:eastAsia="Times New Roman"/>
                <w:color w:val="000000"/>
                <w:szCs w:val="21"/>
              </w:rPr>
              <w:t>PO(String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color w:val="000000"/>
                <w:szCs w:val="21"/>
              </w:rPr>
              <w:t>删除一个</w:t>
            </w:r>
            <w:r>
              <w:rPr>
                <w:rFonts w:ascii="宋体" w:hAnsi="宋体"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Driver</w:t>
            </w:r>
            <w:r>
              <w:rPr>
                <w:rFonts w:hint="eastAsia" w:eastAsia="Times New Roman"/>
                <w:color w:val="000000"/>
                <w:szCs w:val="21"/>
              </w:rPr>
              <w:t>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结束持久化数据库的使用。</w:t>
            </w:r>
          </w:p>
        </w:tc>
      </w:tr>
    </w:tbl>
    <w:p>
      <w:pPr/>
    </w:p>
    <w:p>
      <w:pPr/>
    </w:p>
    <w:p>
      <w:pPr>
        <w:pStyle w:val="7"/>
        <w:spacing w:line="276" w:lineRule="auto"/>
        <w:ind w:firstLine="0" w:firstLineChars="0"/>
        <w:jc w:val="center"/>
      </w:pPr>
      <w:r>
        <w:rPr>
          <w:rFonts w:hint="eastAsia" w:ascii="宋体" w:hAnsi="宋体"/>
          <w:b/>
          <w:sz w:val="22"/>
          <w:szCs w:val="22"/>
        </w:rPr>
        <w:t>表38</w:t>
      </w:r>
      <w:r>
        <w:rPr>
          <w:rFonts w:ascii="宋体" w:hAnsi="宋体"/>
          <w:b/>
          <w:sz w:val="22"/>
          <w:szCs w:val="22"/>
        </w:rPr>
        <w:t xml:space="preserve"> </w:t>
      </w:r>
      <w:r>
        <w:rPr>
          <w:rFonts w:hint="eastAsia" w:ascii="宋体" w:hAnsi="宋体"/>
          <w:b/>
          <w:sz w:val="22"/>
          <w:szCs w:val="22"/>
        </w:rPr>
        <w:t>BussinessHall数据层模块的接口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BussinessHall</w:t>
            </w:r>
            <w:r>
              <w:rPr>
                <w:rFonts w:hint="eastAsia" w:eastAsia="Times New Roman"/>
                <w:color w:val="000000"/>
                <w:szCs w:val="21"/>
              </w:rPr>
              <w:t>DataService.</w:t>
            </w:r>
            <w:r>
              <w:rPr>
                <w:color w:val="000000"/>
              </w:rPr>
              <w:t xml:space="preserve"> </w:t>
            </w:r>
            <w:r>
              <w:rPr>
                <w:rFonts w:eastAsia="Times New Roman"/>
                <w:color w:val="000000"/>
                <w:szCs w:val="21"/>
              </w:rPr>
              <w:t>find</w:t>
            </w:r>
            <w:r>
              <w:rPr>
                <w:rFonts w:hint="eastAsia"/>
                <w:color w:val="000000"/>
                <w:szCs w:val="21"/>
              </w:rPr>
              <w:t>BussinessHall</w:t>
            </w:r>
            <w:r>
              <w:rPr>
                <w:rFonts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 xml:space="preserve">public </w:t>
            </w:r>
            <w:r>
              <w:rPr>
                <w:rFonts w:hint="eastAsia" w:ascii="宋体" w:hAnsi="宋体"/>
                <w:color w:val="000000"/>
                <w:szCs w:val="21"/>
              </w:rPr>
              <w:t>BussinessHall</w:t>
            </w:r>
            <w:r>
              <w:rPr>
                <w:rFonts w:ascii="宋体" w:hAnsi="宋体" w:eastAsia="Times New Roman"/>
                <w:color w:val="000000"/>
                <w:szCs w:val="21"/>
              </w:rPr>
              <w:t>PO find</w:t>
            </w:r>
            <w:r>
              <w:rPr>
                <w:rFonts w:hint="eastAsia" w:ascii="宋体" w:hAnsi="宋体"/>
                <w:color w:val="000000"/>
                <w:szCs w:val="21"/>
              </w:rPr>
              <w:t>BussinessHall</w:t>
            </w:r>
            <w:r>
              <w:rPr>
                <w:rFonts w:ascii="宋体" w:hAnsi="宋体" w:eastAsia="Times New Roman"/>
                <w:color w:val="000000"/>
                <w:szCs w:val="21"/>
              </w:rPr>
              <w:t>PO(</w:t>
            </w:r>
            <w:r>
              <w:rPr>
                <w:rFonts w:hint="eastAsia" w:ascii="宋体" w:hAnsi="宋体"/>
                <w:color w:val="000000"/>
                <w:szCs w:val="21"/>
              </w:rPr>
              <w:t>string</w:t>
            </w:r>
            <w:r>
              <w:rPr>
                <w:rFonts w:ascii="宋体" w:hAnsi="宋体" w:eastAsia="Times New Roman"/>
                <w:color w:val="000000"/>
                <w:szCs w:val="21"/>
              </w:rPr>
              <w:t xml:space="preserve">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BussinessHall</w:t>
            </w:r>
            <w:r>
              <w:rPr>
                <w:rFonts w:ascii="宋体" w:hAnsi="宋体" w:eastAsia="Times New Roman"/>
                <w:color w:val="000000"/>
                <w:szCs w:val="21"/>
              </w:rPr>
              <w:t>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BussinessHall</w:t>
            </w:r>
            <w:r>
              <w:rPr>
                <w:rFonts w:hint="eastAsia" w:eastAsia="Times New Roman"/>
                <w:color w:val="000000"/>
                <w:szCs w:val="21"/>
              </w:rPr>
              <w:t>DataService.</w:t>
            </w:r>
            <w:r>
              <w:rPr>
                <w:color w:val="000000"/>
              </w:rPr>
              <w:t xml:space="preserve"> </w:t>
            </w:r>
            <w:r>
              <w:rPr>
                <w:rFonts w:hint="eastAsia" w:ascii="宋体" w:hAnsi="宋体" w:eastAsia="Times New Roman"/>
                <w:color w:val="000000"/>
                <w:szCs w:val="21"/>
              </w:rPr>
              <w:t>finds</w:t>
            </w:r>
            <w:r>
              <w:rPr>
                <w:rFonts w:hint="eastAsia" w:ascii="宋体" w:hAnsi="宋体"/>
                <w:color w:val="000000"/>
                <w:szCs w:val="21"/>
              </w:rPr>
              <w:t>BussinessHall</w:t>
            </w:r>
            <w:r>
              <w:rPr>
                <w:rFonts w:hint="eastAsia" w:ascii="宋体" w:hAnsi="宋体"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ArrayList&lt;</w:t>
            </w:r>
            <w:r>
              <w:rPr>
                <w:rFonts w:hint="eastAsia" w:ascii="宋体" w:hAnsi="宋体"/>
                <w:color w:val="000000"/>
                <w:szCs w:val="21"/>
              </w:rPr>
              <w:t>BussinessHall</w:t>
            </w:r>
            <w:r>
              <w:rPr>
                <w:rFonts w:hint="eastAsia" w:ascii="宋体" w:hAnsi="宋体" w:eastAsia="Times New Roman"/>
                <w:color w:val="000000"/>
                <w:szCs w:val="21"/>
              </w:rPr>
              <w:t>PO&gt; finds</w:t>
            </w:r>
            <w:r>
              <w:rPr>
                <w:rFonts w:hint="eastAsia" w:ascii="宋体" w:hAnsi="宋体"/>
                <w:color w:val="000000"/>
                <w:szCs w:val="21"/>
              </w:rPr>
              <w:t>BussinessHall</w:t>
            </w:r>
            <w:r>
              <w:rPr>
                <w:rFonts w:hint="eastAsia" w:ascii="宋体" w:hAnsi="宋体" w:eastAsia="Times New Roman"/>
                <w:color w:val="000000"/>
                <w:szCs w:val="21"/>
              </w:rPr>
              <w:t>PO</w:t>
            </w:r>
            <w:r>
              <w:rPr>
                <w:rFonts w:hint="eastAsia" w:ascii="宋体" w:hAnsi="宋体"/>
                <w:color w:val="000000"/>
                <w:szCs w:val="21"/>
              </w:rPr>
              <w:t>ByCity</w:t>
            </w:r>
            <w:r>
              <w:rPr>
                <w:rFonts w:hint="eastAsia" w:ascii="宋体" w:hAnsi="宋体" w:eastAsia="Times New Roman"/>
                <w:color w:val="000000"/>
                <w:szCs w:val="21"/>
              </w:rPr>
              <w:t xml:space="preserve">(String </w:t>
            </w:r>
            <w:r>
              <w:rPr>
                <w:rFonts w:hint="eastAsia" w:ascii="宋体" w:hAnsi="宋体"/>
                <w:color w:val="000000"/>
                <w:szCs w:val="21"/>
              </w:rPr>
              <w:t>city</w:t>
            </w:r>
            <w:r>
              <w:rPr>
                <w:rFonts w:hint="eastAsia" w:ascii="宋体" w:hAnsi="宋体" w:eastAsia="Times New Roman"/>
                <w:color w:val="000000"/>
                <w:szCs w:val="21"/>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BussinessHall</w:t>
            </w:r>
            <w:r>
              <w:rPr>
                <w:rFonts w:ascii="宋体" w:hAnsi="宋体" w:eastAsia="Times New Roman"/>
                <w:color w:val="000000"/>
                <w:szCs w:val="21"/>
              </w:rPr>
              <w:t>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BussinessHall</w:t>
            </w:r>
            <w:r>
              <w:rPr>
                <w:rFonts w:hint="eastAsia" w:eastAsia="Times New Roman"/>
                <w:color w:val="000000"/>
                <w:szCs w:val="21"/>
              </w:rPr>
              <w:t>DataService.</w:t>
            </w:r>
            <w:r>
              <w:rPr>
                <w:color w:val="000000"/>
              </w:rPr>
              <w:t xml:space="preserve"> </w:t>
            </w:r>
            <w:r>
              <w:rPr>
                <w:rFonts w:hint="eastAsia" w:ascii="宋体" w:hAnsi="宋体" w:eastAsia="Times New Roman"/>
                <w:color w:val="000000"/>
                <w:szCs w:val="21"/>
              </w:rPr>
              <w:t>finds</w:t>
            </w:r>
            <w:r>
              <w:rPr>
                <w:rFonts w:hint="eastAsia" w:ascii="宋体" w:hAnsi="宋体"/>
                <w:color w:val="000000"/>
                <w:szCs w:val="21"/>
              </w:rPr>
              <w:t>BussinessHall</w:t>
            </w:r>
            <w:r>
              <w:rPr>
                <w:rFonts w:hint="eastAsia" w:ascii="宋体" w:hAnsi="宋体"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ArrayList&lt;</w:t>
            </w:r>
            <w:r>
              <w:rPr>
                <w:rFonts w:hint="eastAsia" w:ascii="宋体" w:hAnsi="宋体"/>
                <w:color w:val="000000"/>
                <w:szCs w:val="21"/>
              </w:rPr>
              <w:t>BussinessHall</w:t>
            </w:r>
            <w:r>
              <w:rPr>
                <w:rFonts w:hint="eastAsia" w:ascii="宋体" w:hAnsi="宋体" w:eastAsia="Times New Roman"/>
                <w:color w:val="000000"/>
                <w:szCs w:val="21"/>
              </w:rPr>
              <w:t>PO&gt; finds</w:t>
            </w:r>
            <w:r>
              <w:rPr>
                <w:rFonts w:hint="eastAsia" w:ascii="宋体" w:hAnsi="宋体"/>
                <w:color w:val="000000"/>
                <w:szCs w:val="21"/>
              </w:rPr>
              <w:t>BussinessHall</w:t>
            </w:r>
            <w:r>
              <w:rPr>
                <w:rFonts w:hint="eastAsia" w:ascii="宋体" w:hAnsi="宋体" w:eastAsia="Times New Roman"/>
                <w:color w:val="000000"/>
                <w:szCs w:val="21"/>
              </w:rPr>
              <w: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查找返回</w:t>
            </w:r>
            <w:r>
              <w:rPr>
                <w:rFonts w:hint="eastAsia" w:ascii="宋体" w:hAnsi="宋体"/>
                <w:color w:val="000000"/>
                <w:szCs w:val="21"/>
              </w:rPr>
              <w:t>所有BussinessHall</w:t>
            </w:r>
            <w:r>
              <w:rPr>
                <w:rFonts w:ascii="宋体" w:hAnsi="宋体" w:eastAsia="Times New Roman"/>
                <w:color w:val="000000"/>
                <w:szCs w:val="21"/>
              </w:rPr>
              <w:t>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BussinessHall</w:t>
            </w:r>
            <w:r>
              <w:rPr>
                <w:rFonts w:hint="eastAsia" w:eastAsia="Times New Roman"/>
                <w:color w:val="000000"/>
                <w:szCs w:val="21"/>
              </w:rPr>
              <w:t>DataService.</w:t>
            </w:r>
            <w:r>
              <w:rPr>
                <w:rFonts w:hint="eastAsia" w:ascii="宋体" w:hAnsi="宋体" w:eastAsia="Times New Roman"/>
                <w:color w:val="000000"/>
                <w:szCs w:val="21"/>
              </w:rPr>
              <w:t>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insert(</w:t>
            </w:r>
            <w:r>
              <w:rPr>
                <w:rFonts w:hint="eastAsia" w:ascii="宋体" w:hAnsi="宋体"/>
                <w:color w:val="000000"/>
                <w:szCs w:val="21"/>
              </w:rPr>
              <w:t>BussinessHall</w:t>
            </w:r>
            <w:r>
              <w:rPr>
                <w:rFonts w:hint="eastAsia" w:ascii="宋体" w:hAnsi="宋体" w:eastAsia="Times New Roman"/>
                <w:color w:val="000000"/>
                <w:szCs w:val="21"/>
              </w:rPr>
              <w:t>PO 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增加一个</w:t>
            </w:r>
            <w:r>
              <w:rPr>
                <w:rFonts w:ascii="宋体" w:hAnsi="宋体" w:eastAsia="Times New Roman"/>
                <w:color w:val="000000"/>
                <w:szCs w:val="21"/>
              </w:rPr>
              <w:t>GoodsPO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BussinessHall</w:t>
            </w:r>
            <w:r>
              <w:rPr>
                <w:rFonts w:hint="eastAsia" w:eastAsia="Times New Roman"/>
                <w:color w:val="000000"/>
                <w:szCs w:val="21"/>
              </w:rPr>
              <w:t>DataService.</w:t>
            </w:r>
            <w:r>
              <w:rPr>
                <w:rFonts w:hint="eastAsia" w:ascii="宋体" w:hAnsi="宋体" w:eastAsia="Times New Roman"/>
                <w:color w:val="000000"/>
                <w:szCs w:val="21"/>
              </w:rPr>
              <w:t>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update(String id,</w:t>
            </w:r>
            <w:r>
              <w:rPr>
                <w:rFonts w:hint="eastAsia" w:ascii="宋体" w:hAnsi="宋体"/>
                <w:color w:val="000000"/>
                <w:szCs w:val="21"/>
              </w:rPr>
              <w:t>BussinessHall</w:t>
            </w:r>
            <w:r>
              <w:rPr>
                <w:rFonts w:hint="eastAsia" w:ascii="宋体" w:hAnsi="宋体" w:eastAsia="Times New Roman"/>
                <w:color w:val="000000"/>
                <w:szCs w:val="21"/>
              </w:rPr>
              <w:t>PO 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color w:val="000000"/>
                <w:szCs w:val="21"/>
              </w:rPr>
              <w:t>更新一个</w:t>
            </w:r>
            <w:r>
              <w:rPr>
                <w:rFonts w:ascii="宋体" w:hAnsi="宋体"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BussinessHall</w:t>
            </w:r>
            <w:r>
              <w:rPr>
                <w:rFonts w:hint="eastAsia" w:eastAsia="Times New Roman"/>
                <w:color w:val="000000"/>
                <w:szCs w:val="21"/>
              </w:rPr>
              <w:t>DataService.</w:t>
            </w:r>
            <w:r>
              <w:rPr>
                <w:rFonts w:hint="eastAsia" w:ascii="宋体" w:hAnsi="宋体" w:eastAsia="Times New Roman"/>
                <w:color w:val="000000"/>
                <w:szCs w:val="21"/>
              </w:rPr>
              <w:t>delete</w:t>
            </w:r>
            <w:r>
              <w:rPr>
                <w:rFonts w:hint="eastAsia" w:ascii="宋体" w:hAnsi="宋体"/>
                <w:color w:val="000000"/>
                <w:szCs w:val="21"/>
              </w:rPr>
              <w:t>BussinessHall</w:t>
            </w:r>
            <w:r>
              <w:rPr>
                <w:rFonts w:hint="eastAsia" w:ascii="宋体" w:hAnsi="宋体"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delete</w:t>
            </w:r>
            <w:r>
              <w:rPr>
                <w:rFonts w:hint="eastAsia" w:ascii="宋体" w:hAnsi="宋体"/>
                <w:color w:val="000000"/>
                <w:szCs w:val="21"/>
              </w:rPr>
              <w:t>BussinessHall</w:t>
            </w:r>
            <w:r>
              <w:rPr>
                <w:rFonts w:hint="eastAsia" w:ascii="宋体" w:hAnsi="宋体" w:eastAsia="Times New Roman"/>
                <w:color w:val="000000"/>
                <w:szCs w:val="21"/>
              </w:rPr>
              <w:t>PO(String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color w:val="000000"/>
                <w:szCs w:val="21"/>
              </w:rPr>
              <w:t>删除一个</w:t>
            </w:r>
            <w:r>
              <w:rPr>
                <w:rFonts w:ascii="宋体" w:hAnsi="宋体"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BussinessHall</w:t>
            </w:r>
            <w:r>
              <w:rPr>
                <w:rFonts w:hint="eastAsia" w:eastAsia="Times New Roman"/>
                <w:color w:val="000000"/>
                <w:szCs w:val="21"/>
              </w:rPr>
              <w:t>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结束持久化数据库的使用。</w:t>
            </w:r>
          </w:p>
        </w:tc>
      </w:tr>
    </w:tbl>
    <w:p>
      <w:pPr/>
    </w:p>
    <w:p>
      <w:pPr/>
    </w:p>
    <w:p>
      <w:pPr>
        <w:pStyle w:val="7"/>
        <w:spacing w:line="276" w:lineRule="auto"/>
        <w:ind w:firstLine="0" w:firstLineChars="0"/>
        <w:jc w:val="center"/>
      </w:pPr>
      <w:r>
        <w:rPr>
          <w:rFonts w:hint="eastAsia" w:ascii="宋体" w:hAnsi="宋体"/>
          <w:b/>
          <w:sz w:val="22"/>
          <w:szCs w:val="22"/>
        </w:rPr>
        <w:t>表39</w:t>
      </w:r>
      <w:r>
        <w:rPr>
          <w:rFonts w:ascii="宋体" w:hAnsi="宋体"/>
          <w:b/>
          <w:sz w:val="22"/>
          <w:szCs w:val="22"/>
        </w:rPr>
        <w:t xml:space="preserve"> </w:t>
      </w:r>
      <w:r>
        <w:rPr>
          <w:rFonts w:hint="eastAsia" w:ascii="宋体" w:hAnsi="宋体"/>
          <w:b/>
          <w:sz w:val="22"/>
          <w:szCs w:val="22"/>
        </w:rPr>
        <w:t>IntermediateCenter数据层模块的接口</w:t>
      </w:r>
    </w:p>
    <w:tbl>
      <w:tblPr>
        <w:tblStyle w:val="2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4"/>
        <w:gridCol w:w="1265"/>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color w:val="FFFFFF"/>
                <w:szCs w:val="21"/>
              </w:rPr>
            </w:pPr>
            <w:r>
              <w:rPr>
                <w:rFonts w:hint="eastAsia" w:ascii="宋体" w:hAnsi="宋体" w:cs="宋体"/>
                <w:b/>
                <w:bCs/>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IntermediateCenter</w:t>
            </w:r>
            <w:r>
              <w:rPr>
                <w:rFonts w:hint="eastAsia" w:eastAsia="Times New Roman"/>
                <w:color w:val="000000"/>
                <w:szCs w:val="21"/>
              </w:rPr>
              <w:t>DataService.</w:t>
            </w:r>
            <w:r>
              <w:rPr>
                <w:color w:val="000000"/>
              </w:rPr>
              <w:t xml:space="preserve"> </w:t>
            </w:r>
            <w:r>
              <w:rPr>
                <w:rFonts w:eastAsia="Times New Roman"/>
                <w:color w:val="000000"/>
                <w:szCs w:val="21"/>
              </w:rPr>
              <w:t>find</w:t>
            </w:r>
            <w:r>
              <w:rPr>
                <w:rFonts w:hint="eastAsia"/>
                <w:color w:val="000000"/>
                <w:szCs w:val="21"/>
              </w:rPr>
              <w:t>IntermediateCenter</w:t>
            </w:r>
            <w:r>
              <w:rPr>
                <w:rFonts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ascii="宋体" w:hAnsi="宋体" w:eastAsia="Times New Roman"/>
                <w:color w:val="000000"/>
                <w:szCs w:val="21"/>
              </w:rPr>
              <w:t xml:space="preserve">public </w:t>
            </w:r>
            <w:r>
              <w:rPr>
                <w:rFonts w:hint="eastAsia" w:ascii="宋体" w:hAnsi="宋体"/>
                <w:color w:val="000000"/>
                <w:szCs w:val="21"/>
              </w:rPr>
              <w:t>IntermediateCenter</w:t>
            </w:r>
            <w:r>
              <w:rPr>
                <w:rFonts w:ascii="宋体" w:hAnsi="宋体" w:eastAsia="Times New Roman"/>
                <w:color w:val="000000"/>
                <w:szCs w:val="21"/>
              </w:rPr>
              <w:t>PO find</w:t>
            </w:r>
            <w:r>
              <w:rPr>
                <w:rFonts w:hint="eastAsia" w:ascii="宋体" w:hAnsi="宋体"/>
                <w:color w:val="000000"/>
                <w:szCs w:val="21"/>
              </w:rPr>
              <w:t>IntermediateCenter</w:t>
            </w:r>
            <w:r>
              <w:rPr>
                <w:rFonts w:ascii="宋体" w:hAnsi="宋体" w:eastAsia="Times New Roman"/>
                <w:color w:val="000000"/>
                <w:szCs w:val="21"/>
              </w:rPr>
              <w:t>PO(</w:t>
            </w:r>
            <w:r>
              <w:rPr>
                <w:rFonts w:hint="eastAsia" w:ascii="宋体" w:hAnsi="宋体"/>
                <w:color w:val="000000"/>
                <w:szCs w:val="21"/>
              </w:rPr>
              <w:t>string</w:t>
            </w:r>
            <w:r>
              <w:rPr>
                <w:rFonts w:ascii="宋体" w:hAnsi="宋体" w:eastAsia="Times New Roman"/>
                <w:color w:val="000000"/>
                <w:szCs w:val="21"/>
              </w:rPr>
              <w:t xml:space="preserve">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按ID进行查找返回相应的</w:t>
            </w:r>
            <w:r>
              <w:rPr>
                <w:rFonts w:hint="eastAsia" w:ascii="宋体" w:hAnsi="宋体"/>
                <w:color w:val="000000"/>
                <w:szCs w:val="21"/>
              </w:rPr>
              <w:t>IntermediateCenter</w:t>
            </w:r>
            <w:r>
              <w:rPr>
                <w:rFonts w:ascii="宋体" w:hAnsi="宋体" w:eastAsia="Times New Roman"/>
                <w:color w:val="000000"/>
                <w:szCs w:val="21"/>
              </w:rPr>
              <w:t>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IntermediateCenter</w:t>
            </w:r>
            <w:r>
              <w:rPr>
                <w:rFonts w:hint="eastAsia" w:eastAsia="Times New Roman"/>
                <w:color w:val="000000"/>
                <w:szCs w:val="21"/>
              </w:rPr>
              <w:t>DataService.</w:t>
            </w:r>
            <w:r>
              <w:rPr>
                <w:color w:val="000000"/>
              </w:rPr>
              <w:t xml:space="preserve"> </w:t>
            </w:r>
            <w:r>
              <w:rPr>
                <w:rFonts w:hint="eastAsia" w:ascii="宋体" w:hAnsi="宋体" w:eastAsia="Times New Roman"/>
                <w:color w:val="000000"/>
                <w:szCs w:val="21"/>
              </w:rPr>
              <w:t>finds</w:t>
            </w:r>
            <w:r>
              <w:rPr>
                <w:rFonts w:hint="eastAsia" w:ascii="宋体" w:hAnsi="宋体"/>
                <w:color w:val="000000"/>
                <w:szCs w:val="21"/>
              </w:rPr>
              <w:t>IntermediateCenter</w:t>
            </w:r>
            <w:r>
              <w:rPr>
                <w:rFonts w:hint="eastAsia" w:ascii="宋体" w:hAnsi="宋体"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ArrayList&lt;</w:t>
            </w:r>
            <w:r>
              <w:rPr>
                <w:rFonts w:hint="eastAsia" w:ascii="宋体" w:hAnsi="宋体"/>
                <w:color w:val="000000"/>
                <w:szCs w:val="21"/>
              </w:rPr>
              <w:t>IntermediateCenter</w:t>
            </w:r>
            <w:r>
              <w:rPr>
                <w:rFonts w:hint="eastAsia" w:ascii="宋体" w:hAnsi="宋体" w:eastAsia="Times New Roman"/>
                <w:color w:val="000000"/>
                <w:szCs w:val="21"/>
              </w:rPr>
              <w:t>PO&gt; finds</w:t>
            </w:r>
            <w:r>
              <w:rPr>
                <w:rFonts w:hint="eastAsia" w:ascii="宋体" w:hAnsi="宋体"/>
                <w:color w:val="000000"/>
                <w:szCs w:val="21"/>
              </w:rPr>
              <w:t>IntermediateCenter</w:t>
            </w:r>
            <w:r>
              <w:rPr>
                <w:rFonts w:hint="eastAsia" w:ascii="宋体" w:hAnsi="宋体" w:eastAsia="Times New Roman"/>
                <w:color w:val="000000"/>
                <w:szCs w:val="21"/>
              </w:rPr>
              <w: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查找返回</w:t>
            </w:r>
            <w:r>
              <w:rPr>
                <w:rFonts w:hint="eastAsia" w:ascii="宋体" w:hAnsi="宋体"/>
                <w:color w:val="000000"/>
                <w:szCs w:val="21"/>
              </w:rPr>
              <w:t>所有IntermediateCenter</w:t>
            </w:r>
            <w:r>
              <w:rPr>
                <w:rFonts w:ascii="宋体" w:hAnsi="宋体" w:eastAsia="Times New Roman"/>
                <w:color w:val="000000"/>
                <w:szCs w:val="21"/>
              </w:rPr>
              <w:t>PO</w:t>
            </w:r>
            <w:r>
              <w:rPr>
                <w:rFonts w:hint="eastAsia" w:ascii="宋体" w:hAnsi="宋体" w:eastAsia="Times New Roman"/>
                <w:color w:val="000000"/>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IntermediateCenter</w:t>
            </w:r>
            <w:r>
              <w:rPr>
                <w:rFonts w:hint="eastAsia" w:eastAsia="Times New Roman"/>
                <w:color w:val="000000"/>
                <w:szCs w:val="21"/>
              </w:rPr>
              <w:t>DataService.</w:t>
            </w:r>
            <w:r>
              <w:rPr>
                <w:rFonts w:hint="eastAsia" w:ascii="宋体" w:hAnsi="宋体" w:eastAsia="Times New Roman"/>
                <w:color w:val="000000"/>
                <w:szCs w:val="21"/>
              </w:rPr>
              <w:t>insert</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insert(</w:t>
            </w:r>
            <w:r>
              <w:rPr>
                <w:rFonts w:hint="eastAsia" w:ascii="宋体" w:hAnsi="宋体"/>
                <w:color w:val="000000"/>
                <w:szCs w:val="21"/>
              </w:rPr>
              <w:t>IntermediateCenter</w:t>
            </w:r>
            <w:r>
              <w:rPr>
                <w:rFonts w:hint="eastAsia" w:ascii="宋体" w:hAnsi="宋体" w:eastAsia="Times New Roman"/>
                <w:color w:val="000000"/>
                <w:szCs w:val="21"/>
              </w:rPr>
              <w:t>PO 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增加一个</w:t>
            </w:r>
            <w:r>
              <w:rPr>
                <w:rFonts w:ascii="宋体" w:hAnsi="宋体" w:eastAsia="Times New Roman"/>
                <w:color w:val="000000"/>
                <w:szCs w:val="21"/>
              </w:rPr>
              <w:t>GoodsPO</w:t>
            </w:r>
            <w:r>
              <w:rPr>
                <w:rFonts w:hint="eastAsia" w:ascii="宋体" w:hAnsi="宋体" w:eastAsia="Times New Roman"/>
                <w:color w:val="000000"/>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IntermediateCenter</w:t>
            </w:r>
            <w:r>
              <w:rPr>
                <w:rFonts w:hint="eastAsia" w:eastAsia="Times New Roman"/>
                <w:color w:val="000000"/>
                <w:szCs w:val="21"/>
              </w:rPr>
              <w:t>DataService.</w:t>
            </w:r>
            <w:r>
              <w:rPr>
                <w:rFonts w:hint="eastAsia" w:ascii="宋体" w:hAnsi="宋体" w:eastAsia="Times New Roman"/>
                <w:color w:val="000000"/>
                <w:szCs w:val="21"/>
              </w:rPr>
              <w:t>update</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update(String id,</w:t>
            </w:r>
            <w:r>
              <w:rPr>
                <w:rFonts w:hint="eastAsia" w:ascii="宋体" w:hAnsi="宋体"/>
                <w:color w:val="000000"/>
                <w:szCs w:val="21"/>
              </w:rPr>
              <w:t>IntermediateCenter</w:t>
            </w:r>
            <w:r>
              <w:rPr>
                <w:rFonts w:hint="eastAsia" w:ascii="宋体" w:hAnsi="宋体" w:eastAsia="Times New Roman"/>
                <w:color w:val="000000"/>
                <w:szCs w:val="21"/>
              </w:rPr>
              <w:t>PO tpo)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color w:val="000000"/>
                <w:szCs w:val="21"/>
              </w:rPr>
              <w:t>更新一个</w:t>
            </w:r>
            <w:r>
              <w:rPr>
                <w:rFonts w:ascii="宋体" w:hAnsi="宋体"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IntermediateCenter</w:t>
            </w:r>
            <w:r>
              <w:rPr>
                <w:rFonts w:hint="eastAsia" w:eastAsia="Times New Roman"/>
                <w:color w:val="000000"/>
                <w:szCs w:val="21"/>
              </w:rPr>
              <w:t>DataService.</w:t>
            </w:r>
            <w:r>
              <w:rPr>
                <w:rFonts w:hint="eastAsia" w:ascii="宋体" w:hAnsi="宋体" w:eastAsia="Times New Roman"/>
                <w:color w:val="000000"/>
                <w:szCs w:val="21"/>
              </w:rPr>
              <w:t>delete</w:t>
            </w:r>
            <w:r>
              <w:rPr>
                <w:rFonts w:hint="eastAsia" w:ascii="宋体" w:hAnsi="宋体"/>
                <w:color w:val="000000"/>
                <w:szCs w:val="21"/>
              </w:rPr>
              <w:t>IntermediateCenter</w:t>
            </w:r>
            <w:r>
              <w:rPr>
                <w:rFonts w:hint="eastAsia" w:ascii="宋体" w:hAnsi="宋体" w:eastAsia="Times New Roman"/>
                <w:color w:val="000000"/>
                <w:szCs w:val="21"/>
              </w:rPr>
              <w:t>PO</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public void delete</w:t>
            </w:r>
            <w:r>
              <w:rPr>
                <w:rFonts w:hint="eastAsia" w:ascii="宋体" w:hAnsi="宋体"/>
                <w:color w:val="000000"/>
                <w:szCs w:val="21"/>
              </w:rPr>
              <w:t>IntermediateCenter</w:t>
            </w:r>
            <w:r>
              <w:rPr>
                <w:rFonts w:hint="eastAsia" w:ascii="宋体" w:hAnsi="宋体" w:eastAsia="Times New Roman"/>
                <w:color w:val="000000"/>
                <w:szCs w:val="21"/>
              </w:rPr>
              <w:t>PO(String 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eastAsia="Times New Roman"/>
                <w:color w:val="000000"/>
                <w:szCs w:val="21"/>
              </w:rPr>
              <w:t>存在同样</w:t>
            </w:r>
            <w:r>
              <w:rPr>
                <w:rFonts w:hint="eastAsia" w:eastAsia="Times New Roman"/>
                <w:color w:val="000000"/>
                <w:szCs w:val="21"/>
              </w:rPr>
              <w:t xml:space="preserve">ID </w:t>
            </w:r>
            <w:r>
              <w:rPr>
                <w:rFonts w:hint="eastAsia" w:ascii="宋体" w:hAnsi="宋体" w:eastAsia="Times New Roman"/>
                <w:color w:val="000000"/>
                <w:szCs w:val="21"/>
              </w:rPr>
              <w:t>的</w:t>
            </w:r>
            <w:r>
              <w:rPr>
                <w:rFonts w:hint="eastAsia" w:eastAsia="Times New Roman"/>
                <w:color w:val="000000"/>
                <w:szCs w:val="21"/>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rFonts w:ascii="宋体" w:hAnsi="宋体"/>
                <w:color w:val="000000"/>
                <w:szCs w:val="21"/>
              </w:rPr>
            </w:pPr>
            <w:r>
              <w:rPr>
                <w:rFonts w:hint="eastAsia" w:ascii="宋体" w:hAnsi="宋体" w:eastAsia="Times New Roman"/>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rFonts w:ascii="宋体" w:hAnsi="宋体"/>
                <w:color w:val="000000"/>
                <w:szCs w:val="21"/>
              </w:rPr>
            </w:pPr>
            <w:r>
              <w:rPr>
                <w:rFonts w:hint="eastAsia" w:ascii="宋体" w:hAnsi="宋体"/>
                <w:color w:val="000000"/>
                <w:szCs w:val="21"/>
              </w:rPr>
              <w:t>删除一个</w:t>
            </w:r>
            <w:r>
              <w:rPr>
                <w:rFonts w:ascii="宋体" w:hAnsi="宋体" w:eastAsia="Times New Roman"/>
                <w:color w:val="000000"/>
                <w:szCs w:val="21"/>
              </w:rPr>
              <w:t>GoodsPO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color w:val="000000"/>
                <w:szCs w:val="21"/>
              </w:rPr>
            </w:pPr>
            <w:r>
              <w:rPr>
                <w:rFonts w:hint="eastAsia"/>
                <w:color w:val="000000"/>
                <w:szCs w:val="21"/>
              </w:rPr>
              <w:t>IntermediateCenter</w:t>
            </w:r>
            <w:r>
              <w:rPr>
                <w:rFonts w:hint="eastAsia" w:eastAsia="Times New Roman"/>
                <w:color w:val="000000"/>
                <w:szCs w:val="21"/>
              </w:rPr>
              <w:t>DataService.finish</w:t>
            </w: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语法</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eastAsia="Times New Roman"/>
                <w:color w:val="000000"/>
                <w:szCs w:val="21"/>
              </w:rPr>
              <w:t xml:space="preserve">public void </w:t>
            </w:r>
            <w:r>
              <w:rPr>
                <w:rFonts w:hint="eastAsia" w:eastAsia="Times New Roman"/>
                <w:color w:val="000000"/>
                <w:szCs w:val="21"/>
              </w:rPr>
              <w:t>finish</w:t>
            </w:r>
            <w:r>
              <w:rPr>
                <w:rFonts w:eastAsia="Times New Roman"/>
                <w:color w:val="000000"/>
                <w:szCs w:val="21"/>
              </w:rPr>
              <w: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前置条件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4"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widowControl/>
              <w:jc w:val="center"/>
              <w:rPr>
                <w:color w:val="000000"/>
                <w:szCs w:val="21"/>
              </w:rPr>
            </w:pPr>
          </w:p>
        </w:tc>
        <w:tc>
          <w:tcPr>
            <w:tcW w:w="1265" w:type="dxa"/>
            <w:tcBorders>
              <w:top w:val="single" w:color="4F81BD" w:sz="8" w:space="0"/>
              <w:left w:val="dotted" w:color="auto" w:sz="0" w:space="0"/>
              <w:bottom w:val="single" w:color="4F81BD" w:sz="8" w:space="0"/>
              <w:right w:val="dotted" w:color="auto" w:sz="4" w:space="0"/>
            </w:tcBorders>
            <w:shd w:val="clear" w:color="auto" w:fill="FFFFFF"/>
            <w:vAlign w:val="center"/>
          </w:tcPr>
          <w:p>
            <w:pPr>
              <w:jc w:val="center"/>
              <w:rPr>
                <w:color w:val="000000"/>
                <w:szCs w:val="21"/>
              </w:rPr>
            </w:pPr>
            <w:r>
              <w:rPr>
                <w:rFonts w:hint="eastAsia" w:ascii="宋体" w:hAnsi="宋体" w:cs="宋体"/>
                <w:color w:val="000000"/>
                <w:szCs w:val="21"/>
              </w:rPr>
              <w:t>后置条件</w:t>
            </w:r>
          </w:p>
        </w:tc>
        <w:tc>
          <w:tcPr>
            <w:tcW w:w="3943" w:type="dxa"/>
            <w:tcBorders>
              <w:top w:val="single" w:color="4F81BD" w:sz="8" w:space="0"/>
              <w:left w:val="dotted" w:color="auto" w:sz="0" w:space="0"/>
              <w:bottom w:val="single" w:color="4F81BD" w:sz="8" w:space="0"/>
              <w:right w:val="single" w:color="4F81BD" w:sz="8" w:space="0"/>
            </w:tcBorders>
            <w:shd w:val="clear" w:color="auto" w:fill="FFFFFF"/>
          </w:tcPr>
          <w:p>
            <w:pPr>
              <w:rPr>
                <w:color w:val="000000"/>
                <w:szCs w:val="21"/>
              </w:rPr>
            </w:pPr>
            <w:r>
              <w:rPr>
                <w:rFonts w:hint="eastAsia" w:ascii="宋体" w:hAnsi="宋体" w:cs="宋体"/>
                <w:color w:val="000000"/>
                <w:szCs w:val="21"/>
              </w:rPr>
              <w:t>结束持久化数据库的使用。</w:t>
            </w:r>
          </w:p>
        </w:tc>
      </w:tr>
    </w:tbl>
    <w:p>
      <w:pPr/>
    </w:p>
    <w:p>
      <w:pPr/>
    </w:p>
    <w:p>
      <w:pPr>
        <w:pStyle w:val="7"/>
        <w:spacing w:line="276" w:lineRule="auto"/>
        <w:ind w:firstLine="0" w:firstLineChars="0"/>
        <w:jc w:val="center"/>
        <w:rPr>
          <w:rFonts w:ascii="宋体" w:hAnsi="宋体"/>
          <w:b/>
          <w:sz w:val="22"/>
          <w:szCs w:val="22"/>
        </w:rPr>
      </w:pPr>
      <w:r>
        <w:rPr>
          <w:rFonts w:hint="eastAsia"/>
        </w:rPr>
        <w:tab/>
      </w:r>
      <w:r>
        <w:rPr>
          <w:rFonts w:hint="eastAsia"/>
        </w:rPr>
        <w:tab/>
      </w:r>
      <w:r>
        <w:rPr>
          <w:rFonts w:hint="eastAsia"/>
        </w:rPr>
        <w:tab/>
      </w:r>
      <w:r>
        <w:rPr>
          <w:rFonts w:hint="eastAsia" w:ascii="宋体" w:hAnsi="宋体"/>
          <w:b/>
          <w:sz w:val="22"/>
          <w:szCs w:val="22"/>
        </w:rPr>
        <w:t>表40</w:t>
      </w:r>
      <w:r>
        <w:rPr>
          <w:rFonts w:ascii="宋体" w:hAnsi="宋体"/>
          <w:b/>
          <w:sz w:val="22"/>
          <w:szCs w:val="22"/>
        </w:rPr>
        <w:t xml:space="preserve"> </w:t>
      </w:r>
      <w:r>
        <w:rPr>
          <w:rFonts w:hint="eastAsia" w:ascii="宋体" w:hAnsi="宋体"/>
          <w:b/>
          <w:sz w:val="22"/>
          <w:szCs w:val="22"/>
        </w:rPr>
        <w:t>position数据层模块的接口</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3"/>
        <w:gridCol w:w="1232"/>
        <w:gridCol w:w="3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tcBorders>
              <w:top w:val="single" w:color="4F81BD" w:sz="8" w:space="0"/>
              <w:left w:val="single" w:color="4F81BD" w:sz="8" w:space="0"/>
              <w:bottom w:val="single" w:color="4F81BD" w:sz="8" w:space="0"/>
              <w:right w:val="dotted" w:color="auto" w:sz="4" w:space="0"/>
            </w:tcBorders>
            <w:shd w:val="clear" w:color="auto" w:fill="4F81BD"/>
          </w:tcPr>
          <w:p>
            <w:pPr>
              <w:jc w:val="center"/>
              <w:rPr>
                <w:rFonts w:ascii="宋体" w:hAnsi="宋体"/>
                <w:color w:val="FFFFFF"/>
              </w:rPr>
            </w:pPr>
            <w:r>
              <w:rPr>
                <w:rFonts w:hint="eastAsia" w:ascii="宋体" w:hAnsi="宋体"/>
                <w:b/>
                <w:color w:val="FFFFFF"/>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Position</w:t>
            </w:r>
            <w:r>
              <w:rPr>
                <w:color w:val="000000"/>
              </w:rPr>
              <w:t>DataService.find</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 xml:space="preserve">public </w:t>
            </w:r>
            <w:r>
              <w:rPr>
                <w:rFonts w:hint="eastAsia" w:ascii="宋体" w:hAnsi="宋体"/>
                <w:color w:val="000000"/>
              </w:rPr>
              <w:t>AuthorityPO</w:t>
            </w:r>
            <w:r>
              <w:rPr>
                <w:rFonts w:ascii="宋体" w:hAnsi="宋体"/>
                <w:color w:val="000000"/>
              </w:rPr>
              <w:t xml:space="preserve"> find (</w:t>
            </w:r>
            <w:r>
              <w:rPr>
                <w:rFonts w:hint="eastAsia" w:ascii="宋体" w:hAnsi="宋体"/>
                <w:color w:val="000000"/>
              </w:rPr>
              <w:t>String position</w:t>
            </w:r>
            <w:r>
              <w:rPr>
                <w:rFonts w:ascii="宋体" w:hAnsi="宋体"/>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按ID进行查找返回相应的PO结果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Position</w:t>
            </w:r>
            <w:r>
              <w:rPr>
                <w:color w:val="000000"/>
              </w:rPr>
              <w:t>DataService.insert</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insert (</w:t>
            </w:r>
            <w:r>
              <w:rPr>
                <w:rFonts w:hint="eastAsia" w:ascii="宋体" w:hAnsi="宋体"/>
                <w:color w:val="000000"/>
              </w:rPr>
              <w:t>AuthorityPO</w:t>
            </w:r>
            <w:r>
              <w:rPr>
                <w:rFonts w:ascii="宋体" w:hAnsi="宋体"/>
                <w:color w:val="000000"/>
              </w:rPr>
              <w:t xml:space="preserve"> </w:t>
            </w:r>
            <w:r>
              <w:rPr>
                <w:rFonts w:hint="eastAsia" w:ascii="宋体" w:hAnsi="宋体"/>
                <w:color w:val="000000"/>
              </w:rPr>
              <w:t>authorityPO)</w:t>
            </w:r>
            <w:r>
              <w:rPr>
                <w:rFonts w:ascii="宋体" w:hAnsi="宋体"/>
                <w:color w:val="000000"/>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同样ID的po不存在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Position</w:t>
            </w:r>
            <w:r>
              <w:rPr>
                <w:color w:val="000000"/>
              </w:rPr>
              <w:t>DataService.delete</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delete (</w:t>
            </w:r>
            <w:r>
              <w:rPr>
                <w:rFonts w:hint="eastAsia" w:ascii="宋体" w:hAnsi="宋体"/>
                <w:color w:val="000000"/>
              </w:rPr>
              <w:t>String position</w:t>
            </w:r>
            <w:r>
              <w:rPr>
                <w:rFonts w:ascii="宋体" w:hAnsi="宋体"/>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Position</w:t>
            </w:r>
            <w:r>
              <w:rPr>
                <w:color w:val="000000"/>
              </w:rPr>
              <w:t>DataService.update</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void update (</w:t>
            </w:r>
            <w:r>
              <w:rPr>
                <w:rFonts w:hint="eastAsia" w:ascii="宋体" w:hAnsi="宋体"/>
                <w:color w:val="000000"/>
              </w:rPr>
              <w:t>AuthorityPO</w:t>
            </w:r>
            <w:r>
              <w:rPr>
                <w:rFonts w:ascii="宋体" w:hAnsi="宋体"/>
                <w:color w:val="000000"/>
              </w:rPr>
              <w:t xml:space="preserve"> </w:t>
            </w:r>
            <w:r>
              <w:rPr>
                <w:rFonts w:hint="eastAsia" w:ascii="宋体" w:hAnsi="宋体"/>
                <w:color w:val="000000"/>
              </w:rPr>
              <w:t>authorityPO</w:t>
            </w:r>
            <w:r>
              <w:rPr>
                <w:rFonts w:ascii="宋体" w:hAnsi="宋体"/>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存在同样ID 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restart"/>
            <w:tcBorders>
              <w:top w:val="single" w:color="4F81BD" w:sz="8" w:space="0"/>
              <w:left w:val="single" w:color="4F81BD" w:sz="8" w:space="0"/>
              <w:bottom w:val="single" w:color="4F81BD" w:sz="8" w:space="0"/>
              <w:right w:val="dotted" w:color="auto" w:sz="4" w:space="0"/>
            </w:tcBorders>
            <w:shd w:val="clear" w:color="auto" w:fill="FFFFFF"/>
            <w:vAlign w:val="center"/>
          </w:tcPr>
          <w:p>
            <w:pPr>
              <w:rPr>
                <w:color w:val="000000"/>
              </w:rPr>
            </w:pPr>
            <w:r>
              <w:rPr>
                <w:rFonts w:hint="eastAsia"/>
                <w:color w:val="000000"/>
              </w:rPr>
              <w:t>Position</w:t>
            </w:r>
            <w:r>
              <w:rPr>
                <w:color w:val="000000"/>
              </w:rPr>
              <w:t>DataService.find</w:t>
            </w:r>
            <w:r>
              <w:rPr>
                <w:rFonts w:hint="eastAsia"/>
                <w:color w:val="000000"/>
              </w:rPr>
              <w:t>s</w:t>
            </w: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语法</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public ArrayList&lt;</w:t>
            </w:r>
            <w:r>
              <w:rPr>
                <w:rFonts w:hint="eastAsia" w:ascii="宋体" w:hAnsi="宋体"/>
                <w:color w:val="000000"/>
              </w:rPr>
              <w:t>Authority</w:t>
            </w:r>
            <w:r>
              <w:rPr>
                <w:rFonts w:ascii="宋体" w:hAnsi="宋体"/>
                <w:color w:val="000000"/>
              </w:rPr>
              <w:t>PO&gt; find</w:t>
            </w:r>
            <w:r>
              <w:rPr>
                <w:rFonts w:hint="eastAsia" w:ascii="宋体" w:hAnsi="宋体"/>
                <w:color w:val="000000"/>
              </w:rPr>
              <w:t>s</w:t>
            </w:r>
            <w:r>
              <w:rPr>
                <w:rFonts w:ascii="宋体" w:hAnsi="宋体"/>
                <w:color w:val="000000"/>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前置条件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3" w:type="dxa"/>
            <w:vMerge w:val="continue"/>
            <w:tcBorders>
              <w:top w:val="single" w:color="4F81BD" w:sz="8" w:space="0"/>
              <w:left w:val="single" w:color="4F81BD" w:sz="8" w:space="0"/>
              <w:bottom w:val="single" w:color="4F81BD" w:sz="8" w:space="0"/>
              <w:right w:val="dotted" w:color="auto" w:sz="4" w:space="0"/>
            </w:tcBorders>
            <w:shd w:val="clear" w:color="auto" w:fill="FFFFFF"/>
          </w:tcPr>
          <w:p>
            <w:pPr>
              <w:rPr>
                <w:color w:val="000000"/>
              </w:rPr>
            </w:pPr>
          </w:p>
        </w:tc>
        <w:tc>
          <w:tcPr>
            <w:tcW w:w="1232"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color w:val="000000"/>
              </w:rPr>
            </w:pPr>
            <w:r>
              <w:rPr>
                <w:rFonts w:hAnsi="宋体"/>
                <w:color w:val="000000"/>
              </w:rPr>
              <w:t>后置条件</w:t>
            </w:r>
          </w:p>
        </w:tc>
        <w:tc>
          <w:tcPr>
            <w:tcW w:w="3887" w:type="dxa"/>
            <w:tcBorders>
              <w:top w:val="single" w:color="4F81BD" w:sz="8" w:space="0"/>
              <w:left w:val="dotted" w:color="auto" w:sz="4" w:space="0"/>
              <w:bottom w:val="single" w:color="4F81BD" w:sz="8" w:space="0"/>
              <w:right w:val="single" w:color="4F81BD" w:sz="8" w:space="0"/>
            </w:tcBorders>
            <w:shd w:val="clear" w:color="auto" w:fill="FFFFFF"/>
          </w:tcPr>
          <w:p>
            <w:pPr>
              <w:rPr>
                <w:rFonts w:ascii="宋体" w:hAnsi="宋体"/>
                <w:color w:val="000000"/>
              </w:rPr>
            </w:pPr>
            <w:r>
              <w:rPr>
                <w:rFonts w:ascii="宋体" w:hAnsi="宋体"/>
                <w:color w:val="000000"/>
              </w:rPr>
              <w:t>返回所有PO结果</w:t>
            </w:r>
          </w:p>
        </w:tc>
      </w:tr>
    </w:tbl>
    <w:p>
      <w:pPr>
        <w:pStyle w:val="7"/>
        <w:spacing w:line="276" w:lineRule="auto"/>
        <w:ind w:firstLine="0" w:firstLineChars="0"/>
        <w:jc w:val="center"/>
      </w:pPr>
    </w:p>
    <w:p>
      <w:pPr/>
    </w:p>
    <w:p>
      <w:pPr>
        <w:pStyle w:val="2"/>
      </w:pPr>
      <w:bookmarkStart w:id="47" w:name="_Toc401040360"/>
      <w:bookmarkStart w:id="48" w:name="_Toc16197"/>
      <w:r>
        <w:rPr>
          <w:rFonts w:hint="eastAsia"/>
        </w:rPr>
        <w:t>6 信息视角</w:t>
      </w:r>
      <w:bookmarkEnd w:id="47"/>
      <w:bookmarkEnd w:id="48"/>
    </w:p>
    <w:p>
      <w:pPr>
        <w:pStyle w:val="3"/>
      </w:pPr>
      <w:bookmarkStart w:id="49" w:name="_Toc401040361"/>
      <w:r>
        <w:rPr>
          <w:rFonts w:hint="eastAsia"/>
        </w:rPr>
        <w:t xml:space="preserve">  </w:t>
      </w:r>
      <w:bookmarkStart w:id="50" w:name="_Toc23896"/>
      <w:r>
        <w:rPr>
          <w:rFonts w:hint="eastAsia"/>
        </w:rPr>
        <w:t>6.1数据持久化对象</w:t>
      </w:r>
      <w:bookmarkEnd w:id="49"/>
      <w:bookmarkEnd w:id="50"/>
    </w:p>
    <w:p>
      <w:pPr>
        <w:ind w:firstLine="420"/>
        <w:rPr>
          <w:rFonts w:ascii="宋体" w:hAnsi="宋体"/>
        </w:rPr>
      </w:pPr>
      <w:r>
        <w:rPr>
          <w:rFonts w:hint="eastAsia" w:ascii="宋体" w:hAnsi="宋体"/>
        </w:rPr>
        <w:t>系统的PO类就是对应的相关的实体类，在此只做简单的介绍。</w:t>
      </w:r>
    </w:p>
    <w:p>
      <w:pPr>
        <w:pStyle w:val="24"/>
        <w:numPr>
          <w:ilvl w:val="1"/>
          <w:numId w:val="3"/>
        </w:numPr>
        <w:ind w:firstLineChars="0"/>
        <w:rPr>
          <w:rFonts w:ascii="宋体" w:hAnsi="宋体" w:cs="宋体"/>
        </w:rPr>
      </w:pPr>
      <w:r>
        <w:rPr>
          <w:rFonts w:hint="eastAsia" w:ascii="宋体" w:hAnsi="宋体" w:cs="宋体"/>
        </w:rPr>
        <w:t>ConstantPO类是保存系统常量的类，包括城市距离常量和价格常量。</w:t>
      </w:r>
    </w:p>
    <w:p>
      <w:pPr>
        <w:pStyle w:val="24"/>
        <w:numPr>
          <w:ilvl w:val="1"/>
          <w:numId w:val="3"/>
        </w:numPr>
        <w:ind w:firstLineChars="0"/>
        <w:rPr>
          <w:rFonts w:ascii="宋体" w:hAnsi="宋体" w:cs="宋体"/>
        </w:rPr>
      </w:pPr>
      <w:r>
        <w:rPr>
          <w:rFonts w:hint="eastAsia" w:ascii="宋体" w:hAnsi="宋体" w:cs="宋体"/>
        </w:rPr>
        <w:t>LogPO类包含操作日志信息的职位、姓名、操作名称和时间。</w:t>
      </w:r>
    </w:p>
    <w:p>
      <w:pPr>
        <w:pStyle w:val="24"/>
        <w:numPr>
          <w:ilvl w:val="1"/>
          <w:numId w:val="3"/>
        </w:numPr>
        <w:ind w:firstLineChars="0"/>
        <w:rPr>
          <w:rFonts w:ascii="宋体" w:hAnsi="宋体" w:cs="宋体"/>
        </w:rPr>
      </w:pPr>
      <w:r>
        <w:rPr>
          <w:rFonts w:hint="eastAsia" w:ascii="宋体" w:hAnsi="宋体" w:cs="宋体"/>
        </w:rPr>
        <w:t>OrderSheetPO类包含订单信息的快递物流编号、寄件人姓名、住址、单位、电话、手机、收件人姓名、住址、单位、电话、手机、收件状态和收件时间。</w:t>
      </w:r>
    </w:p>
    <w:p>
      <w:pPr>
        <w:pStyle w:val="24"/>
        <w:numPr>
          <w:ilvl w:val="1"/>
          <w:numId w:val="3"/>
        </w:numPr>
        <w:ind w:firstLineChars="0"/>
        <w:rPr>
          <w:rFonts w:ascii="宋体" w:hAnsi="宋体" w:cs="宋体"/>
        </w:rPr>
      </w:pPr>
      <w:r>
        <w:rPr>
          <w:rFonts w:hint="eastAsia" w:ascii="宋体" w:hAnsi="宋体" w:cs="宋体"/>
        </w:rPr>
        <w:t>PaymentSheetPO类包含付款单信息的</w:t>
      </w:r>
      <w:r>
        <w:rPr>
          <w:rFonts w:hint="eastAsia" w:ascii="宋体" w:hAnsi="宋体" w:cs="宋体"/>
          <w:color w:val="000000"/>
        </w:rPr>
        <w:t>付款日期、付款金额、付款人、付款账号、条目和备注部分</w:t>
      </w:r>
      <w:r>
        <w:rPr>
          <w:rFonts w:hint="eastAsia" w:ascii="宋体" w:hAnsi="宋体" w:cs="宋体"/>
        </w:rPr>
        <w:t>。</w:t>
      </w:r>
    </w:p>
    <w:p>
      <w:pPr>
        <w:numPr>
          <w:ilvl w:val="1"/>
          <w:numId w:val="4"/>
        </w:numPr>
        <w:rPr>
          <w:rFonts w:ascii="宋体" w:hAnsi="宋体" w:cs="宋体"/>
          <w:szCs w:val="21"/>
        </w:rPr>
      </w:pPr>
      <w:r>
        <w:rPr>
          <w:rFonts w:hint="eastAsia" w:ascii="宋体" w:hAnsi="宋体" w:cs="宋体"/>
          <w:szCs w:val="21"/>
        </w:rPr>
        <w:t>StorageInSheetPO类包含快递编号，入库日期，目的地，区号，排号，架号，位号几个属性。</w:t>
      </w:r>
    </w:p>
    <w:p>
      <w:pPr>
        <w:numPr>
          <w:ilvl w:val="1"/>
          <w:numId w:val="4"/>
        </w:numPr>
        <w:rPr>
          <w:rFonts w:ascii="宋体" w:hAnsi="宋体" w:cs="宋体"/>
          <w:szCs w:val="21"/>
        </w:rPr>
      </w:pPr>
      <w:r>
        <w:rPr>
          <w:rFonts w:hint="eastAsia" w:ascii="宋体" w:hAnsi="宋体" w:cs="宋体"/>
          <w:szCs w:val="21"/>
        </w:rPr>
        <w:t>StorageOutSheetPO类是包含快递编号，入库日期，目的地，装运形式，中转单编号，汽运编号几个属性。</w:t>
      </w:r>
    </w:p>
    <w:p>
      <w:pPr>
        <w:numPr>
          <w:ilvl w:val="1"/>
          <w:numId w:val="4"/>
        </w:numPr>
        <w:rPr>
          <w:rFonts w:ascii="宋体" w:hAnsi="宋体" w:cs="宋体"/>
          <w:szCs w:val="21"/>
        </w:rPr>
      </w:pPr>
      <w:r>
        <w:rPr>
          <w:rFonts w:hint="eastAsia" w:ascii="宋体" w:hAnsi="宋体" w:cs="宋体"/>
          <w:szCs w:val="21"/>
        </w:rPr>
        <w:t>ReceiveSheetPO类包含到达日期、中转中心编号、出发地、货物到达状态和接收的业务员。</w:t>
      </w:r>
    </w:p>
    <w:p>
      <w:pPr>
        <w:numPr>
          <w:ilvl w:val="1"/>
          <w:numId w:val="4"/>
        </w:numPr>
        <w:rPr>
          <w:rFonts w:ascii="宋体" w:hAnsi="宋体" w:cs="宋体"/>
          <w:szCs w:val="21"/>
        </w:rPr>
      </w:pPr>
      <w:r>
        <w:rPr>
          <w:rFonts w:hint="eastAsia" w:ascii="宋体" w:hAnsi="宋体" w:cs="宋体"/>
          <w:szCs w:val="21"/>
        </w:rPr>
        <w:t>SendSheetPO类包括出发日期、到达日期、出发地、到达地、托运订单条形码号和派送员。</w:t>
      </w:r>
    </w:p>
    <w:p>
      <w:pPr>
        <w:numPr>
          <w:ilvl w:val="1"/>
          <w:numId w:val="4"/>
        </w:numPr>
        <w:rPr>
          <w:rFonts w:ascii="宋体" w:hAnsi="宋体" w:cs="宋体"/>
          <w:szCs w:val="21"/>
        </w:rPr>
      </w:pPr>
      <w:r>
        <w:rPr>
          <w:rFonts w:hint="eastAsia" w:ascii="宋体" w:hAnsi="宋体" w:cs="宋体"/>
          <w:szCs w:val="21"/>
        </w:rPr>
        <w:t>CashPO类包括了收款日期、收款金额、收款快递员、对应的所有快递订单条形码号</w:t>
      </w:r>
    </w:p>
    <w:p>
      <w:pPr>
        <w:numPr>
          <w:ilvl w:val="1"/>
          <w:numId w:val="4"/>
        </w:numPr>
        <w:rPr>
          <w:rFonts w:ascii="宋体" w:hAnsi="宋体" w:cs="宋体"/>
          <w:szCs w:val="21"/>
        </w:rPr>
      </w:pPr>
      <w:r>
        <w:rPr>
          <w:rFonts w:hint="eastAsia" w:ascii="宋体" w:hAnsi="宋体" w:cs="宋体"/>
          <w:szCs w:val="21"/>
        </w:rPr>
        <w:t>GoodsPO类包含物流状态，原件数量，货物的长宽高，实际重量，体积，内件品名，快递方式，包装方式，快递编号，入库日期，目的地，区号，排号，架号，位号，装运形式，中转单编号，汽运编号几个属性。</w:t>
      </w:r>
    </w:p>
    <w:p>
      <w:pPr>
        <w:pStyle w:val="24"/>
        <w:numPr>
          <w:ilvl w:val="1"/>
          <w:numId w:val="3"/>
        </w:numPr>
        <w:ind w:firstLineChars="0"/>
        <w:rPr>
          <w:rFonts w:ascii="宋体" w:hAnsi="宋体" w:cs="宋体"/>
        </w:rPr>
      </w:pPr>
      <w:r>
        <w:rPr>
          <w:rFonts w:hint="eastAsia" w:ascii="宋体" w:hAnsi="宋体" w:cs="宋体"/>
          <w:szCs w:val="21"/>
        </w:rPr>
        <w:t>StoragePO类包含商品库存数量，警戒比例几个属性。</w:t>
      </w:r>
    </w:p>
    <w:p>
      <w:pPr>
        <w:pStyle w:val="24"/>
        <w:numPr>
          <w:ilvl w:val="1"/>
          <w:numId w:val="3"/>
        </w:numPr>
        <w:ind w:firstLineChars="0"/>
        <w:rPr>
          <w:rFonts w:ascii="宋体" w:hAnsi="宋体" w:cs="宋体"/>
        </w:rPr>
      </w:pPr>
      <w:r>
        <w:rPr>
          <w:rFonts w:hint="eastAsia" w:ascii="宋体" w:hAnsi="宋体" w:cs="宋体"/>
          <w:szCs w:val="21"/>
        </w:rPr>
        <w:t>AccountPO类包含账户名、银行账号和金额。</w:t>
      </w:r>
    </w:p>
    <w:p>
      <w:pPr>
        <w:pStyle w:val="24"/>
        <w:numPr>
          <w:ilvl w:val="1"/>
          <w:numId w:val="3"/>
        </w:numPr>
        <w:ind w:firstLineChars="0"/>
        <w:rPr>
          <w:rFonts w:ascii="宋体" w:hAnsi="宋体" w:cs="宋体"/>
        </w:rPr>
      </w:pPr>
      <w:r>
        <w:rPr>
          <w:rFonts w:hint="eastAsia" w:ascii="宋体" w:hAnsi="宋体" w:cs="宋体"/>
        </w:rPr>
        <w:t>BeginInfoPO</w:t>
      </w:r>
      <w:r>
        <w:rPr>
          <w:rFonts w:hint="eastAsia" w:ascii="宋体" w:hAnsi="宋体" w:cs="宋体"/>
          <w:szCs w:val="21"/>
        </w:rPr>
        <w:t>类包含常量信息、库存信息、人员机构信息、银行账户信息和司机车辆信息。</w:t>
      </w:r>
    </w:p>
    <w:p>
      <w:pPr>
        <w:pStyle w:val="24"/>
        <w:numPr>
          <w:ilvl w:val="1"/>
          <w:numId w:val="3"/>
        </w:numPr>
        <w:ind w:firstLineChars="0"/>
        <w:rPr>
          <w:rFonts w:ascii="宋体" w:hAnsi="宋体" w:cs="宋体"/>
        </w:rPr>
      </w:pPr>
      <w:r>
        <w:rPr>
          <w:rFonts w:hint="eastAsia" w:ascii="宋体" w:hAnsi="宋体" w:cs="宋体"/>
        </w:rPr>
        <w:t>UserPO类包含用户的工号、账号、密码、姓名、职位、权限和薪水。</w:t>
      </w:r>
    </w:p>
    <w:p>
      <w:pPr>
        <w:pStyle w:val="24"/>
        <w:numPr>
          <w:ilvl w:val="1"/>
          <w:numId w:val="3"/>
        </w:numPr>
        <w:ind w:firstLineChars="0"/>
        <w:rPr>
          <w:rFonts w:ascii="宋体" w:hAnsi="宋体" w:cs="宋体"/>
        </w:rPr>
      </w:pPr>
      <w:r>
        <w:rPr>
          <w:rFonts w:hint="eastAsia" w:ascii="宋体" w:hAnsi="宋体" w:cs="宋体"/>
        </w:rPr>
        <w:t>InstitutionPO类包含机构的编号、名字、职能、员工信息。</w:t>
      </w:r>
    </w:p>
    <w:p>
      <w:pPr>
        <w:pStyle w:val="24"/>
        <w:numPr>
          <w:ilvl w:val="1"/>
          <w:numId w:val="3"/>
        </w:numPr>
        <w:ind w:firstLineChars="0"/>
        <w:rPr>
          <w:rFonts w:ascii="宋体" w:hAnsi="宋体" w:cs="宋体"/>
        </w:rPr>
      </w:pPr>
      <w:r>
        <w:rPr>
          <w:rFonts w:hint="eastAsia" w:ascii="宋体" w:hAnsi="宋体" w:cs="宋体"/>
        </w:rPr>
        <w:t>AuthorityPO类包含职位的名称和权限</w:t>
      </w:r>
    </w:p>
    <w:p>
      <w:pPr>
        <w:pStyle w:val="24"/>
        <w:ind w:left="480" w:firstLine="0" w:firstLineChars="0"/>
        <w:rPr>
          <w:rFonts w:ascii="宋体" w:hAnsi="宋体" w:cs="宋体"/>
        </w:rPr>
      </w:pPr>
      <w:r>
        <w:rPr>
          <w:rFonts w:hint="eastAsia" w:ascii="宋体" w:hAnsi="宋体" w:cs="宋体"/>
        </w:rPr>
        <w:t>持久化对象定义详情见代码。</w:t>
      </w:r>
    </w:p>
    <w:p>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华文细黑">
    <w:altName w:val="Microsoft JhengHei Light"/>
    <w:panose1 w:val="02010600040101010101"/>
    <w:charset w:val="86"/>
    <w:family w:val="auto"/>
    <w:pitch w:val="default"/>
    <w:sig w:usb0="00000000" w:usb1="00000000" w:usb2="00000010" w:usb3="00000000" w:csb0="0004009F" w:csb1="00000000"/>
  </w:font>
  <w:font w:name="Consolas">
    <w:panose1 w:val="020B0609020204030204"/>
    <w:charset w:val="00"/>
    <w:family w:val="decorative"/>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Microsoft JhengHei Light">
    <w:panose1 w:val="020B0304030504040204"/>
    <w:charset w:val="86"/>
    <w:family w:val="auto"/>
    <w:pitch w:val="default"/>
    <w:sig w:usb0="800002EF" w:usb1="28CFFCFB" w:usb2="00000016" w:usb3="00000000" w:csb0="203E01BF" w:csb1="00000000"/>
  </w:font>
  <w:font w:name="Consolas">
    <w:panose1 w:val="020B0609020204030204"/>
    <w:charset w:val="86"/>
    <w:family w:val="auto"/>
    <w:pitch w:val="default"/>
    <w:sig w:usb0="E10002FF" w:usb1="4000FCFF" w:usb2="00000009" w:usb3="00000000" w:csb0="6000019F" w:csb1="DFD70000"/>
  </w:font>
  <w:font w:name="Microsoft JhengHei Light">
    <w:panose1 w:val="020B0304030504040204"/>
    <w:charset w:val="86"/>
    <w:family w:val="auto"/>
    <w:pitch w:val="default"/>
    <w:sig w:usb0="800002EF" w:usb1="28CFFCFB" w:usb2="00000016" w:usb3="00000000" w:csb0="203E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pPr>
    <w:r>
      <w:pict>
        <v:shape id="文本框 6" o:spid="_x0000_s2049" o:spt="202" type="#_x0000_t202" style="position:absolute;left:0pt;margin-left:180.8pt;margin-top:0.1pt;height:11.65pt;width:82.3pt;mso-position-horizontal-relative:margin;z-index:251658240;mso-width-relative:page;mso-height-relative:page;" filled="f" o:preferrelative="t" stroked="f" coordsize="21600,21600">
          <v:path/>
          <v:fill on="f" focussize="0,0"/>
          <v:stroke on="f" joinstyle="miter"/>
          <v:imagedata o:title=""/>
          <o:lock v:ext="edit"/>
          <v:textbox inset="0mm,0mm,0mm,0mm">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21</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47</w:t>
                </w:r>
                <w:r>
                  <w:rPr>
                    <w:sz w:val="18"/>
                  </w:rPr>
                  <w:fldChar w:fldCharType="end"/>
                </w:r>
                <w:r>
                  <w:rPr>
                    <w:rFonts w:hint="eastAsia"/>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jc w:val="both"/>
      <w:rPr>
        <w:color w:val="969696"/>
      </w:rPr>
    </w:pPr>
    <w:r>
      <w:rPr>
        <w:rFonts w:hint="eastAsia"/>
        <w:color w:val="969696"/>
      </w:rPr>
      <w:t>快递物流系统  开发人员：曹姝玥 雷婷 李莹 徐海溦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885543">
    <w:nsid w:val="563DB8A7"/>
    <w:multiLevelType w:val="singleLevel"/>
    <w:tmpl w:val="563DB8A7"/>
    <w:lvl w:ilvl="0" w:tentative="1">
      <w:start w:val="1"/>
      <w:numFmt w:val="decimal"/>
      <w:suff w:val="nothing"/>
      <w:lvlText w:val="%1、"/>
      <w:lvlJc w:val="left"/>
    </w:lvl>
  </w:abstractNum>
  <w:abstractNum w:abstractNumId="1065488486">
    <w:nsid w:val="3F821066"/>
    <w:multiLevelType w:val="multilevel"/>
    <w:tmpl w:val="3F82106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47082146">
    <w:nsid w:val="387353A2"/>
    <w:multiLevelType w:val="multilevel"/>
    <w:tmpl w:val="387353A2"/>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309823680">
    <w:nsid w:val="4E1252C0"/>
    <w:multiLevelType w:val="multilevel"/>
    <w:tmpl w:val="4E1252C0"/>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num w:numId="1">
    <w:abstractNumId w:val="1446885543"/>
  </w:num>
  <w:num w:numId="2">
    <w:abstractNumId w:val="1065488486"/>
  </w:num>
  <w:num w:numId="3">
    <w:abstractNumId w:val="947082146"/>
  </w:num>
  <w:num w:numId="4">
    <w:abstractNumId w:val="13098236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30F4"/>
    <w:rsid w:val="000763B8"/>
    <w:rsid w:val="000B7A34"/>
    <w:rsid w:val="000E2A39"/>
    <w:rsid w:val="00135ACF"/>
    <w:rsid w:val="00136CB0"/>
    <w:rsid w:val="00172A27"/>
    <w:rsid w:val="001C5678"/>
    <w:rsid w:val="002B61B7"/>
    <w:rsid w:val="00311DF0"/>
    <w:rsid w:val="00315B4F"/>
    <w:rsid w:val="0036599E"/>
    <w:rsid w:val="00374734"/>
    <w:rsid w:val="003F6415"/>
    <w:rsid w:val="00403BAA"/>
    <w:rsid w:val="004F4EBA"/>
    <w:rsid w:val="005D0D81"/>
    <w:rsid w:val="006108DA"/>
    <w:rsid w:val="00652F3A"/>
    <w:rsid w:val="006B6364"/>
    <w:rsid w:val="006B6C16"/>
    <w:rsid w:val="006F1977"/>
    <w:rsid w:val="006F4C99"/>
    <w:rsid w:val="007630DF"/>
    <w:rsid w:val="00792063"/>
    <w:rsid w:val="008271E6"/>
    <w:rsid w:val="008964D6"/>
    <w:rsid w:val="008B2811"/>
    <w:rsid w:val="00987E1E"/>
    <w:rsid w:val="009E181A"/>
    <w:rsid w:val="00A60B13"/>
    <w:rsid w:val="00A70A7E"/>
    <w:rsid w:val="00AA4499"/>
    <w:rsid w:val="00AA6CE9"/>
    <w:rsid w:val="00C176CD"/>
    <w:rsid w:val="00C61FEA"/>
    <w:rsid w:val="00CA572F"/>
    <w:rsid w:val="00D960C8"/>
    <w:rsid w:val="00DB14D3"/>
    <w:rsid w:val="00E02488"/>
    <w:rsid w:val="00E57DF8"/>
    <w:rsid w:val="00E70AE1"/>
    <w:rsid w:val="00EA0BFA"/>
    <w:rsid w:val="00EA52D8"/>
    <w:rsid w:val="00EB5E12"/>
    <w:rsid w:val="00EC2861"/>
    <w:rsid w:val="00EF6DC2"/>
    <w:rsid w:val="00F32C84"/>
    <w:rsid w:val="00F41064"/>
    <w:rsid w:val="00F8033A"/>
    <w:rsid w:val="00F868C5"/>
    <w:rsid w:val="00F962AD"/>
    <w:rsid w:val="00FB6F27"/>
    <w:rsid w:val="07553340"/>
    <w:rsid w:val="08FF1C4F"/>
    <w:rsid w:val="091927F9"/>
    <w:rsid w:val="0C360518"/>
    <w:rsid w:val="0C8F6628"/>
    <w:rsid w:val="0EDB61ED"/>
    <w:rsid w:val="107D2F1F"/>
    <w:rsid w:val="121C2E46"/>
    <w:rsid w:val="1677276B"/>
    <w:rsid w:val="16DF0E96"/>
    <w:rsid w:val="17EE79CE"/>
    <w:rsid w:val="1AE767B2"/>
    <w:rsid w:val="1CC80EC6"/>
    <w:rsid w:val="2119168B"/>
    <w:rsid w:val="234052E2"/>
    <w:rsid w:val="24B31941"/>
    <w:rsid w:val="24E14A0E"/>
    <w:rsid w:val="279A7186"/>
    <w:rsid w:val="28072A05"/>
    <w:rsid w:val="2A012DF7"/>
    <w:rsid w:val="2AD21379"/>
    <w:rsid w:val="2BA534A8"/>
    <w:rsid w:val="2C6D2EF1"/>
    <w:rsid w:val="30542857"/>
    <w:rsid w:val="30CF5A24"/>
    <w:rsid w:val="32705150"/>
    <w:rsid w:val="33766BFC"/>
    <w:rsid w:val="34A614EC"/>
    <w:rsid w:val="353A55E3"/>
    <w:rsid w:val="3622425C"/>
    <w:rsid w:val="374804E7"/>
    <w:rsid w:val="3A382193"/>
    <w:rsid w:val="3AC455FA"/>
    <w:rsid w:val="3ADC2CA1"/>
    <w:rsid w:val="3AF13B40"/>
    <w:rsid w:val="3B915C47"/>
    <w:rsid w:val="3C134F1C"/>
    <w:rsid w:val="3D5D3C39"/>
    <w:rsid w:val="3D900F90"/>
    <w:rsid w:val="4205365D"/>
    <w:rsid w:val="436C1CAB"/>
    <w:rsid w:val="44C37CDE"/>
    <w:rsid w:val="453F2EAB"/>
    <w:rsid w:val="459C1443"/>
    <w:rsid w:val="4B2038D0"/>
    <w:rsid w:val="4C272DFE"/>
    <w:rsid w:val="4D276224"/>
    <w:rsid w:val="4D357738"/>
    <w:rsid w:val="4DA71FF5"/>
    <w:rsid w:val="4DC43B24"/>
    <w:rsid w:val="4DE26957"/>
    <w:rsid w:val="4DE44058"/>
    <w:rsid w:val="50175272"/>
    <w:rsid w:val="50204AB6"/>
    <w:rsid w:val="50816EA0"/>
    <w:rsid w:val="50B84DFB"/>
    <w:rsid w:val="50BF4786"/>
    <w:rsid w:val="5146160F"/>
    <w:rsid w:val="52EB3A96"/>
    <w:rsid w:val="553D5564"/>
    <w:rsid w:val="57BE4890"/>
    <w:rsid w:val="5876152E"/>
    <w:rsid w:val="5A9418A9"/>
    <w:rsid w:val="5B164401"/>
    <w:rsid w:val="5BC31F9B"/>
    <w:rsid w:val="5C60569C"/>
    <w:rsid w:val="5D4B0B1D"/>
    <w:rsid w:val="5DD43000"/>
    <w:rsid w:val="60A42E1E"/>
    <w:rsid w:val="61770BF8"/>
    <w:rsid w:val="62583769"/>
    <w:rsid w:val="66464C58"/>
    <w:rsid w:val="6A5034F9"/>
    <w:rsid w:val="6D0C6BF5"/>
    <w:rsid w:val="6F8040FB"/>
    <w:rsid w:val="701658F3"/>
    <w:rsid w:val="709B5B4C"/>
    <w:rsid w:val="71A01B77"/>
    <w:rsid w:val="72070621"/>
    <w:rsid w:val="721B72C2"/>
    <w:rsid w:val="726F0F4A"/>
    <w:rsid w:val="733A3E96"/>
    <w:rsid w:val="73D7089D"/>
    <w:rsid w:val="77FF66EE"/>
    <w:rsid w:val="7844395F"/>
    <w:rsid w:val="79294ED6"/>
    <w:rsid w:val="7DAB46BB"/>
    <w:rsid w:val="7E2A080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keepNext/>
      <w:keepLines/>
      <w:spacing w:line="576" w:lineRule="auto"/>
      <w:outlineLvl w:val="0"/>
    </w:pPr>
    <w:rPr>
      <w:b/>
      <w:kern w:val="44"/>
      <w:sz w:val="44"/>
    </w:rPr>
  </w:style>
  <w:style w:type="paragraph" w:styleId="3">
    <w:name w:val="heading 2"/>
    <w:basedOn w:val="1"/>
    <w:next w:val="1"/>
    <w:unhideWhenUsed/>
    <w:qFormat/>
    <w:uiPriority w:val="9"/>
    <w:pPr>
      <w:keepNext/>
      <w:keepLines/>
      <w:spacing w:line="413" w:lineRule="auto"/>
      <w:outlineLvl w:val="1"/>
    </w:pPr>
    <w:rPr>
      <w:rFonts w:ascii="Arial" w:hAnsi="Arial" w:eastAsia="黑体"/>
      <w:b/>
      <w:sz w:val="32"/>
    </w:rPr>
  </w:style>
  <w:style w:type="paragraph" w:styleId="4">
    <w:name w:val="heading 3"/>
    <w:basedOn w:val="1"/>
    <w:next w:val="1"/>
    <w:link w:val="30"/>
    <w:unhideWhenUsed/>
    <w:qFormat/>
    <w:uiPriority w:val="9"/>
    <w:pPr>
      <w:keepNext/>
      <w:keepLines/>
      <w:spacing w:line="413" w:lineRule="auto"/>
      <w:outlineLvl w:val="2"/>
    </w:pPr>
    <w:rPr>
      <w:b/>
      <w:sz w:val="32"/>
    </w:rPr>
  </w:style>
  <w:style w:type="character" w:default="1" w:styleId="19">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caption"/>
    <w:basedOn w:val="1"/>
    <w:next w:val="1"/>
    <w:unhideWhenUsed/>
    <w:qFormat/>
    <w:uiPriority w:val="35"/>
    <w:rPr>
      <w:rFonts w:ascii="Cambria" w:hAnsi="Cambria" w:eastAsia="黑体"/>
      <w:sz w:val="20"/>
      <w:szCs w:val="20"/>
    </w:rPr>
  </w:style>
  <w:style w:type="paragraph" w:styleId="7">
    <w:name w:val="Body Text Indent"/>
    <w:basedOn w:val="1"/>
    <w:unhideWhenUsed/>
    <w:qFormat/>
    <w:uiPriority w:val="99"/>
    <w:pPr>
      <w:spacing w:line="360" w:lineRule="auto"/>
      <w:ind w:firstLine="480" w:firstLineChars="200"/>
    </w:pPr>
    <w:rPr>
      <w:rFonts w:ascii="Times New Roman" w:hAnsi="Times New Roman" w:cs="Times New Roman"/>
      <w:sz w:val="24"/>
      <w:szCs w:val="24"/>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1"/>
    <w:unhideWhenUsed/>
    <w:qFormat/>
    <w:uiPriority w:val="99"/>
    <w:rPr>
      <w:sz w:val="18"/>
      <w:szCs w:val="18"/>
    </w:rPr>
  </w:style>
  <w:style w:type="paragraph" w:styleId="12">
    <w:name w:val="footer"/>
    <w:basedOn w:val="1"/>
    <w:unhideWhenUsed/>
    <w:qFormat/>
    <w:uiPriority w:val="0"/>
    <w:pPr>
      <w:tabs>
        <w:tab w:val="center" w:pos="4153"/>
        <w:tab w:val="right" w:pos="8306"/>
      </w:tabs>
      <w:snapToGrid w:val="0"/>
      <w:jc w:val="left"/>
    </w:pPr>
    <w:rPr>
      <w:sz w:val="18"/>
      <w:szCs w:val="18"/>
    </w:rPr>
  </w:style>
  <w:style w:type="paragraph" w:styleId="13">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table" w:styleId="21">
    <w:name w:val="Table Grid"/>
    <w:basedOn w:val="20"/>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无间隔1"/>
    <w:qFormat/>
    <w:uiPriority w:val="1"/>
    <w:rPr>
      <w:rFonts w:ascii="Calibri" w:hAnsi="Calibri" w:eastAsia="宋体" w:cs="Times New Roman"/>
      <w:sz w:val="22"/>
      <w:szCs w:val="22"/>
      <w:lang w:val="en-US" w:eastAsia="zh-CN" w:bidi="ar-SA"/>
    </w:rPr>
  </w:style>
  <w:style w:type="paragraph" w:customStyle="1" w:styleId="23">
    <w:name w:val="列出段落1"/>
    <w:basedOn w:val="1"/>
    <w:qFormat/>
    <w:uiPriority w:val="34"/>
    <w:pPr>
      <w:ind w:firstLine="420" w:firstLineChars="200"/>
    </w:pPr>
  </w:style>
  <w:style w:type="paragraph" w:customStyle="1" w:styleId="24">
    <w:name w:val="列出段落2"/>
    <w:basedOn w:val="1"/>
    <w:qFormat/>
    <w:uiPriority w:val="34"/>
    <w:pPr>
      <w:ind w:firstLine="420" w:firstLineChars="200"/>
    </w:pPr>
  </w:style>
  <w:style w:type="paragraph" w:customStyle="1" w:styleId="25">
    <w:name w:val="正文1"/>
    <w:qFormat/>
    <w:uiPriority w:val="0"/>
    <w:pPr>
      <w:jc w:val="both"/>
    </w:pPr>
    <w:rPr>
      <w:rFonts w:ascii="Times New Roman" w:hAnsi="Times New Roman" w:eastAsia="宋体" w:cs="Times New Roman"/>
      <w:kern w:val="2"/>
      <w:sz w:val="21"/>
      <w:szCs w:val="21"/>
      <w:lang w:val="en-US" w:eastAsia="zh-CN" w:bidi="ar-SA"/>
    </w:rPr>
  </w:style>
  <w:style w:type="paragraph" w:customStyle="1" w:styleId="26">
    <w:name w:val="样式1"/>
    <w:basedOn w:val="7"/>
    <w:link w:val="28"/>
    <w:qFormat/>
    <w:uiPriority w:val="0"/>
  </w:style>
  <w:style w:type="paragraph" w:customStyle="1" w:styleId="27">
    <w:name w:val="样式2"/>
    <w:basedOn w:val="7"/>
    <w:link w:val="29"/>
    <w:qFormat/>
    <w:uiPriority w:val="0"/>
  </w:style>
  <w:style w:type="character" w:customStyle="1" w:styleId="28">
    <w:name w:val="样式1 Char"/>
    <w:link w:val="26"/>
    <w:qFormat/>
    <w:uiPriority w:val="0"/>
  </w:style>
  <w:style w:type="character" w:customStyle="1" w:styleId="29">
    <w:name w:val="样式2 Char"/>
    <w:link w:val="27"/>
    <w:qFormat/>
    <w:uiPriority w:val="0"/>
  </w:style>
  <w:style w:type="character" w:customStyle="1" w:styleId="30">
    <w:name w:val="标题 3 Char"/>
    <w:link w:val="4"/>
    <w:qFormat/>
    <w:uiPriority w:val="0"/>
    <w:rPr>
      <w:b/>
      <w:sz w:val="32"/>
    </w:rPr>
  </w:style>
  <w:style w:type="character" w:customStyle="1" w:styleId="31">
    <w:name w:val="批注框文本 Char"/>
    <w:basedOn w:val="19"/>
    <w:link w:val="11"/>
    <w:semiHidden/>
    <w:qFormat/>
    <w:uiPriority w:val="99"/>
    <w:rPr>
      <w:rFonts w:ascii="Calibri" w:hAnsi="Calibri" w:cs="黑体"/>
      <w:kern w:val="2"/>
      <w:sz w:val="18"/>
      <w:szCs w:val="18"/>
    </w:rPr>
  </w:style>
  <w:style w:type="table" w:customStyle="1" w:styleId="32">
    <w:name w:val="网格型1"/>
    <w:basedOn w:val="20"/>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emf"/><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A4904C-A271-4C82-B0A7-E7C22606277B}">
  <ds:schemaRefs/>
</ds:datastoreItem>
</file>

<file path=docProps/app.xml><?xml version="1.0" encoding="utf-8"?>
<Properties xmlns="http://schemas.openxmlformats.org/officeDocument/2006/extended-properties" xmlns:vt="http://schemas.openxmlformats.org/officeDocument/2006/docPropsVTypes">
  <Template>Normal</Template>
  <Pages>1</Pages>
  <Words>5730</Words>
  <Characters>32666</Characters>
  <Lines>272</Lines>
  <Paragraphs>76</Paragraphs>
  <ScaleCrop>false</ScaleCrop>
  <LinksUpToDate>false</LinksUpToDate>
  <CharactersWithSpaces>38320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2015-10-26T12:30:00Z</dcterms:created>
  <dc:creator>dell</dc:creator>
  <cp:lastModifiedBy>dell</cp:lastModifiedBy>
  <dcterms:modified xsi:type="dcterms:W3CDTF">2016-01-05T04:30:50Z</dcterms:modified>
  <dc:title> _x0001_</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