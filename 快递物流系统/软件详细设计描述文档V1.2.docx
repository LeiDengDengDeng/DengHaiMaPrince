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7"/>
        <w:spacing w:before="1540" w:after="240"/>
        <w:jc w:val="center"/>
        <w:rPr>
          <w:color w:val="5B9BD5"/>
        </w:rPr>
      </w:pPr>
      <w:bookmarkStart w:id="0" w:name="_Toc86901466"/>
      <w:bookmarkStart w:id="1" w:name="_Toc196292989"/>
      <w:bookmarkStart w:id="2" w:name="_Toc289420326"/>
      <w:bookmarkStart w:id="3" w:name="_Toc22017100"/>
      <w:bookmarkStart w:id="4" w:name="_Toc196293133"/>
      <w:r>
        <w:rPr>
          <w:color w:val="5B9BD5"/>
        </w:rPr>
        <w:drawing>
          <wp:inline distT="0" distB="0" distL="114300" distR="114300">
            <wp:extent cx="1419225" cy="752475"/>
            <wp:effectExtent l="0" t="0" r="9525" b="9525"/>
            <wp:docPr id="4"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3"/>
                    <pic:cNvPicPr>
                      <a:picLocks noChangeAspect="1"/>
                    </pic:cNvPicPr>
                  </pic:nvPicPr>
                  <pic:blipFill>
                    <a:blip r:embed="rId4" r:link="rId5" cstate="print"/>
                    <a:srcRect r="-224" b="-85"/>
                    <a:stretch>
                      <a:fillRect/>
                    </a:stretch>
                  </pic:blipFill>
                  <pic:spPr>
                    <a:xfrm>
                      <a:off x="0" y="0"/>
                      <a:ext cx="1419225" cy="752475"/>
                    </a:xfrm>
                    <a:prstGeom prst="rect">
                      <a:avLst/>
                    </a:prstGeom>
                    <a:noFill/>
                    <a:ln w="9525">
                      <a:noFill/>
                      <a:miter/>
                    </a:ln>
                  </pic:spPr>
                </pic:pic>
              </a:graphicData>
            </a:graphic>
          </wp:inline>
        </w:drawing>
      </w:r>
    </w:p>
    <w:p>
      <w:pPr>
        <w:pStyle w:val="27"/>
        <w:pBdr>
          <w:top w:val="single" w:color="5B9BD5" w:sz="6" w:space="6"/>
          <w:bottom w:val="single" w:color="5B9BD5" w:sz="6" w:space="6"/>
        </w:pBdr>
        <w:spacing w:after="240"/>
        <w:jc w:val="center"/>
        <w:rPr>
          <w:rFonts w:ascii="黑体" w:hAnsi="宋体" w:eastAsia="黑体" w:cs="黑体"/>
          <w:b/>
          <w:caps/>
          <w:color w:val="5B9BD5"/>
          <w:sz w:val="96"/>
          <w:szCs w:val="96"/>
        </w:rPr>
      </w:pPr>
      <w:r>
        <w:rPr>
          <w:rFonts w:hint="eastAsia" w:ascii="黑体" w:hAnsi="宋体" w:eastAsia="黑体" w:cs="黑体"/>
          <w:b/>
          <w:caps/>
          <w:sz w:val="96"/>
          <w:szCs w:val="96"/>
        </w:rPr>
        <w:t>快递物流系统</w:t>
      </w:r>
    </w:p>
    <w:p>
      <w:pPr>
        <w:pStyle w:val="27"/>
        <w:jc w:val="center"/>
        <w:rPr>
          <w:rFonts w:ascii="黑体" w:hAnsi="宋体" w:eastAsia="黑体" w:cs="黑体"/>
          <w:b/>
          <w:color w:val="5B9BD5"/>
          <w:sz w:val="56"/>
          <w:szCs w:val="56"/>
        </w:rPr>
      </w:pPr>
      <w:r>
        <w:rPr>
          <w:rFonts w:hint="eastAsia" w:ascii="黑体" w:hAnsi="宋体" w:eastAsia="黑体" w:cs="黑体"/>
          <w:b/>
          <w:sz w:val="56"/>
          <w:szCs w:val="56"/>
        </w:rPr>
        <w:t>软件详细设计描述文档</w:t>
      </w:r>
    </w:p>
    <w:p>
      <w:pPr>
        <w:pStyle w:val="27"/>
        <w:spacing w:before="480"/>
        <w:jc w:val="center"/>
        <w:rPr>
          <w:color w:val="5B9BD5"/>
        </w:rPr>
      </w:pPr>
      <w:r>
        <w:rPr>
          <w:color w:val="5B9BD5"/>
        </w:rPr>
        <w:drawing>
          <wp:inline distT="0" distB="0" distL="114300" distR="114300">
            <wp:extent cx="762000" cy="485775"/>
            <wp:effectExtent l="0" t="0" r="0" b="9525"/>
            <wp:docPr id="5"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4"/>
                    <pic:cNvPicPr>
                      <a:picLocks noChangeAspect="1"/>
                    </pic:cNvPicPr>
                  </pic:nvPicPr>
                  <pic:blipFill>
                    <a:blip r:embed="rId6" r:link="rId5" cstate="print"/>
                    <a:srcRect r="-420"/>
                    <a:stretch>
                      <a:fillRect/>
                    </a:stretch>
                  </pic:blipFill>
                  <pic:spPr>
                    <a:xfrm>
                      <a:off x="0" y="0"/>
                      <a:ext cx="762000" cy="485775"/>
                    </a:xfrm>
                    <a:prstGeom prst="rect">
                      <a:avLst/>
                    </a:prstGeom>
                    <a:noFill/>
                    <a:ln w="9525">
                      <a:noFill/>
                      <a:miter/>
                    </a:ln>
                  </pic:spPr>
                </pic:pic>
              </a:graphicData>
            </a:graphic>
          </wp:inline>
        </w:drawing>
      </w: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p>
    <w:p>
      <w:pPr>
        <w:jc w:val="left"/>
        <w:rPr>
          <w:rFonts w:ascii="Calibri" w:hAnsi="Calibri" w:cs="Calibri"/>
          <w:szCs w:val="22"/>
        </w:rPr>
      </w:pPr>
      <w:r>
        <w:rPr>
          <w:szCs w:val="20"/>
        </w:rPr>
        <w:pict>
          <v:shape id="文本框 5" o:spid="_x0000_s1026" o:spt="202" type="#_x0000_t202" style="position:absolute;left:0pt;margin-left:0pt;margin-top:593.25pt;height:175.4pt;width:576pt;mso-position-horizontal-relative:margin;mso-position-vertical-relative:page;z-index:250609664;mso-width-relative:margin;mso-height-relative:page;mso-width-percent:1000;" filled="f" stroked="f" coordsize="21600,21600" o:gfxdata="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Mfsi99oA&#10;AAALAQAADwAAAAAAAAABACAAAAAiAAAAZHJzL2Rvd25yZXYueG1sUEsBAhQAFAAAAAgAh07iQI2L&#10;HFOrAQAAOAMAAA4AAAAAAAAAAQAgAAAAKQEAAGRycy9lMm9Eb2MueG1sUEsFBgAAAAAGAAYAWQEA&#10;AEYFAAAAAA==&#10;">
            <v:path/>
            <v:fill on="f" focussize="0,0"/>
            <v:stroke on="f" weight="0.5pt" joinstyle="miter"/>
            <v:imagedata o:title=""/>
            <o:lock v:ext="edit"/>
            <v:textbox inset="0mm,0mm,0mm,0mm">
              <w:txbxContent>
                <w:p>
                  <w:pPr>
                    <w:pStyle w:val="27"/>
                    <w:spacing w:after="40"/>
                    <w:rPr>
                      <w:rFonts w:ascii="黑体" w:hAnsi="宋体" w:eastAsia="黑体" w:cs="黑体"/>
                      <w:b/>
                      <w:color w:val="5B9BD5"/>
                      <w:sz w:val="36"/>
                      <w:szCs w:val="36"/>
                    </w:rPr>
                  </w:pPr>
                </w:p>
                <w:p>
                  <w:pPr>
                    <w:pStyle w:val="27"/>
                    <w:jc w:val="center"/>
                    <w:rPr>
                      <w:rFonts w:ascii="黑体" w:hAnsi="宋体" w:eastAsia="黑体" w:cs="黑体"/>
                      <w:b/>
                      <w:color w:val="5B9BD5"/>
                      <w:sz w:val="36"/>
                      <w:szCs w:val="36"/>
                    </w:rPr>
                  </w:pPr>
                </w:p>
              </w:txbxContent>
            </v:textbox>
          </v:shape>
        </w:pict>
      </w:r>
      <w:r>
        <w:pict>
          <v:shape id="文本框 142" o:spid="_x0000_s1027" o:spt="202" type="#_x0000_t202" style="position:absolute;left:0pt;margin-left:0pt;margin-top:596.25pt;height:172.55pt;width:576pt;mso-position-horizontal-relative:margin;mso-position-vertical-relative:page;z-index:251658240;mso-width-relative:margin;mso-height-relative:page;mso-width-percent:1000;" filled="f" stroked="f" coordsize="21600,21600" o:gfxdata="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Wl&#10;PvHaAAAACwEAAA8AAAAAAAAAAQAgAAAAIgAAAGRycy9kb3ducmV2LnhtbFBLAQIUABQAAAAIAIdO&#10;4kCl2l93rwEAADoDAAAOAAAAAAAAAAEAIAAAACkBAABkcnMvZTJvRG9jLnhtbFBLBQYAAAAABgAG&#10;AFkBAABKBQAAAAA=&#10;">
            <v:path/>
            <v:fill on="f" focussize="0,0"/>
            <v:stroke on="f" weight="0.5pt" joinstyle="miter"/>
            <v:imagedata o:title=""/>
            <o:lock v:ext="edit"/>
            <v:textbox inset="0mm,0mm,0mm,0mm">
              <w:txbxContent>
                <w:p>
                  <w:pPr>
                    <w:pStyle w:val="27"/>
                    <w:spacing w:after="40"/>
                    <w:jc w:val="center"/>
                    <w:rPr>
                      <w:rFonts w:ascii="黑体" w:hAnsi="宋体" w:eastAsia="黑体" w:cs="黑体"/>
                      <w:b/>
                      <w:caps/>
                      <w:sz w:val="36"/>
                      <w:szCs w:val="36"/>
                    </w:rPr>
                  </w:pPr>
                  <w:r>
                    <w:rPr>
                      <w:rFonts w:hint="eastAsia" w:ascii="黑体" w:hAnsi="宋体" w:eastAsia="黑体" w:cs="黑体"/>
                      <w:b/>
                      <w:caps/>
                      <w:sz w:val="36"/>
                      <w:szCs w:val="36"/>
                    </w:rPr>
                    <w:t>V1.</w:t>
                  </w:r>
                  <w:r>
                    <w:rPr>
                      <w:rFonts w:hint="eastAsia" w:ascii="黑体" w:hAnsi="宋体" w:eastAsia="黑体" w:cs="黑体"/>
                      <w:b/>
                      <w:caps/>
                      <w:sz w:val="36"/>
                      <w:szCs w:val="36"/>
                      <w:lang w:val="en-US" w:eastAsia="zh-CN"/>
                    </w:rPr>
                    <w:t>3</w:t>
                  </w:r>
                  <w:r>
                    <w:rPr>
                      <w:rFonts w:hint="eastAsia" w:ascii="黑体" w:hAnsi="宋体" w:eastAsia="黑体" w:cs="黑体"/>
                      <w:b/>
                      <w:caps/>
                      <w:sz w:val="36"/>
                      <w:szCs w:val="36"/>
                    </w:rPr>
                    <w:t xml:space="preserve"> 正式版</w:t>
                  </w:r>
                </w:p>
                <w:p>
                  <w:pPr>
                    <w:pStyle w:val="27"/>
                    <w:spacing w:after="40"/>
                    <w:jc w:val="center"/>
                    <w:rPr>
                      <w:rFonts w:ascii="黑体" w:hAnsi="宋体" w:eastAsia="黑体" w:cs="黑体"/>
                      <w:b/>
                      <w:caps/>
                      <w:sz w:val="36"/>
                      <w:szCs w:val="36"/>
                    </w:rPr>
                  </w:pPr>
                </w:p>
                <w:p>
                  <w:pPr>
                    <w:pStyle w:val="27"/>
                    <w:spacing w:after="40"/>
                    <w:jc w:val="center"/>
                    <w:rPr>
                      <w:rFonts w:ascii="黑体" w:hAnsi="宋体" w:eastAsia="黑体" w:cs="黑体"/>
                      <w:b/>
                      <w:caps/>
                      <w:sz w:val="36"/>
                      <w:szCs w:val="36"/>
                    </w:rPr>
                  </w:pPr>
                  <w:r>
                    <w:rPr>
                      <w:rFonts w:hint="eastAsia" w:ascii="黑体" w:hAnsi="宋体" w:eastAsia="黑体" w:cs="黑体"/>
                      <w:b/>
                      <w:caps/>
                      <w:sz w:val="36"/>
                      <w:szCs w:val="36"/>
                    </w:rPr>
                    <w:t>2015-11-07</w:t>
                  </w:r>
                </w:p>
                <w:p>
                  <w:pPr>
                    <w:pStyle w:val="27"/>
                    <w:spacing w:after="40"/>
                    <w:jc w:val="center"/>
                    <w:rPr>
                      <w:rFonts w:ascii="黑体" w:hAnsi="宋体" w:eastAsia="黑体" w:cs="黑体"/>
                      <w:b/>
                      <w:caps/>
                      <w:sz w:val="36"/>
                      <w:szCs w:val="36"/>
                    </w:rPr>
                  </w:pPr>
                </w:p>
                <w:p>
                  <w:pPr>
                    <w:widowControl/>
                    <w:jc w:val="center"/>
                    <w:rPr>
                      <w:rFonts w:ascii="黑体" w:hAnsi="黑体" w:eastAsia="黑体"/>
                      <w:b/>
                      <w:sz w:val="36"/>
                      <w:szCs w:val="36"/>
                    </w:rPr>
                  </w:pPr>
                  <w:r>
                    <w:rPr>
                      <w:rFonts w:hint="eastAsia" w:ascii="黑体" w:hAnsi="黑体" w:eastAsia="黑体"/>
                      <w:b/>
                      <w:sz w:val="36"/>
                      <w:szCs w:val="36"/>
                    </w:rPr>
                    <w:t>噔海马小王子Team</w:t>
                  </w:r>
                </w:p>
                <w:p>
                  <w:pPr>
                    <w:pStyle w:val="27"/>
                    <w:spacing w:after="40"/>
                    <w:jc w:val="center"/>
                    <w:rPr>
                      <w:rFonts w:ascii="黑体" w:hAnsi="宋体" w:eastAsia="黑体" w:cs="黑体"/>
                      <w:b/>
                      <w:caps/>
                      <w:sz w:val="36"/>
                      <w:szCs w:val="36"/>
                    </w:rPr>
                  </w:pPr>
                </w:p>
              </w:txbxContent>
            </v:textbox>
          </v:shape>
        </w:pict>
      </w:r>
      <w:bookmarkEnd w:id="0"/>
      <w:bookmarkEnd w:id="1"/>
      <w:bookmarkEnd w:id="2"/>
      <w:bookmarkEnd w:id="3"/>
      <w:bookmarkEnd w:id="4"/>
    </w:p>
    <w:p>
      <w:pPr>
        <w:pStyle w:val="29"/>
        <w:rPr>
          <w:color w:val="auto"/>
          <w:sz w:val="40"/>
          <w:szCs w:val="40"/>
          <w:lang w:val="zh-CN"/>
        </w:rPr>
      </w:pPr>
      <w:r>
        <w:rPr>
          <w:rFonts w:hint="eastAsia" w:cs="宋体"/>
          <w:color w:val="auto"/>
          <w:sz w:val="40"/>
          <w:szCs w:val="40"/>
          <w:lang w:val="zh-CN"/>
        </w:rPr>
        <w:t>目录</w:t>
      </w:r>
    </w:p>
    <w:p>
      <w:pPr>
        <w:pStyle w:val="12"/>
        <w:widowControl/>
        <w:tabs>
          <w:tab w:val="right" w:leader="dot" w:pos="8296"/>
        </w:tabs>
        <w:rPr>
          <w:rFonts w:ascii="Calibri" w:hAnsi="Calibri" w:cs="Calibri"/>
          <w:szCs w:val="22"/>
        </w:rPr>
      </w:pPr>
      <w:r>
        <w:fldChar w:fldCharType="begin"/>
      </w:r>
      <w:r>
        <w:instrText xml:space="preserve"> TOC \o "1-3" \h \z \u </w:instrText>
      </w:r>
      <w:r>
        <w:fldChar w:fldCharType="separate"/>
      </w:r>
      <w:r>
        <w:fldChar w:fldCharType="begin"/>
      </w:r>
      <w:r>
        <w:instrText xml:space="preserve"> HYPERLINK "file:///C:\\Users\\Administrator\\Desktop\\大作业\\DDL6-11.05\\详细设计文档.doc" \l "_Toc402982450" </w:instrText>
      </w:r>
      <w:r>
        <w:fldChar w:fldCharType="separate"/>
      </w:r>
      <w:r>
        <w:rPr>
          <w:rStyle w:val="18"/>
          <w:rFonts w:hint="eastAsia" w:cs="宋体"/>
        </w:rPr>
        <w:t>文档修改历史</w:t>
      </w:r>
      <w:r>
        <w:rPr>
          <w:rStyle w:val="18"/>
          <w:rFonts w:hint="eastAsia" w:ascii="宋体" w:hAnsi="宋体" w:cs="宋体"/>
          <w:bCs/>
        </w:rPr>
        <w:t>：</w:t>
      </w:r>
      <w:r>
        <w:rPr>
          <w:rStyle w:val="18"/>
          <w:color w:val="auto"/>
          <w:u w:val="none"/>
        </w:rPr>
        <w:tab/>
      </w:r>
      <w:r>
        <w:rPr>
          <w:rStyle w:val="18"/>
          <w:color w:val="auto"/>
          <w:u w:val="none"/>
        </w:rPr>
        <w:fldChar w:fldCharType="begin"/>
      </w:r>
      <w:r>
        <w:rPr>
          <w:rStyle w:val="18"/>
          <w:color w:val="auto"/>
          <w:u w:val="none"/>
        </w:rPr>
        <w:instrText xml:space="preserve"> PAGEREF _Toc402982450 \h </w:instrText>
      </w:r>
      <w:r>
        <w:rPr>
          <w:rStyle w:val="18"/>
          <w:color w:val="auto"/>
          <w:u w:val="none"/>
        </w:rPr>
        <w:fldChar w:fldCharType="separate"/>
      </w:r>
      <w:r>
        <w:rPr>
          <w:rStyle w:val="18"/>
          <w:color w:val="auto"/>
          <w:u w:val="none"/>
        </w:rPr>
        <w:t>2</w:t>
      </w:r>
      <w:r>
        <w:rPr>
          <w:rStyle w:val="18"/>
          <w:color w:val="auto"/>
          <w:u w:val="none"/>
        </w:rPr>
        <w:fldChar w:fldCharType="end"/>
      </w:r>
      <w:r>
        <w:rPr>
          <w:rStyle w:val="18"/>
          <w:color w:val="auto"/>
          <w:u w:val="none"/>
        </w:rPr>
        <w:fldChar w:fldCharType="end"/>
      </w:r>
    </w:p>
    <w:p>
      <w:pPr>
        <w:pStyle w:val="12"/>
        <w:widowControl/>
        <w:tabs>
          <w:tab w:val="right" w:leader="dot" w:pos="8296"/>
        </w:tabs>
        <w:rPr>
          <w:rFonts w:ascii="Calibri" w:hAnsi="Calibri" w:cs="Calibri"/>
          <w:szCs w:val="22"/>
        </w:rPr>
      </w:pPr>
      <w:r>
        <w:fldChar w:fldCharType="begin"/>
      </w:r>
      <w:r>
        <w:instrText xml:space="preserve"> HYPERLINK "file:///C:\\Users\\Administrator\\Desktop\\大作业\\DDL6-11.05\\详细设计文档.doc" \l "_Toc402982451" </w:instrText>
      </w:r>
      <w:r>
        <w:fldChar w:fldCharType="separate"/>
      </w:r>
      <w:r>
        <w:rPr>
          <w:rStyle w:val="18"/>
          <w:rFonts w:hint="eastAsia" w:ascii="宋体" w:hAnsi="宋体" w:cs="宋体"/>
          <w:bCs/>
        </w:rPr>
        <w:t>小组成员：</w:t>
      </w:r>
      <w:r>
        <w:rPr>
          <w:rStyle w:val="18"/>
          <w:color w:val="auto"/>
          <w:u w:val="none"/>
        </w:rPr>
        <w:tab/>
      </w:r>
      <w:r>
        <w:rPr>
          <w:rStyle w:val="18"/>
          <w:color w:val="auto"/>
          <w:u w:val="none"/>
        </w:rPr>
        <w:fldChar w:fldCharType="begin"/>
      </w:r>
      <w:r>
        <w:rPr>
          <w:rStyle w:val="18"/>
          <w:color w:val="auto"/>
          <w:u w:val="none"/>
        </w:rPr>
        <w:instrText xml:space="preserve"> PAGEREF _Toc402982451 \h </w:instrText>
      </w:r>
      <w:r>
        <w:rPr>
          <w:rStyle w:val="18"/>
          <w:color w:val="auto"/>
          <w:u w:val="none"/>
        </w:rPr>
        <w:fldChar w:fldCharType="separate"/>
      </w:r>
      <w:r>
        <w:rPr>
          <w:rStyle w:val="18"/>
          <w:color w:val="auto"/>
          <w:u w:val="none"/>
        </w:rPr>
        <w:t>2</w:t>
      </w:r>
      <w:r>
        <w:rPr>
          <w:rStyle w:val="18"/>
          <w:color w:val="auto"/>
          <w:u w:val="none"/>
        </w:rPr>
        <w:fldChar w:fldCharType="end"/>
      </w:r>
      <w:r>
        <w:rPr>
          <w:rStyle w:val="18"/>
          <w:color w:val="auto"/>
          <w:u w:val="none"/>
        </w:rPr>
        <w:fldChar w:fldCharType="end"/>
      </w:r>
    </w:p>
    <w:p>
      <w:pPr>
        <w:pStyle w:val="12"/>
        <w:widowControl/>
        <w:tabs>
          <w:tab w:val="right" w:leader="dot" w:pos="8296"/>
        </w:tabs>
        <w:rPr>
          <w:rFonts w:ascii="Calibri" w:hAnsi="Calibri" w:cs="Calibri"/>
          <w:szCs w:val="22"/>
        </w:rPr>
      </w:pPr>
      <w:r>
        <w:fldChar w:fldCharType="begin"/>
      </w:r>
      <w:r>
        <w:instrText xml:space="preserve"> HYPERLINK "file:///C:\\Users\\Administrator\\Desktop\\大作业\\DDL6-11.05\\详细设计文档.doc" \l "_Toc402982452" </w:instrText>
      </w:r>
      <w:r>
        <w:fldChar w:fldCharType="separate"/>
      </w:r>
      <w:r>
        <w:rPr>
          <w:rStyle w:val="18"/>
        </w:rPr>
        <w:t>1.</w:t>
      </w:r>
      <w:r>
        <w:rPr>
          <w:rStyle w:val="18"/>
          <w:rFonts w:hint="eastAsia" w:cs="宋体"/>
        </w:rPr>
        <w:t>引言</w:t>
      </w:r>
      <w:r>
        <w:rPr>
          <w:rStyle w:val="18"/>
          <w:color w:val="auto"/>
          <w:u w:val="none"/>
        </w:rPr>
        <w:tab/>
      </w:r>
      <w:r>
        <w:rPr>
          <w:rStyle w:val="18"/>
          <w:color w:val="auto"/>
          <w:u w:val="none"/>
        </w:rPr>
        <w:fldChar w:fldCharType="begin"/>
      </w:r>
      <w:r>
        <w:rPr>
          <w:rStyle w:val="18"/>
          <w:color w:val="auto"/>
          <w:u w:val="none"/>
        </w:rPr>
        <w:instrText xml:space="preserve"> PAGEREF _Toc402982452 \h </w:instrText>
      </w:r>
      <w:r>
        <w:rPr>
          <w:rStyle w:val="18"/>
          <w:color w:val="auto"/>
          <w:u w:val="none"/>
        </w:rPr>
        <w:fldChar w:fldCharType="separate"/>
      </w:r>
      <w:r>
        <w:rPr>
          <w:rStyle w:val="18"/>
          <w:color w:val="auto"/>
          <w:u w:val="none"/>
        </w:rPr>
        <w:t>3</w:t>
      </w:r>
      <w:r>
        <w:rPr>
          <w:rStyle w:val="18"/>
          <w:color w:val="auto"/>
          <w:u w:val="none"/>
        </w:rPr>
        <w:fldChar w:fldCharType="end"/>
      </w:r>
      <w:r>
        <w:rPr>
          <w:rStyle w:val="18"/>
          <w:color w:val="auto"/>
          <w:u w:val="none"/>
        </w:rPr>
        <w:fldChar w:fldCharType="end"/>
      </w:r>
    </w:p>
    <w:p>
      <w:pPr>
        <w:pStyle w:val="12"/>
        <w:widowControl/>
        <w:tabs>
          <w:tab w:val="right" w:leader="dot" w:pos="8296"/>
        </w:tabs>
        <w:ind w:firstLine="210" w:firstLineChars="100"/>
        <w:rPr>
          <w:rFonts w:ascii="Calibri" w:hAnsi="Calibri" w:cs="Calibri"/>
          <w:szCs w:val="22"/>
        </w:rPr>
      </w:pPr>
      <w:r>
        <w:fldChar w:fldCharType="begin"/>
      </w:r>
      <w:r>
        <w:instrText xml:space="preserve"> HYPERLINK "file:///C:\\Users\\Administrator\\Desktop\\大作业\\DDL6-11.05\\详细设计文档.doc" \l "_Toc402982453" </w:instrText>
      </w:r>
      <w:r>
        <w:fldChar w:fldCharType="separate"/>
      </w:r>
      <w:r>
        <w:rPr>
          <w:rStyle w:val="18"/>
        </w:rPr>
        <w:t>1.1.</w:t>
      </w:r>
      <w:r>
        <w:rPr>
          <w:rStyle w:val="18"/>
          <w:rFonts w:hint="eastAsia" w:cs="宋体"/>
        </w:rPr>
        <w:t>编制目的</w:t>
      </w:r>
      <w:r>
        <w:rPr>
          <w:rStyle w:val="18"/>
          <w:color w:val="auto"/>
          <w:u w:val="none"/>
        </w:rPr>
        <w:tab/>
      </w:r>
      <w:r>
        <w:rPr>
          <w:rStyle w:val="18"/>
          <w:color w:val="auto"/>
          <w:u w:val="none"/>
        </w:rPr>
        <w:fldChar w:fldCharType="begin"/>
      </w:r>
      <w:r>
        <w:rPr>
          <w:rStyle w:val="18"/>
          <w:color w:val="auto"/>
          <w:u w:val="none"/>
        </w:rPr>
        <w:instrText xml:space="preserve"> PAGEREF _Toc402982453 \h </w:instrText>
      </w:r>
      <w:r>
        <w:rPr>
          <w:rStyle w:val="18"/>
          <w:color w:val="auto"/>
          <w:u w:val="none"/>
        </w:rPr>
        <w:fldChar w:fldCharType="separate"/>
      </w:r>
      <w:r>
        <w:rPr>
          <w:rStyle w:val="18"/>
          <w:color w:val="auto"/>
          <w:u w:val="none"/>
        </w:rPr>
        <w:t>3</w:t>
      </w:r>
      <w:r>
        <w:rPr>
          <w:rStyle w:val="18"/>
          <w:color w:val="auto"/>
          <w:u w:val="none"/>
        </w:rPr>
        <w:fldChar w:fldCharType="end"/>
      </w:r>
      <w:r>
        <w:rPr>
          <w:rStyle w:val="18"/>
          <w:color w:val="auto"/>
          <w:u w:val="none"/>
        </w:rPr>
        <w:fldChar w:fldCharType="end"/>
      </w:r>
    </w:p>
    <w:p>
      <w:pPr>
        <w:pStyle w:val="12"/>
        <w:widowControl/>
        <w:tabs>
          <w:tab w:val="left" w:pos="630"/>
          <w:tab w:val="right" w:leader="dot" w:pos="8296"/>
        </w:tabs>
        <w:ind w:firstLine="210" w:firstLineChars="100"/>
        <w:rPr>
          <w:rFonts w:ascii="Calibri" w:hAnsi="Calibri" w:cs="Calibri"/>
          <w:szCs w:val="22"/>
        </w:rPr>
      </w:pPr>
      <w:r>
        <w:fldChar w:fldCharType="begin"/>
      </w:r>
      <w:r>
        <w:instrText xml:space="preserve"> HYPERLINK "file:///C:\\Users\\Administrator\\Desktop\\大作业\\DDL6-11.05\\详细设计文档.doc" \l "_Toc402982454" </w:instrText>
      </w:r>
      <w:r>
        <w:fldChar w:fldCharType="separate"/>
      </w:r>
      <w:r>
        <w:rPr>
          <w:rStyle w:val="18"/>
        </w:rPr>
        <w:t>1.2.</w:t>
      </w:r>
      <w:r>
        <w:rPr>
          <w:rStyle w:val="18"/>
          <w:rFonts w:hint="eastAsia" w:cs="宋体"/>
        </w:rPr>
        <w:t>词汇表</w:t>
      </w:r>
      <w:r>
        <w:rPr>
          <w:rStyle w:val="18"/>
          <w:color w:val="auto"/>
          <w:u w:val="none"/>
        </w:rPr>
        <w:tab/>
      </w:r>
      <w:r>
        <w:rPr>
          <w:rStyle w:val="18"/>
          <w:color w:val="auto"/>
          <w:u w:val="none"/>
        </w:rPr>
        <w:fldChar w:fldCharType="begin"/>
      </w:r>
      <w:r>
        <w:rPr>
          <w:rStyle w:val="18"/>
          <w:color w:val="auto"/>
          <w:u w:val="none"/>
        </w:rPr>
        <w:instrText xml:space="preserve"> PAGEREF _Toc402982454 \h </w:instrText>
      </w:r>
      <w:r>
        <w:rPr>
          <w:rStyle w:val="18"/>
          <w:color w:val="auto"/>
          <w:u w:val="none"/>
        </w:rPr>
        <w:fldChar w:fldCharType="separate"/>
      </w:r>
      <w:r>
        <w:rPr>
          <w:rStyle w:val="18"/>
          <w:color w:val="auto"/>
          <w:u w:val="none"/>
        </w:rPr>
        <w:t>3</w:t>
      </w:r>
      <w:r>
        <w:rPr>
          <w:rStyle w:val="18"/>
          <w:color w:val="auto"/>
          <w:u w:val="none"/>
        </w:rPr>
        <w:fldChar w:fldCharType="end"/>
      </w:r>
      <w:r>
        <w:rPr>
          <w:rStyle w:val="18"/>
          <w:color w:val="auto"/>
          <w:u w:val="none"/>
        </w:rPr>
        <w:fldChar w:fldCharType="end"/>
      </w:r>
    </w:p>
    <w:p>
      <w:pPr>
        <w:pStyle w:val="12"/>
        <w:widowControl/>
        <w:tabs>
          <w:tab w:val="left" w:pos="630"/>
          <w:tab w:val="right" w:leader="dot" w:pos="8296"/>
        </w:tabs>
        <w:ind w:firstLine="210" w:firstLineChars="100"/>
        <w:rPr>
          <w:rFonts w:ascii="Calibri" w:hAnsi="Calibri" w:cs="Calibri"/>
          <w:szCs w:val="22"/>
        </w:rPr>
      </w:pPr>
      <w:r>
        <w:fldChar w:fldCharType="begin"/>
      </w:r>
      <w:r>
        <w:instrText xml:space="preserve"> HYPERLINK "file:///C:\\Users\\Administrator\\Desktop\\大作业\\DDL6-11.05\\详细设计文档.doc" \l "_Toc402982455" </w:instrText>
      </w:r>
      <w:r>
        <w:fldChar w:fldCharType="separate"/>
      </w:r>
      <w:r>
        <w:rPr>
          <w:rStyle w:val="18"/>
        </w:rPr>
        <w:t>1.3.</w:t>
      </w:r>
      <w:r>
        <w:rPr>
          <w:rStyle w:val="18"/>
          <w:rFonts w:hint="eastAsia" w:cs="宋体"/>
        </w:rPr>
        <w:t>参考资料</w:t>
      </w:r>
      <w:r>
        <w:rPr>
          <w:rStyle w:val="18"/>
          <w:color w:val="auto"/>
          <w:u w:val="none"/>
        </w:rPr>
        <w:tab/>
      </w:r>
      <w:r>
        <w:rPr>
          <w:rStyle w:val="18"/>
          <w:color w:val="auto"/>
          <w:u w:val="none"/>
        </w:rPr>
        <w:fldChar w:fldCharType="begin"/>
      </w:r>
      <w:r>
        <w:rPr>
          <w:rStyle w:val="18"/>
          <w:color w:val="auto"/>
          <w:u w:val="none"/>
        </w:rPr>
        <w:instrText xml:space="preserve"> PAGEREF _Toc402982455 \h </w:instrText>
      </w:r>
      <w:r>
        <w:rPr>
          <w:rStyle w:val="18"/>
          <w:color w:val="auto"/>
          <w:u w:val="none"/>
        </w:rPr>
        <w:fldChar w:fldCharType="separate"/>
      </w:r>
      <w:r>
        <w:rPr>
          <w:rStyle w:val="18"/>
          <w:color w:val="auto"/>
          <w:u w:val="none"/>
        </w:rPr>
        <w:t>3</w:t>
      </w:r>
      <w:r>
        <w:rPr>
          <w:rStyle w:val="18"/>
          <w:color w:val="auto"/>
          <w:u w:val="none"/>
        </w:rPr>
        <w:fldChar w:fldCharType="end"/>
      </w:r>
      <w:r>
        <w:rPr>
          <w:rStyle w:val="18"/>
          <w:color w:val="auto"/>
          <w:u w:val="none"/>
        </w:rPr>
        <w:fldChar w:fldCharType="end"/>
      </w:r>
    </w:p>
    <w:p>
      <w:pPr>
        <w:pStyle w:val="12"/>
        <w:widowControl/>
        <w:tabs>
          <w:tab w:val="left" w:pos="420"/>
          <w:tab w:val="right" w:leader="dot" w:pos="8296"/>
        </w:tabs>
        <w:rPr>
          <w:rFonts w:ascii="Calibri" w:hAnsi="Calibri" w:cs="Calibri"/>
          <w:szCs w:val="22"/>
        </w:rPr>
      </w:pPr>
      <w:r>
        <w:fldChar w:fldCharType="begin"/>
      </w:r>
      <w:r>
        <w:instrText xml:space="preserve"> HYPERLINK "file:///C:\\Users\\Administrator\\Desktop\\大作业\\DDL6-11.05\\详细设计文档.doc" \l "_Toc402982456" </w:instrText>
      </w:r>
      <w:r>
        <w:fldChar w:fldCharType="separate"/>
      </w:r>
      <w:r>
        <w:rPr>
          <w:rStyle w:val="18"/>
        </w:rPr>
        <w:t>2.</w:t>
      </w:r>
      <w:r>
        <w:rPr>
          <w:rStyle w:val="18"/>
          <w:rFonts w:hint="eastAsia" w:cs="宋体"/>
        </w:rPr>
        <w:t>产品概述</w:t>
      </w:r>
      <w:r>
        <w:rPr>
          <w:rStyle w:val="18"/>
          <w:color w:val="auto"/>
          <w:u w:val="none"/>
        </w:rPr>
        <w:tab/>
      </w:r>
      <w:r>
        <w:rPr>
          <w:rStyle w:val="18"/>
          <w:color w:val="auto"/>
          <w:u w:val="none"/>
        </w:rPr>
        <w:fldChar w:fldCharType="begin"/>
      </w:r>
      <w:r>
        <w:rPr>
          <w:rStyle w:val="18"/>
          <w:color w:val="auto"/>
          <w:u w:val="none"/>
        </w:rPr>
        <w:instrText xml:space="preserve"> PAGEREF _Toc402982456 \h </w:instrText>
      </w:r>
      <w:r>
        <w:rPr>
          <w:rStyle w:val="18"/>
          <w:color w:val="auto"/>
          <w:u w:val="none"/>
        </w:rPr>
        <w:fldChar w:fldCharType="separate"/>
      </w:r>
      <w:r>
        <w:rPr>
          <w:rStyle w:val="18"/>
          <w:color w:val="auto"/>
          <w:u w:val="none"/>
        </w:rPr>
        <w:t>3</w:t>
      </w:r>
      <w:r>
        <w:rPr>
          <w:rStyle w:val="18"/>
          <w:color w:val="auto"/>
          <w:u w:val="none"/>
        </w:rPr>
        <w:fldChar w:fldCharType="end"/>
      </w:r>
      <w:r>
        <w:rPr>
          <w:rStyle w:val="18"/>
          <w:color w:val="auto"/>
          <w:u w:val="none"/>
        </w:rPr>
        <w:fldChar w:fldCharType="end"/>
      </w:r>
    </w:p>
    <w:p>
      <w:pPr>
        <w:pStyle w:val="12"/>
        <w:widowControl/>
        <w:tabs>
          <w:tab w:val="left" w:pos="420"/>
          <w:tab w:val="right" w:leader="dot" w:pos="8296"/>
        </w:tabs>
        <w:rPr>
          <w:rFonts w:ascii="Calibri" w:hAnsi="Calibri" w:cs="Calibri"/>
          <w:szCs w:val="22"/>
        </w:rPr>
      </w:pPr>
      <w:r>
        <w:fldChar w:fldCharType="begin"/>
      </w:r>
      <w:r>
        <w:instrText xml:space="preserve"> HYPERLINK "file:///C:\\Users\\Administrator\\Desktop\\大作业\\DDL6-11.05\\详细设计文档.doc" \l "_Toc402982457" </w:instrText>
      </w:r>
      <w:r>
        <w:fldChar w:fldCharType="separate"/>
      </w:r>
      <w:r>
        <w:rPr>
          <w:rStyle w:val="18"/>
        </w:rPr>
        <w:t>3.</w:t>
      </w:r>
      <w:r>
        <w:rPr>
          <w:rStyle w:val="18"/>
          <w:rFonts w:hint="eastAsia" w:cs="宋体"/>
        </w:rPr>
        <w:t>体系结构设计概述</w:t>
      </w:r>
      <w:r>
        <w:rPr>
          <w:rStyle w:val="18"/>
          <w:color w:val="auto"/>
          <w:u w:val="none"/>
        </w:rPr>
        <w:tab/>
      </w:r>
      <w:r>
        <w:rPr>
          <w:rStyle w:val="18"/>
          <w:color w:val="auto"/>
          <w:u w:val="none"/>
        </w:rPr>
        <w:fldChar w:fldCharType="begin"/>
      </w:r>
      <w:r>
        <w:rPr>
          <w:rStyle w:val="18"/>
          <w:color w:val="auto"/>
          <w:u w:val="none"/>
        </w:rPr>
        <w:instrText xml:space="preserve"> PAGEREF _Toc402982457 \h </w:instrText>
      </w:r>
      <w:r>
        <w:rPr>
          <w:rStyle w:val="18"/>
          <w:color w:val="auto"/>
          <w:u w:val="none"/>
        </w:rPr>
        <w:fldChar w:fldCharType="separate"/>
      </w:r>
      <w:r>
        <w:rPr>
          <w:rStyle w:val="18"/>
          <w:color w:val="auto"/>
          <w:u w:val="none"/>
        </w:rPr>
        <w:t>3</w:t>
      </w:r>
      <w:r>
        <w:rPr>
          <w:rStyle w:val="18"/>
          <w:color w:val="auto"/>
          <w:u w:val="none"/>
        </w:rPr>
        <w:fldChar w:fldCharType="end"/>
      </w:r>
      <w:r>
        <w:rPr>
          <w:rStyle w:val="18"/>
          <w:color w:val="auto"/>
          <w:u w:val="none"/>
        </w:rPr>
        <w:fldChar w:fldCharType="end"/>
      </w:r>
    </w:p>
    <w:p>
      <w:pPr>
        <w:pStyle w:val="12"/>
        <w:widowControl/>
        <w:tabs>
          <w:tab w:val="left" w:pos="420"/>
          <w:tab w:val="right" w:leader="dot" w:pos="8296"/>
        </w:tabs>
        <w:rPr>
          <w:rFonts w:ascii="Calibri" w:hAnsi="Calibri" w:cs="Calibri"/>
          <w:szCs w:val="22"/>
        </w:rPr>
      </w:pPr>
      <w:r>
        <w:fldChar w:fldCharType="begin"/>
      </w:r>
      <w:r>
        <w:instrText xml:space="preserve"> HYPERLINK "file:///C:\\Users\\Administrator\\Desktop\\大作业\\DDL6-11.05\\详细设计文档.doc" \l "_Toc402982458" </w:instrText>
      </w:r>
      <w:r>
        <w:fldChar w:fldCharType="separate"/>
      </w:r>
      <w:r>
        <w:rPr>
          <w:rStyle w:val="18"/>
        </w:rPr>
        <w:t>4.</w:t>
      </w:r>
      <w:r>
        <w:rPr>
          <w:rStyle w:val="18"/>
          <w:rFonts w:hint="eastAsia" w:cs="宋体"/>
        </w:rPr>
        <w:t>中层设计</w:t>
      </w:r>
      <w:r>
        <w:rPr>
          <w:rStyle w:val="18"/>
          <w:color w:val="auto"/>
          <w:u w:val="none"/>
        </w:rPr>
        <w:tab/>
      </w:r>
      <w:r>
        <w:rPr>
          <w:rStyle w:val="18"/>
          <w:color w:val="auto"/>
          <w:u w:val="none"/>
        </w:rPr>
        <w:fldChar w:fldCharType="begin"/>
      </w:r>
      <w:r>
        <w:rPr>
          <w:rStyle w:val="18"/>
          <w:color w:val="auto"/>
          <w:u w:val="none"/>
        </w:rPr>
        <w:instrText xml:space="preserve"> PAGEREF _Toc402982458 \h </w:instrText>
      </w:r>
      <w:r>
        <w:rPr>
          <w:rStyle w:val="18"/>
          <w:color w:val="auto"/>
          <w:u w:val="none"/>
        </w:rPr>
        <w:fldChar w:fldCharType="separate"/>
      </w:r>
      <w:r>
        <w:rPr>
          <w:rStyle w:val="18"/>
          <w:color w:val="auto"/>
          <w:u w:val="none"/>
        </w:rPr>
        <w:t>4</w:t>
      </w:r>
      <w:r>
        <w:rPr>
          <w:rStyle w:val="18"/>
          <w:color w:val="auto"/>
          <w:u w:val="none"/>
        </w:rPr>
        <w:fldChar w:fldCharType="end"/>
      </w:r>
      <w:r>
        <w:rPr>
          <w:rStyle w:val="18"/>
          <w:color w:val="auto"/>
          <w:u w:val="none"/>
        </w:rPr>
        <w:fldChar w:fldCharType="end"/>
      </w:r>
    </w:p>
    <w:p>
      <w:pPr>
        <w:pStyle w:val="12"/>
        <w:widowControl/>
        <w:tabs>
          <w:tab w:val="left" w:pos="630"/>
          <w:tab w:val="right" w:leader="dot" w:pos="8296"/>
        </w:tabs>
        <w:ind w:firstLine="210" w:firstLineChars="100"/>
        <w:rPr>
          <w:rFonts w:ascii="Calibri" w:hAnsi="Calibri" w:cs="Calibri"/>
          <w:szCs w:val="22"/>
        </w:rPr>
      </w:pPr>
      <w:r>
        <w:fldChar w:fldCharType="begin"/>
      </w:r>
      <w:r>
        <w:instrText xml:space="preserve"> HYPERLINK "file:///C:\\Users\\Administrator\\Desktop\\大作业\\DDL6-11.05\\详细设计文档.doc" \l "_Toc402982459" </w:instrText>
      </w:r>
      <w:r>
        <w:fldChar w:fldCharType="separate"/>
      </w:r>
      <w:r>
        <w:rPr>
          <w:rStyle w:val="18"/>
        </w:rPr>
        <w:t>4.1.</w:t>
      </w:r>
      <w:r>
        <w:rPr>
          <w:rStyle w:val="18"/>
          <w:rFonts w:hint="eastAsia" w:cs="宋体"/>
        </w:rPr>
        <w:t>客户端展示层模块的静态结构和动态职责</w:t>
      </w:r>
      <w:r>
        <w:rPr>
          <w:rStyle w:val="18"/>
          <w:color w:val="auto"/>
          <w:u w:val="none"/>
        </w:rPr>
        <w:tab/>
      </w:r>
      <w:r>
        <w:rPr>
          <w:rStyle w:val="18"/>
          <w:color w:val="auto"/>
          <w:u w:val="none"/>
        </w:rPr>
        <w:fldChar w:fldCharType="begin"/>
      </w:r>
      <w:r>
        <w:rPr>
          <w:rStyle w:val="18"/>
          <w:color w:val="auto"/>
          <w:u w:val="none"/>
        </w:rPr>
        <w:instrText xml:space="preserve"> PAGEREF _Toc402982459 \h </w:instrText>
      </w:r>
      <w:r>
        <w:rPr>
          <w:rStyle w:val="18"/>
          <w:color w:val="auto"/>
          <w:u w:val="none"/>
        </w:rPr>
        <w:fldChar w:fldCharType="separate"/>
      </w:r>
      <w:r>
        <w:rPr>
          <w:rStyle w:val="18"/>
          <w:color w:val="auto"/>
          <w:u w:val="none"/>
        </w:rPr>
        <w:t>5</w:t>
      </w:r>
      <w:r>
        <w:rPr>
          <w:rStyle w:val="18"/>
          <w:color w:val="auto"/>
          <w:u w:val="none"/>
        </w:rPr>
        <w:fldChar w:fldCharType="end"/>
      </w:r>
      <w:r>
        <w:rPr>
          <w:rStyle w:val="18"/>
          <w:color w:val="auto"/>
          <w:u w:val="none"/>
        </w:rPr>
        <w:fldChar w:fldCharType="end"/>
      </w:r>
    </w:p>
    <w:p>
      <w:pPr>
        <w:pStyle w:val="12"/>
        <w:widowControl/>
        <w:tabs>
          <w:tab w:val="left" w:pos="840"/>
          <w:tab w:val="right" w:leader="dot" w:pos="8296"/>
        </w:tabs>
        <w:ind w:firstLine="525" w:firstLineChars="250"/>
        <w:rPr>
          <w:rFonts w:ascii="Calibri" w:hAnsi="Calibri" w:cs="Calibri"/>
          <w:szCs w:val="22"/>
        </w:rPr>
      </w:pPr>
      <w:r>
        <w:fldChar w:fldCharType="begin"/>
      </w:r>
      <w:r>
        <w:instrText xml:space="preserve"> HYPERLINK "file:///C:\\Users\\Administrator\\Desktop\\大作业\\DDL6-11.05\\详细设计文档.doc" \l "_Toc402982460" </w:instrText>
      </w:r>
      <w:r>
        <w:fldChar w:fldCharType="separate"/>
      </w:r>
      <w:r>
        <w:rPr>
          <w:rStyle w:val="18"/>
        </w:rPr>
        <w:t>4.1.1.</w:t>
      </w:r>
      <w:r>
        <w:rPr>
          <w:rStyle w:val="18"/>
          <w:rFonts w:hint="eastAsia" w:cs="宋体"/>
        </w:rPr>
        <w:t>客户端展示层模块局部模块的职责</w:t>
      </w:r>
      <w:r>
        <w:rPr>
          <w:rStyle w:val="18"/>
          <w:color w:val="auto"/>
          <w:u w:val="none"/>
        </w:rPr>
        <w:tab/>
      </w:r>
      <w:r>
        <w:rPr>
          <w:rStyle w:val="18"/>
          <w:color w:val="auto"/>
          <w:u w:val="none"/>
        </w:rPr>
        <w:fldChar w:fldCharType="begin"/>
      </w:r>
      <w:r>
        <w:rPr>
          <w:rStyle w:val="18"/>
          <w:color w:val="auto"/>
          <w:u w:val="none"/>
        </w:rPr>
        <w:instrText xml:space="preserve"> PAGEREF _Toc402982460 \h </w:instrText>
      </w:r>
      <w:r>
        <w:rPr>
          <w:rStyle w:val="18"/>
          <w:color w:val="auto"/>
          <w:u w:val="none"/>
        </w:rPr>
        <w:fldChar w:fldCharType="separate"/>
      </w:r>
      <w:r>
        <w:rPr>
          <w:rStyle w:val="18"/>
          <w:color w:val="auto"/>
          <w:u w:val="none"/>
        </w:rPr>
        <w:t>5</w:t>
      </w:r>
      <w:r>
        <w:rPr>
          <w:rStyle w:val="18"/>
          <w:color w:val="auto"/>
          <w:u w:val="none"/>
        </w:rPr>
        <w:fldChar w:fldCharType="end"/>
      </w:r>
      <w:r>
        <w:rPr>
          <w:rStyle w:val="18"/>
          <w:color w:val="auto"/>
          <w:u w:val="none"/>
        </w:rPr>
        <w:fldChar w:fldCharType="end"/>
      </w:r>
    </w:p>
    <w:p>
      <w:pPr>
        <w:pStyle w:val="12"/>
        <w:widowControl/>
        <w:tabs>
          <w:tab w:val="left" w:pos="840"/>
          <w:tab w:val="right" w:leader="dot" w:pos="8296"/>
        </w:tabs>
        <w:ind w:firstLine="525" w:firstLineChars="250"/>
        <w:rPr>
          <w:rFonts w:ascii="Calibri" w:hAnsi="Calibri" w:cs="Calibri"/>
          <w:szCs w:val="22"/>
        </w:rPr>
      </w:pPr>
      <w:r>
        <w:fldChar w:fldCharType="begin"/>
      </w:r>
      <w:r>
        <w:instrText xml:space="preserve"> HYPERLINK "file:///C:\\Users\\Administrator\\Desktop\\大作业\\DDL6-11.05\\详细设计文档.doc" \l "_Toc402982461" </w:instrText>
      </w:r>
      <w:r>
        <w:fldChar w:fldCharType="separate"/>
      </w:r>
      <w:r>
        <w:rPr>
          <w:rStyle w:val="18"/>
        </w:rPr>
        <w:t>4.1.2.</w:t>
      </w:r>
      <w:r>
        <w:rPr>
          <w:rStyle w:val="18"/>
          <w:rFonts w:hint="eastAsia" w:cs="宋体"/>
        </w:rPr>
        <w:t>客户端展示层模块局部模块的接口规范</w:t>
      </w:r>
      <w:r>
        <w:rPr>
          <w:rStyle w:val="18"/>
          <w:color w:val="auto"/>
          <w:u w:val="none"/>
        </w:rPr>
        <w:tab/>
      </w:r>
      <w:r>
        <w:rPr>
          <w:rStyle w:val="18"/>
          <w:color w:val="auto"/>
          <w:u w:val="none"/>
        </w:rPr>
        <w:fldChar w:fldCharType="begin"/>
      </w:r>
      <w:r>
        <w:rPr>
          <w:rStyle w:val="18"/>
          <w:color w:val="auto"/>
          <w:u w:val="none"/>
        </w:rPr>
        <w:instrText xml:space="preserve"> PAGEREF _Toc402982461 \h </w:instrText>
      </w:r>
      <w:r>
        <w:rPr>
          <w:rStyle w:val="18"/>
          <w:color w:val="auto"/>
          <w:u w:val="none"/>
        </w:rPr>
        <w:fldChar w:fldCharType="separate"/>
      </w:r>
      <w:r>
        <w:rPr>
          <w:rStyle w:val="18"/>
          <w:color w:val="auto"/>
          <w:u w:val="none"/>
        </w:rPr>
        <w:t>6</w:t>
      </w:r>
      <w:r>
        <w:rPr>
          <w:rStyle w:val="18"/>
          <w:color w:val="auto"/>
          <w:u w:val="none"/>
        </w:rPr>
        <w:fldChar w:fldCharType="end"/>
      </w:r>
      <w:r>
        <w:rPr>
          <w:rStyle w:val="18"/>
          <w:color w:val="auto"/>
          <w:u w:val="none"/>
        </w:rPr>
        <w:fldChar w:fldCharType="end"/>
      </w:r>
    </w:p>
    <w:p>
      <w:pPr>
        <w:pStyle w:val="12"/>
        <w:widowControl/>
        <w:tabs>
          <w:tab w:val="left" w:pos="126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"_Toc402982462" </w:instrText>
      </w:r>
      <w:r>
        <w:fldChar w:fldCharType="separate"/>
      </w:r>
      <w:r>
        <w:rPr>
          <w:rStyle w:val="18"/>
          <w:rFonts w:hint="eastAsia" w:ascii="宋体" w:hAnsi="宋体" w:cs="宋体"/>
        </w:rPr>
        <w:t>4.1.2.1.mainui模块的接口规范</w:t>
      </w:r>
      <w:r>
        <w:rPr>
          <w:rStyle w:val="18"/>
          <w:color w:val="auto"/>
          <w:u w:val="none"/>
        </w:rPr>
        <w:tab/>
      </w:r>
      <w:r>
        <w:rPr>
          <w:rStyle w:val="18"/>
          <w:color w:val="auto"/>
          <w:u w:val="none"/>
        </w:rPr>
        <w:fldChar w:fldCharType="begin"/>
      </w:r>
      <w:r>
        <w:rPr>
          <w:rStyle w:val="18"/>
          <w:color w:val="auto"/>
          <w:u w:val="none"/>
        </w:rPr>
        <w:instrText xml:space="preserve"> PAGEREF _Toc402982462 \h </w:instrText>
      </w:r>
      <w:r>
        <w:rPr>
          <w:rStyle w:val="18"/>
          <w:color w:val="auto"/>
          <w:u w:val="none"/>
        </w:rPr>
        <w:fldChar w:fldCharType="separate"/>
      </w:r>
      <w:r>
        <w:rPr>
          <w:rStyle w:val="18"/>
          <w:color w:val="auto"/>
          <w:u w:val="none"/>
        </w:rPr>
        <w:t>6</w:t>
      </w:r>
      <w:r>
        <w:rPr>
          <w:rStyle w:val="18"/>
          <w:color w:val="auto"/>
          <w:u w:val="none"/>
        </w:rPr>
        <w:fldChar w:fldCharType="end"/>
      </w:r>
      <w:r>
        <w:rPr>
          <w:rStyle w:val="18"/>
          <w:color w:val="auto"/>
          <w:u w:val="none"/>
        </w:rPr>
        <w:fldChar w:fldCharType="end"/>
      </w:r>
    </w:p>
    <w:p>
      <w:pPr>
        <w:pStyle w:val="12"/>
        <w:widowControl/>
        <w:tabs>
          <w:tab w:val="left" w:pos="105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"_Toc402982463" </w:instrText>
      </w:r>
      <w:r>
        <w:fldChar w:fldCharType="separate"/>
      </w:r>
      <w:r>
        <w:rPr>
          <w:rStyle w:val="18"/>
          <w:rFonts w:hint="eastAsia" w:ascii="宋体" w:hAnsi="宋体" w:cs="宋体"/>
        </w:rPr>
        <w:t>4.1.2.2.userui模块的接口规范</w:t>
      </w:r>
      <w:r>
        <w:rPr>
          <w:rStyle w:val="18"/>
          <w:color w:val="auto"/>
          <w:u w:val="none"/>
        </w:rPr>
        <w:tab/>
      </w:r>
      <w:r>
        <w:rPr>
          <w:rStyle w:val="18"/>
          <w:color w:val="auto"/>
          <w:u w:val="none"/>
        </w:rPr>
        <w:fldChar w:fldCharType="begin"/>
      </w:r>
      <w:r>
        <w:rPr>
          <w:rStyle w:val="18"/>
          <w:color w:val="auto"/>
          <w:u w:val="none"/>
        </w:rPr>
        <w:instrText xml:space="preserve"> PAGEREF _Toc402982463 \h </w:instrText>
      </w:r>
      <w:r>
        <w:rPr>
          <w:rStyle w:val="18"/>
          <w:color w:val="auto"/>
          <w:u w:val="none"/>
        </w:rPr>
        <w:fldChar w:fldCharType="separate"/>
      </w:r>
      <w:r>
        <w:rPr>
          <w:rStyle w:val="18"/>
          <w:color w:val="auto"/>
          <w:u w:val="none"/>
        </w:rPr>
        <w:t>6</w:t>
      </w:r>
      <w:r>
        <w:rPr>
          <w:rStyle w:val="18"/>
          <w:color w:val="auto"/>
          <w:u w:val="none"/>
        </w:rPr>
        <w:fldChar w:fldCharType="end"/>
      </w:r>
      <w:r>
        <w:rPr>
          <w:rStyle w:val="18"/>
          <w:color w:val="auto"/>
          <w:u w:val="none"/>
        </w:rPr>
        <w:fldChar w:fldCharType="end"/>
      </w:r>
    </w:p>
    <w:p>
      <w:pPr>
        <w:pStyle w:val="12"/>
        <w:widowControl/>
        <w:tabs>
          <w:tab w:val="left" w:pos="105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"_Toc402982464" </w:instrText>
      </w:r>
      <w:r>
        <w:fldChar w:fldCharType="separate"/>
      </w:r>
      <w:r>
        <w:rPr>
          <w:rStyle w:val="18"/>
          <w:rFonts w:hint="eastAsia" w:ascii="宋体" w:hAnsi="宋体" w:cs="宋体"/>
        </w:rPr>
        <w:t>4.1.2.3.nonuserui模块的接口规范</w:t>
      </w:r>
      <w:r>
        <w:rPr>
          <w:rStyle w:val="18"/>
          <w:color w:val="auto"/>
          <w:u w:val="none"/>
        </w:rPr>
        <w:tab/>
      </w:r>
      <w:r>
        <w:rPr>
          <w:rStyle w:val="18"/>
          <w:color w:val="auto"/>
          <w:u w:val="none"/>
        </w:rPr>
        <w:fldChar w:fldCharType="begin"/>
      </w:r>
      <w:r>
        <w:rPr>
          <w:rStyle w:val="18"/>
          <w:color w:val="auto"/>
          <w:u w:val="none"/>
        </w:rPr>
        <w:instrText xml:space="preserve"> PAGEREF _Toc402982464 \h </w:instrText>
      </w:r>
      <w:r>
        <w:rPr>
          <w:rStyle w:val="18"/>
          <w:color w:val="auto"/>
          <w:u w:val="none"/>
        </w:rPr>
        <w:fldChar w:fldCharType="separate"/>
      </w:r>
      <w:r>
        <w:rPr>
          <w:rStyle w:val="18"/>
          <w:color w:val="auto"/>
          <w:u w:val="none"/>
        </w:rPr>
        <w:t>6</w:t>
      </w:r>
      <w:r>
        <w:rPr>
          <w:rStyle w:val="18"/>
          <w:color w:val="auto"/>
          <w:u w:val="none"/>
        </w:rPr>
        <w:fldChar w:fldCharType="end"/>
      </w:r>
      <w:r>
        <w:rPr>
          <w:rStyle w:val="18"/>
          <w:color w:val="auto"/>
          <w:u w:val="none"/>
        </w:rPr>
        <w:fldChar w:fldCharType="end"/>
      </w:r>
    </w:p>
    <w:p>
      <w:pPr>
        <w:pStyle w:val="12"/>
        <w:widowControl/>
        <w:tabs>
          <w:tab w:val="left" w:pos="105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"_Toc402982465" </w:instrText>
      </w:r>
      <w:r>
        <w:fldChar w:fldCharType="separate"/>
      </w:r>
      <w:r>
        <w:rPr>
          <w:rStyle w:val="18"/>
          <w:rFonts w:hint="eastAsia" w:ascii="宋体" w:hAnsi="宋体" w:cs="宋体"/>
        </w:rPr>
        <w:t>4.1.2.4.insititutionui</w:t>
      </w:r>
      <w:r>
        <w:rPr>
          <w:rStyle w:val="18"/>
          <w:rFonts w:hint="eastAsia" w:cs="宋体"/>
        </w:rPr>
        <w:t>模块的接口规范</w:t>
      </w:r>
      <w:r>
        <w:rPr>
          <w:rStyle w:val="18"/>
          <w:color w:val="auto"/>
          <w:u w:val="none"/>
        </w:rPr>
        <w:tab/>
      </w:r>
      <w:r>
        <w:rPr>
          <w:rStyle w:val="18"/>
          <w:color w:val="auto"/>
          <w:u w:val="none"/>
        </w:rPr>
        <w:fldChar w:fldCharType="begin"/>
      </w:r>
      <w:r>
        <w:rPr>
          <w:rStyle w:val="18"/>
          <w:color w:val="auto"/>
          <w:u w:val="none"/>
        </w:rPr>
        <w:instrText xml:space="preserve"> PAGEREF _Toc402982465 \h </w:instrText>
      </w:r>
      <w:r>
        <w:rPr>
          <w:rStyle w:val="18"/>
          <w:color w:val="auto"/>
          <w:u w:val="none"/>
        </w:rPr>
        <w:fldChar w:fldCharType="separate"/>
      </w:r>
      <w:r>
        <w:rPr>
          <w:rStyle w:val="18"/>
          <w:color w:val="auto"/>
          <w:u w:val="none"/>
        </w:rPr>
        <w:t>6</w:t>
      </w:r>
      <w:r>
        <w:rPr>
          <w:rStyle w:val="18"/>
          <w:color w:val="auto"/>
          <w:u w:val="none"/>
        </w:rPr>
        <w:fldChar w:fldCharType="end"/>
      </w:r>
      <w:r>
        <w:rPr>
          <w:rStyle w:val="18"/>
          <w:color w:val="auto"/>
          <w:u w:val="none"/>
        </w:rPr>
        <w:fldChar w:fldCharType="end"/>
      </w:r>
    </w:p>
    <w:p>
      <w:pPr>
        <w:pStyle w:val="12"/>
        <w:widowControl/>
        <w:tabs>
          <w:tab w:val="left" w:pos="105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"_Toc402982466" </w:instrText>
      </w:r>
      <w:r>
        <w:fldChar w:fldCharType="separate"/>
      </w:r>
      <w:r>
        <w:rPr>
          <w:rStyle w:val="18"/>
          <w:rFonts w:hint="eastAsia" w:ascii="宋体" w:hAnsi="宋体" w:cs="宋体"/>
        </w:rPr>
        <w:t>4.1.2.5.commodityui</w:t>
      </w:r>
      <w:r>
        <w:rPr>
          <w:rStyle w:val="18"/>
          <w:rFonts w:hint="eastAsia" w:cs="宋体"/>
        </w:rPr>
        <w:t>模块的接口规范</w:t>
      </w:r>
      <w:r>
        <w:rPr>
          <w:rStyle w:val="18"/>
          <w:color w:val="auto"/>
          <w:u w:val="none"/>
        </w:rPr>
        <w:tab/>
      </w:r>
      <w:r>
        <w:rPr>
          <w:rStyle w:val="18"/>
          <w:color w:val="auto"/>
          <w:u w:val="none"/>
        </w:rPr>
        <w:fldChar w:fldCharType="begin"/>
      </w:r>
      <w:r>
        <w:rPr>
          <w:rStyle w:val="18"/>
          <w:color w:val="auto"/>
          <w:u w:val="none"/>
        </w:rPr>
        <w:instrText xml:space="preserve"> PAGEREF _Toc402982466 \h </w:instrText>
      </w:r>
      <w:r>
        <w:rPr>
          <w:rStyle w:val="18"/>
          <w:color w:val="auto"/>
          <w:u w:val="none"/>
        </w:rPr>
        <w:fldChar w:fldCharType="separate"/>
      </w:r>
      <w:r>
        <w:rPr>
          <w:rStyle w:val="18"/>
          <w:color w:val="auto"/>
          <w:u w:val="none"/>
        </w:rPr>
        <w:t>7</w:t>
      </w:r>
      <w:r>
        <w:rPr>
          <w:rStyle w:val="18"/>
          <w:color w:val="auto"/>
          <w:u w:val="none"/>
        </w:rPr>
        <w:fldChar w:fldCharType="end"/>
      </w:r>
      <w:r>
        <w:rPr>
          <w:rStyle w:val="18"/>
          <w:color w:val="auto"/>
          <w:u w:val="none"/>
        </w:rPr>
        <w:fldChar w:fldCharType="end"/>
      </w:r>
    </w:p>
    <w:p>
      <w:pPr>
        <w:pStyle w:val="12"/>
        <w:widowControl/>
        <w:tabs>
          <w:tab w:val="left" w:pos="105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"_Toc402982467" </w:instrText>
      </w:r>
      <w:r>
        <w:fldChar w:fldCharType="separate"/>
      </w:r>
      <w:r>
        <w:rPr>
          <w:rStyle w:val="18"/>
          <w:rFonts w:hint="eastAsia" w:ascii="宋体" w:hAnsi="宋体" w:cs="宋体"/>
        </w:rPr>
        <w:t>4.1.2.6.logui</w:t>
      </w:r>
      <w:r>
        <w:rPr>
          <w:rStyle w:val="18"/>
          <w:rFonts w:hint="eastAsia" w:cs="宋体"/>
        </w:rPr>
        <w:t>模块的接口规范</w:t>
      </w:r>
      <w:r>
        <w:rPr>
          <w:rStyle w:val="18"/>
          <w:color w:val="auto"/>
          <w:u w:val="none"/>
        </w:rPr>
        <w:tab/>
      </w:r>
      <w:r>
        <w:rPr>
          <w:rStyle w:val="18"/>
          <w:color w:val="auto"/>
          <w:u w:val="none"/>
        </w:rPr>
        <w:fldChar w:fldCharType="begin"/>
      </w:r>
      <w:r>
        <w:rPr>
          <w:rStyle w:val="18"/>
          <w:color w:val="auto"/>
          <w:u w:val="none"/>
        </w:rPr>
        <w:instrText xml:space="preserve"> PAGEREF _Toc402982467 \h </w:instrText>
      </w:r>
      <w:r>
        <w:rPr>
          <w:rStyle w:val="18"/>
          <w:color w:val="auto"/>
          <w:u w:val="none"/>
        </w:rPr>
        <w:fldChar w:fldCharType="separate"/>
      </w:r>
      <w:r>
        <w:rPr>
          <w:rStyle w:val="18"/>
          <w:color w:val="auto"/>
          <w:u w:val="none"/>
        </w:rPr>
        <w:t>7</w:t>
      </w:r>
      <w:r>
        <w:rPr>
          <w:rStyle w:val="18"/>
          <w:color w:val="auto"/>
          <w:u w:val="none"/>
        </w:rPr>
        <w:fldChar w:fldCharType="end"/>
      </w:r>
      <w:r>
        <w:rPr>
          <w:rStyle w:val="18"/>
          <w:color w:val="auto"/>
          <w:u w:val="none"/>
        </w:rPr>
        <w:fldChar w:fldCharType="end"/>
      </w:r>
    </w:p>
    <w:p>
      <w:pPr>
        <w:pStyle w:val="12"/>
        <w:widowControl/>
        <w:tabs>
          <w:tab w:val="left" w:pos="105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"_Toc402982468" </w:instrText>
      </w:r>
      <w:r>
        <w:fldChar w:fldCharType="separate"/>
      </w:r>
      <w:r>
        <w:rPr>
          <w:rStyle w:val="18"/>
          <w:rFonts w:hint="eastAsia" w:ascii="宋体" w:hAnsi="宋体" w:cs="宋体"/>
        </w:rPr>
        <w:t>4.1.2.7.sheetui</w:t>
      </w:r>
      <w:r>
        <w:rPr>
          <w:rStyle w:val="18"/>
          <w:rFonts w:hint="eastAsia" w:cs="宋体"/>
        </w:rPr>
        <w:t>模块的接口规范</w:t>
      </w:r>
      <w:r>
        <w:rPr>
          <w:rStyle w:val="18"/>
          <w:color w:val="auto"/>
          <w:u w:val="none"/>
        </w:rPr>
        <w:tab/>
      </w:r>
      <w:r>
        <w:rPr>
          <w:rStyle w:val="18"/>
          <w:color w:val="auto"/>
          <w:u w:val="none"/>
        </w:rPr>
        <w:fldChar w:fldCharType="begin"/>
      </w:r>
      <w:r>
        <w:rPr>
          <w:rStyle w:val="18"/>
          <w:color w:val="auto"/>
          <w:u w:val="none"/>
        </w:rPr>
        <w:instrText xml:space="preserve"> PAGEREF _Toc402982468 \h </w:instrText>
      </w:r>
      <w:r>
        <w:rPr>
          <w:rStyle w:val="18"/>
          <w:color w:val="auto"/>
          <w:u w:val="none"/>
        </w:rPr>
        <w:fldChar w:fldCharType="separate"/>
      </w:r>
      <w:r>
        <w:rPr>
          <w:rStyle w:val="18"/>
          <w:color w:val="auto"/>
          <w:u w:val="none"/>
        </w:rPr>
        <w:t>7</w:t>
      </w:r>
      <w:r>
        <w:rPr>
          <w:rStyle w:val="18"/>
          <w:color w:val="auto"/>
          <w:u w:val="none"/>
        </w:rPr>
        <w:fldChar w:fldCharType="end"/>
      </w:r>
      <w:r>
        <w:rPr>
          <w:rStyle w:val="18"/>
          <w:color w:val="auto"/>
          <w:u w:val="none"/>
        </w:rPr>
        <w:fldChar w:fldCharType="end"/>
      </w:r>
    </w:p>
    <w:p>
      <w:pPr>
        <w:pStyle w:val="12"/>
        <w:widowControl/>
        <w:tabs>
          <w:tab w:val="left" w:pos="105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"_Toc402982469" </w:instrText>
      </w:r>
      <w:r>
        <w:fldChar w:fldCharType="separate"/>
      </w:r>
      <w:r>
        <w:rPr>
          <w:rStyle w:val="18"/>
          <w:rFonts w:hint="eastAsia" w:ascii="宋体" w:hAnsi="宋体" w:cs="宋体"/>
        </w:rPr>
        <w:t>4.1.2.8.begininfoui</w:t>
      </w:r>
      <w:r>
        <w:rPr>
          <w:rStyle w:val="18"/>
          <w:rFonts w:hint="eastAsia" w:cs="宋体"/>
        </w:rPr>
        <w:t>模块的接口规范</w:t>
      </w:r>
      <w:r>
        <w:rPr>
          <w:rStyle w:val="18"/>
          <w:color w:val="auto"/>
          <w:u w:val="none"/>
        </w:rPr>
        <w:tab/>
      </w:r>
      <w:r>
        <w:rPr>
          <w:rStyle w:val="18"/>
          <w:color w:val="auto"/>
          <w:u w:val="none"/>
        </w:rPr>
        <w:fldChar w:fldCharType="begin"/>
      </w:r>
      <w:r>
        <w:rPr>
          <w:rStyle w:val="18"/>
          <w:color w:val="auto"/>
          <w:u w:val="none"/>
        </w:rPr>
        <w:instrText xml:space="preserve"> PAGEREF _Toc402982469 \h </w:instrText>
      </w:r>
      <w:r>
        <w:rPr>
          <w:rStyle w:val="18"/>
          <w:color w:val="auto"/>
          <w:u w:val="none"/>
        </w:rPr>
        <w:fldChar w:fldCharType="separate"/>
      </w:r>
      <w:r>
        <w:rPr>
          <w:rStyle w:val="18"/>
          <w:color w:val="auto"/>
          <w:u w:val="none"/>
        </w:rPr>
        <w:t>8</w:t>
      </w:r>
      <w:r>
        <w:rPr>
          <w:rStyle w:val="18"/>
          <w:color w:val="auto"/>
          <w:u w:val="none"/>
        </w:rPr>
        <w:fldChar w:fldCharType="end"/>
      </w:r>
      <w:r>
        <w:rPr>
          <w:rStyle w:val="18"/>
          <w:color w:val="auto"/>
          <w:u w:val="none"/>
        </w:rPr>
        <w:fldChar w:fldCharType="end"/>
      </w:r>
    </w:p>
    <w:p>
      <w:pPr>
        <w:pStyle w:val="12"/>
        <w:widowControl/>
        <w:tabs>
          <w:tab w:val="left" w:pos="105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"_Toc402982470" </w:instrText>
      </w:r>
      <w:r>
        <w:fldChar w:fldCharType="separate"/>
      </w:r>
      <w:r>
        <w:rPr>
          <w:rStyle w:val="18"/>
          <w:rFonts w:hint="eastAsia" w:ascii="宋体" w:hAnsi="宋体" w:cs="宋体"/>
        </w:rPr>
        <w:t>4.1.2.9.accountui</w:t>
      </w:r>
      <w:r>
        <w:rPr>
          <w:rStyle w:val="18"/>
          <w:rFonts w:hint="eastAsia" w:cs="宋体"/>
        </w:rPr>
        <w:t>模块的接口规范</w:t>
      </w:r>
      <w:r>
        <w:rPr>
          <w:rStyle w:val="18"/>
          <w:color w:val="auto"/>
          <w:u w:val="none"/>
        </w:rPr>
        <w:tab/>
      </w:r>
      <w:r>
        <w:rPr>
          <w:rStyle w:val="18"/>
          <w:color w:val="auto"/>
          <w:u w:val="none"/>
        </w:rPr>
        <w:fldChar w:fldCharType="begin"/>
      </w:r>
      <w:r>
        <w:rPr>
          <w:rStyle w:val="18"/>
          <w:color w:val="auto"/>
          <w:u w:val="none"/>
        </w:rPr>
        <w:instrText xml:space="preserve"> PAGEREF _Toc402982470 \h </w:instrText>
      </w:r>
      <w:r>
        <w:rPr>
          <w:rStyle w:val="18"/>
          <w:color w:val="auto"/>
          <w:u w:val="none"/>
        </w:rPr>
        <w:fldChar w:fldCharType="separate"/>
      </w:r>
      <w:r>
        <w:rPr>
          <w:rStyle w:val="18"/>
          <w:color w:val="auto"/>
          <w:u w:val="none"/>
        </w:rPr>
        <w:t>8</w:t>
      </w:r>
      <w:r>
        <w:rPr>
          <w:rStyle w:val="18"/>
          <w:color w:val="auto"/>
          <w:u w:val="none"/>
        </w:rPr>
        <w:fldChar w:fldCharType="end"/>
      </w:r>
      <w:r>
        <w:rPr>
          <w:rStyle w:val="18"/>
          <w:color w:val="auto"/>
          <w:u w:val="none"/>
        </w:rPr>
        <w:fldChar w:fldCharType="end"/>
      </w:r>
    </w:p>
    <w:p>
      <w:pPr>
        <w:pStyle w:val="12"/>
        <w:widowControl/>
        <w:tabs>
          <w:tab w:val="left" w:pos="1050"/>
          <w:tab w:val="right" w:leader="dot" w:pos="8296"/>
        </w:tabs>
        <w:ind w:firstLine="1050" w:firstLineChars="500"/>
        <w:rPr>
          <w:rFonts w:hint="eastAsia"/>
        </w:rPr>
      </w:pPr>
      <w:r>
        <w:fldChar w:fldCharType="begin"/>
      </w:r>
      <w:r>
        <w:instrText xml:space="preserve"> HYPERLINK "file:///C:\\Users\\Administrator\\Desktop\\大作业\\DDL6-11.05\\详细设计文档.doc" \l "_Toc402982471" </w:instrText>
      </w:r>
      <w:r>
        <w:fldChar w:fldCharType="separate"/>
      </w:r>
      <w:r>
        <w:rPr>
          <w:rStyle w:val="18"/>
          <w:rFonts w:hint="eastAsia" w:ascii="宋体" w:hAnsi="宋体" w:cs="宋体"/>
          <w:sz w:val="18"/>
          <w:szCs w:val="18"/>
        </w:rPr>
        <w:t>4.1.2.10.staffmanageui</w:t>
      </w:r>
      <w:r>
        <w:rPr>
          <w:rStyle w:val="18"/>
          <w:rFonts w:hint="eastAsia" w:cs="宋体"/>
        </w:rPr>
        <w:t>模块的接口规范</w:t>
      </w:r>
      <w:r>
        <w:rPr>
          <w:rStyle w:val="18"/>
          <w:color w:val="auto"/>
          <w:u w:val="none"/>
        </w:rPr>
        <w:tab/>
      </w:r>
      <w:r>
        <w:rPr>
          <w:rStyle w:val="18"/>
          <w:color w:val="auto"/>
          <w:u w:val="none"/>
        </w:rPr>
        <w:fldChar w:fldCharType="begin"/>
      </w:r>
      <w:r>
        <w:rPr>
          <w:rStyle w:val="18"/>
          <w:color w:val="auto"/>
          <w:u w:val="none"/>
        </w:rPr>
        <w:instrText xml:space="preserve"> PAGEREF _Toc402982471 \h </w:instrText>
      </w:r>
      <w:r>
        <w:rPr>
          <w:rStyle w:val="18"/>
          <w:color w:val="auto"/>
          <w:u w:val="none"/>
        </w:rPr>
        <w:fldChar w:fldCharType="separate"/>
      </w:r>
      <w:r>
        <w:rPr>
          <w:rStyle w:val="18"/>
          <w:color w:val="auto"/>
          <w:u w:val="none"/>
        </w:rPr>
        <w:t>8</w:t>
      </w:r>
      <w:r>
        <w:rPr>
          <w:rStyle w:val="18"/>
          <w:color w:val="auto"/>
          <w:u w:val="none"/>
        </w:rPr>
        <w:fldChar w:fldCharType="end"/>
      </w:r>
      <w:r>
        <w:rPr>
          <w:rStyle w:val="18"/>
          <w:color w:val="auto"/>
          <w:u w:val="none"/>
        </w:rPr>
        <w:fldChar w:fldCharType="end"/>
      </w:r>
    </w:p>
    <w:p>
      <w:pPr>
        <w:widowControl/>
        <w:ind w:firstLine="1050" w:firstLineChars="500"/>
        <w:rPr>
          <w:rFonts w:ascii="Calibri" w:hAnsi="Calibri" w:cs="Calibri"/>
          <w:szCs w:val="22"/>
        </w:rPr>
      </w:pPr>
      <w:r>
        <w:rPr>
          <w:rFonts w:hint="eastAsia"/>
        </w:rPr>
        <w:t>4.1.2.11. loginui模块的接口规范................................................................................ 8</w:t>
      </w:r>
    </w:p>
    <w:p>
      <w:pPr>
        <w:pStyle w:val="12"/>
        <w:widowControl/>
        <w:tabs>
          <w:tab w:val="left" w:pos="840"/>
          <w:tab w:val="right" w:leader="dot" w:pos="8296"/>
        </w:tabs>
        <w:ind w:firstLine="525" w:firstLineChars="250"/>
        <w:rPr>
          <w:rFonts w:ascii="Calibri" w:hAnsi="Calibri" w:cs="Calibri"/>
          <w:szCs w:val="22"/>
        </w:rPr>
      </w:pPr>
      <w:r>
        <w:fldChar w:fldCharType="begin"/>
      </w:r>
      <w:r>
        <w:instrText xml:space="preserve"> HYPERLINK "file:///C:\\Users\\Administrator\\Desktop\\大作业\\DDL6-11.05\\详细设计文档.doc" \l "_Toc402982473" </w:instrText>
      </w:r>
      <w:r>
        <w:fldChar w:fldCharType="separate"/>
      </w:r>
      <w:r>
        <w:rPr>
          <w:rStyle w:val="18"/>
        </w:rPr>
        <w:t>4.1.3.</w:t>
      </w:r>
      <w:r>
        <w:rPr>
          <w:rStyle w:val="18"/>
          <w:rFonts w:hint="eastAsia" w:cs="宋体"/>
        </w:rPr>
        <w:t>客户端展示层模块局部模块的设计原理</w:t>
      </w:r>
      <w:r>
        <w:rPr>
          <w:rStyle w:val="18"/>
          <w:color w:val="auto"/>
          <w:u w:val="none"/>
        </w:rPr>
        <w:tab/>
      </w:r>
      <w:r>
        <w:rPr>
          <w:rStyle w:val="18"/>
          <w:color w:val="auto"/>
          <w:u w:val="none"/>
        </w:rPr>
        <w:fldChar w:fldCharType="begin"/>
      </w:r>
      <w:r>
        <w:rPr>
          <w:rStyle w:val="18"/>
          <w:color w:val="auto"/>
          <w:u w:val="none"/>
        </w:rPr>
        <w:instrText xml:space="preserve"> PAGEREF _Toc402982473 \h </w:instrText>
      </w:r>
      <w:r>
        <w:rPr>
          <w:rStyle w:val="18"/>
          <w:color w:val="auto"/>
          <w:u w:val="none"/>
        </w:rPr>
        <w:fldChar w:fldCharType="separate"/>
      </w:r>
      <w:r>
        <w:rPr>
          <w:rStyle w:val="18"/>
          <w:color w:val="auto"/>
          <w:u w:val="none"/>
        </w:rPr>
        <w:t>9</w:t>
      </w:r>
      <w:r>
        <w:rPr>
          <w:rStyle w:val="18"/>
          <w:color w:val="auto"/>
          <w:u w:val="none"/>
        </w:rPr>
        <w:fldChar w:fldCharType="end"/>
      </w:r>
      <w:r>
        <w:rPr>
          <w:rStyle w:val="18"/>
          <w:color w:val="auto"/>
          <w:u w:val="none"/>
        </w:rPr>
        <w:fldChar w:fldCharType="end"/>
      </w:r>
    </w:p>
    <w:p>
      <w:pPr>
        <w:pStyle w:val="12"/>
        <w:widowControl/>
        <w:tabs>
          <w:tab w:val="left" w:pos="630"/>
          <w:tab w:val="right" w:leader="dot" w:pos="8296"/>
        </w:tabs>
        <w:ind w:firstLine="210" w:firstLineChars="100"/>
        <w:rPr>
          <w:rFonts w:ascii="Calibri" w:hAnsi="Calibri" w:cs="Calibri"/>
          <w:szCs w:val="22"/>
        </w:rPr>
      </w:pPr>
      <w:r>
        <w:fldChar w:fldCharType="begin"/>
      </w:r>
      <w:r>
        <w:instrText xml:space="preserve"> HYPERLINK "file:///C:\\Users\\Administrator\\Desktop\\大作业\\DDL6-11.05\\详细设计文档.doc" \l "_Toc402982474" </w:instrText>
      </w:r>
      <w:r>
        <w:fldChar w:fldCharType="separate"/>
      </w:r>
      <w:r>
        <w:rPr>
          <w:rStyle w:val="18"/>
        </w:rPr>
        <w:t>4.2.</w:t>
      </w:r>
      <w:r>
        <w:rPr>
          <w:rStyle w:val="18"/>
          <w:rFonts w:hint="eastAsia" w:cs="宋体"/>
        </w:rPr>
        <w:t>客户端业务逻辑层模块的静态结构和动态职责</w:t>
      </w:r>
      <w:r>
        <w:rPr>
          <w:rStyle w:val="18"/>
          <w:color w:val="auto"/>
          <w:u w:val="none"/>
        </w:rPr>
        <w:tab/>
      </w:r>
      <w:r>
        <w:rPr>
          <w:rStyle w:val="18"/>
          <w:color w:val="auto"/>
          <w:u w:val="none"/>
        </w:rPr>
        <w:fldChar w:fldCharType="begin"/>
      </w:r>
      <w:r>
        <w:rPr>
          <w:rStyle w:val="18"/>
          <w:color w:val="auto"/>
          <w:u w:val="none"/>
        </w:rPr>
        <w:instrText xml:space="preserve"> PAGEREF _Toc402982474 \h </w:instrText>
      </w:r>
      <w:r>
        <w:rPr>
          <w:rStyle w:val="18"/>
          <w:color w:val="auto"/>
          <w:u w:val="none"/>
        </w:rPr>
        <w:fldChar w:fldCharType="separate"/>
      </w:r>
      <w:r>
        <w:rPr>
          <w:rStyle w:val="18"/>
          <w:color w:val="auto"/>
          <w:u w:val="none"/>
        </w:rPr>
        <w:t>9</w:t>
      </w:r>
      <w:r>
        <w:rPr>
          <w:rStyle w:val="18"/>
          <w:color w:val="auto"/>
          <w:u w:val="none"/>
        </w:rPr>
        <w:fldChar w:fldCharType="end"/>
      </w:r>
      <w:r>
        <w:rPr>
          <w:rStyle w:val="18"/>
          <w:color w:val="auto"/>
          <w:u w:val="none"/>
        </w:rPr>
        <w:fldChar w:fldCharType="end"/>
      </w:r>
    </w:p>
    <w:p>
      <w:pPr>
        <w:pStyle w:val="12"/>
        <w:widowControl/>
        <w:tabs>
          <w:tab w:val="left" w:pos="840"/>
          <w:tab w:val="right" w:leader="dot" w:pos="8296"/>
        </w:tabs>
        <w:ind w:firstLine="525" w:firstLineChars="250"/>
        <w:rPr>
          <w:rFonts w:ascii="Calibri" w:hAnsi="Calibri" w:cs="Calibri"/>
          <w:szCs w:val="22"/>
        </w:rPr>
      </w:pPr>
      <w:r>
        <w:fldChar w:fldCharType="begin"/>
      </w:r>
      <w:r>
        <w:instrText xml:space="preserve"> HYPERLINK "file:///C:\\Users\\Administrator\\Desktop\\大作业\\DDL6-11.05\\详细设计文档.doc" \l "_Toc402982475" </w:instrText>
      </w:r>
      <w:r>
        <w:fldChar w:fldCharType="separate"/>
      </w:r>
      <w:r>
        <w:rPr>
          <w:rStyle w:val="18"/>
        </w:rPr>
        <w:t>4.2.1.</w:t>
      </w:r>
      <w:r>
        <w:rPr>
          <w:rStyle w:val="18"/>
          <w:rFonts w:hint="eastAsia" w:cs="宋体"/>
        </w:rPr>
        <w:t>客户端业务逻辑层模块局部模块的职责</w:t>
      </w:r>
      <w:r>
        <w:rPr>
          <w:rStyle w:val="18"/>
          <w:color w:val="auto"/>
          <w:u w:val="none"/>
        </w:rPr>
        <w:tab/>
      </w:r>
      <w:r>
        <w:rPr>
          <w:rStyle w:val="18"/>
          <w:color w:val="auto"/>
          <w:u w:val="none"/>
        </w:rPr>
        <w:fldChar w:fldCharType="begin"/>
      </w:r>
      <w:r>
        <w:rPr>
          <w:rStyle w:val="18"/>
          <w:color w:val="auto"/>
          <w:u w:val="none"/>
        </w:rPr>
        <w:instrText xml:space="preserve"> PAGEREF _Toc402982475 \h </w:instrText>
      </w:r>
      <w:r>
        <w:rPr>
          <w:rStyle w:val="18"/>
          <w:color w:val="auto"/>
          <w:u w:val="none"/>
        </w:rPr>
        <w:fldChar w:fldCharType="separate"/>
      </w:r>
      <w:r>
        <w:rPr>
          <w:rStyle w:val="18"/>
          <w:color w:val="auto"/>
          <w:u w:val="none"/>
        </w:rPr>
        <w:t>9</w:t>
      </w:r>
      <w:r>
        <w:rPr>
          <w:rStyle w:val="18"/>
          <w:color w:val="auto"/>
          <w:u w:val="none"/>
        </w:rPr>
        <w:fldChar w:fldCharType="end"/>
      </w:r>
      <w:r>
        <w:rPr>
          <w:rStyle w:val="18"/>
          <w:color w:val="auto"/>
          <w:u w:val="none"/>
        </w:rPr>
        <w:fldChar w:fldCharType="end"/>
      </w:r>
    </w:p>
    <w:p>
      <w:pPr>
        <w:pStyle w:val="12"/>
        <w:widowControl/>
        <w:tabs>
          <w:tab w:val="left" w:pos="840"/>
          <w:tab w:val="right" w:leader="dot" w:pos="8296"/>
        </w:tabs>
        <w:ind w:firstLine="525" w:firstLineChars="250"/>
        <w:rPr>
          <w:rFonts w:ascii="Calibri" w:hAnsi="Calibri" w:cs="Calibri"/>
          <w:szCs w:val="22"/>
        </w:rPr>
      </w:pPr>
      <w:r>
        <w:fldChar w:fldCharType="begin"/>
      </w:r>
      <w:r>
        <w:instrText xml:space="preserve"> HYPERLINK "file:///C:\\Users\\Administrator\\Desktop\\大作业\\DDL6-11.05\\详细设计文档.doc" \l "_Toc402982476" </w:instrText>
      </w:r>
      <w:r>
        <w:fldChar w:fldCharType="separate"/>
      </w:r>
      <w:r>
        <w:rPr>
          <w:rStyle w:val="18"/>
        </w:rPr>
        <w:t>4.2.2.</w:t>
      </w:r>
      <w:r>
        <w:rPr>
          <w:rStyle w:val="18"/>
          <w:rFonts w:hint="eastAsia" w:cs="宋体"/>
        </w:rPr>
        <w:t>客户端业务逻辑层模块局部模块的接口规范</w:t>
      </w:r>
      <w:r>
        <w:rPr>
          <w:rStyle w:val="18"/>
          <w:color w:val="auto"/>
          <w:u w:val="none"/>
        </w:rPr>
        <w:tab/>
      </w:r>
      <w:r>
        <w:rPr>
          <w:rStyle w:val="18"/>
          <w:color w:val="auto"/>
          <w:u w:val="none"/>
        </w:rPr>
        <w:fldChar w:fldCharType="begin"/>
      </w:r>
      <w:r>
        <w:rPr>
          <w:rStyle w:val="18"/>
          <w:color w:val="auto"/>
          <w:u w:val="none"/>
        </w:rPr>
        <w:instrText xml:space="preserve"> PAGEREF _Toc402982476 \h </w:instrText>
      </w:r>
      <w:r>
        <w:rPr>
          <w:rStyle w:val="18"/>
          <w:color w:val="auto"/>
          <w:u w:val="none"/>
        </w:rPr>
        <w:fldChar w:fldCharType="separate"/>
      </w:r>
      <w:r>
        <w:rPr>
          <w:rStyle w:val="18"/>
          <w:color w:val="auto"/>
          <w:u w:val="none"/>
        </w:rPr>
        <w:t>10</w:t>
      </w:r>
      <w:r>
        <w:rPr>
          <w:rStyle w:val="18"/>
          <w:color w:val="auto"/>
          <w:u w:val="none"/>
        </w:rPr>
        <w:fldChar w:fldCharType="end"/>
      </w:r>
      <w:r>
        <w:rPr>
          <w:rStyle w:val="18"/>
          <w:color w:val="auto"/>
          <w:u w:val="none"/>
        </w:rPr>
        <w:fldChar w:fldCharType="end"/>
      </w:r>
    </w:p>
    <w:p>
      <w:pPr>
        <w:pStyle w:val="12"/>
        <w:widowControl/>
        <w:tabs>
          <w:tab w:val="left" w:pos="126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"_Toc402982477" </w:instrText>
      </w:r>
      <w:r>
        <w:fldChar w:fldCharType="separate"/>
      </w:r>
      <w:r>
        <w:rPr>
          <w:rStyle w:val="18"/>
          <w:rFonts w:hint="eastAsia" w:ascii="宋体" w:hAnsi="宋体" w:cs="宋体"/>
        </w:rPr>
        <w:t>4.2.2.1.userbl模块</w:t>
      </w:r>
      <w:r>
        <w:rPr>
          <w:rStyle w:val="18"/>
          <w:color w:val="auto"/>
          <w:u w:val="none"/>
        </w:rPr>
        <w:tab/>
      </w:r>
      <w:r>
        <w:rPr>
          <w:rStyle w:val="18"/>
          <w:color w:val="auto"/>
          <w:u w:val="none"/>
        </w:rPr>
        <w:fldChar w:fldCharType="begin"/>
      </w:r>
      <w:r>
        <w:rPr>
          <w:rStyle w:val="18"/>
          <w:color w:val="auto"/>
          <w:u w:val="none"/>
        </w:rPr>
        <w:instrText xml:space="preserve"> PAGEREF _Toc402982477 \h </w:instrText>
      </w:r>
      <w:r>
        <w:rPr>
          <w:rStyle w:val="18"/>
          <w:color w:val="auto"/>
          <w:u w:val="none"/>
        </w:rPr>
        <w:fldChar w:fldCharType="separate"/>
      </w:r>
      <w:r>
        <w:rPr>
          <w:rStyle w:val="18"/>
          <w:color w:val="auto"/>
          <w:u w:val="none"/>
        </w:rPr>
        <w:t>10</w:t>
      </w:r>
      <w:r>
        <w:rPr>
          <w:rStyle w:val="18"/>
          <w:color w:val="auto"/>
          <w:u w:val="none"/>
        </w:rPr>
        <w:fldChar w:fldCharType="end"/>
      </w:r>
      <w:r>
        <w:rPr>
          <w:rStyle w:val="18"/>
          <w:color w:val="auto"/>
          <w:u w:val="none"/>
        </w:rPr>
        <w:fldChar w:fldCharType="end"/>
      </w:r>
    </w:p>
    <w:p>
      <w:pPr>
        <w:pStyle w:val="12"/>
        <w:widowControl/>
        <w:tabs>
          <w:tab w:val="left" w:pos="126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"_Toc402982478" </w:instrText>
      </w:r>
      <w:r>
        <w:fldChar w:fldCharType="separate"/>
      </w:r>
      <w:r>
        <w:rPr>
          <w:rStyle w:val="18"/>
          <w:rFonts w:hint="eastAsia" w:ascii="宋体" w:hAnsi="宋体" w:cs="宋体"/>
        </w:rPr>
        <w:t>4.2.2.2.nonuserbl模块</w:t>
      </w:r>
      <w:r>
        <w:rPr>
          <w:rStyle w:val="18"/>
          <w:color w:val="auto"/>
          <w:u w:val="none"/>
        </w:rPr>
        <w:tab/>
      </w:r>
      <w:r>
        <w:rPr>
          <w:rStyle w:val="18"/>
          <w:color w:val="auto"/>
          <w:u w:val="none"/>
        </w:rPr>
        <w:fldChar w:fldCharType="begin"/>
      </w:r>
      <w:r>
        <w:rPr>
          <w:rStyle w:val="18"/>
          <w:color w:val="auto"/>
          <w:u w:val="none"/>
        </w:rPr>
        <w:instrText xml:space="preserve"> PAGEREF _Toc402982478 \h </w:instrText>
      </w:r>
      <w:r>
        <w:rPr>
          <w:rStyle w:val="18"/>
          <w:color w:val="auto"/>
          <w:u w:val="none"/>
        </w:rPr>
        <w:fldChar w:fldCharType="separate"/>
      </w:r>
      <w:r>
        <w:rPr>
          <w:rStyle w:val="18"/>
          <w:color w:val="auto"/>
          <w:u w:val="none"/>
        </w:rPr>
        <w:t>11</w:t>
      </w:r>
      <w:r>
        <w:rPr>
          <w:rStyle w:val="18"/>
          <w:color w:val="auto"/>
          <w:u w:val="none"/>
        </w:rPr>
        <w:fldChar w:fldCharType="end"/>
      </w:r>
      <w:r>
        <w:rPr>
          <w:rStyle w:val="18"/>
          <w:color w:val="auto"/>
          <w:u w:val="none"/>
        </w:rPr>
        <w:fldChar w:fldCharType="end"/>
      </w:r>
    </w:p>
    <w:p>
      <w:pPr>
        <w:pStyle w:val="12"/>
        <w:widowControl/>
        <w:tabs>
          <w:tab w:val="left" w:pos="126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"_Toc402982479" </w:instrText>
      </w:r>
      <w:r>
        <w:fldChar w:fldCharType="separate"/>
      </w:r>
      <w:r>
        <w:rPr>
          <w:rStyle w:val="18"/>
          <w:rFonts w:hint="eastAsia" w:ascii="宋体" w:hAnsi="宋体" w:cs="宋体"/>
        </w:rPr>
        <w:t>4.2.2.3.insititutionbl模块</w:t>
      </w:r>
      <w:r>
        <w:rPr>
          <w:rStyle w:val="18"/>
          <w:color w:val="auto"/>
          <w:u w:val="none"/>
        </w:rPr>
        <w:tab/>
      </w:r>
      <w:r>
        <w:rPr>
          <w:rStyle w:val="18"/>
          <w:color w:val="auto"/>
          <w:u w:val="none"/>
        </w:rPr>
        <w:fldChar w:fldCharType="begin"/>
      </w:r>
      <w:r>
        <w:rPr>
          <w:rStyle w:val="18"/>
          <w:color w:val="auto"/>
          <w:u w:val="none"/>
        </w:rPr>
        <w:instrText xml:space="preserve"> PAGEREF _Toc402982479 \h </w:instrText>
      </w:r>
      <w:r>
        <w:rPr>
          <w:rStyle w:val="18"/>
          <w:color w:val="auto"/>
          <w:u w:val="none"/>
        </w:rPr>
        <w:fldChar w:fldCharType="separate"/>
      </w:r>
      <w:r>
        <w:rPr>
          <w:rStyle w:val="18"/>
          <w:color w:val="auto"/>
          <w:u w:val="none"/>
        </w:rPr>
        <w:t>13</w:t>
      </w:r>
      <w:r>
        <w:rPr>
          <w:rStyle w:val="18"/>
          <w:color w:val="auto"/>
          <w:u w:val="none"/>
        </w:rPr>
        <w:fldChar w:fldCharType="end"/>
      </w:r>
      <w:r>
        <w:rPr>
          <w:rStyle w:val="18"/>
          <w:color w:val="auto"/>
          <w:u w:val="none"/>
        </w:rPr>
        <w:fldChar w:fldCharType="end"/>
      </w:r>
    </w:p>
    <w:p>
      <w:pPr>
        <w:pStyle w:val="12"/>
        <w:widowControl/>
        <w:tabs>
          <w:tab w:val="left" w:pos="126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"_Toc402982480" </w:instrText>
      </w:r>
      <w:r>
        <w:fldChar w:fldCharType="separate"/>
      </w:r>
      <w:r>
        <w:rPr>
          <w:rStyle w:val="18"/>
          <w:rFonts w:hint="eastAsia" w:ascii="宋体" w:hAnsi="宋体" w:cs="宋体"/>
        </w:rPr>
        <w:t>4.2.2.4.commoditybl模块</w:t>
      </w:r>
      <w:r>
        <w:rPr>
          <w:rStyle w:val="18"/>
          <w:color w:val="auto"/>
          <w:u w:val="none"/>
        </w:rPr>
        <w:tab/>
      </w:r>
      <w:r>
        <w:rPr>
          <w:rStyle w:val="18"/>
          <w:color w:val="auto"/>
          <w:u w:val="none"/>
        </w:rPr>
        <w:fldChar w:fldCharType="begin"/>
      </w:r>
      <w:r>
        <w:rPr>
          <w:rStyle w:val="18"/>
          <w:color w:val="auto"/>
          <w:u w:val="none"/>
        </w:rPr>
        <w:instrText xml:space="preserve"> PAGEREF _Toc402982480 \h </w:instrText>
      </w:r>
      <w:r>
        <w:rPr>
          <w:rStyle w:val="18"/>
          <w:color w:val="auto"/>
          <w:u w:val="none"/>
        </w:rPr>
        <w:fldChar w:fldCharType="separate"/>
      </w:r>
      <w:r>
        <w:rPr>
          <w:rStyle w:val="18"/>
          <w:color w:val="auto"/>
          <w:u w:val="none"/>
        </w:rPr>
        <w:t>14</w:t>
      </w:r>
      <w:r>
        <w:rPr>
          <w:rStyle w:val="18"/>
          <w:color w:val="auto"/>
          <w:u w:val="none"/>
        </w:rPr>
        <w:fldChar w:fldCharType="end"/>
      </w:r>
      <w:r>
        <w:rPr>
          <w:rStyle w:val="18"/>
          <w:color w:val="auto"/>
          <w:u w:val="none"/>
        </w:rPr>
        <w:fldChar w:fldCharType="end"/>
      </w:r>
    </w:p>
    <w:p>
      <w:pPr>
        <w:pStyle w:val="12"/>
        <w:widowControl/>
        <w:tabs>
          <w:tab w:val="left" w:pos="126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"_Toc402982481" </w:instrText>
      </w:r>
      <w:r>
        <w:fldChar w:fldCharType="separate"/>
      </w:r>
      <w:r>
        <w:rPr>
          <w:rStyle w:val="18"/>
          <w:rFonts w:hint="eastAsia" w:ascii="宋体" w:hAnsi="宋体" w:cs="宋体"/>
        </w:rPr>
        <w:t>4.2.2.5.logbl模块</w:t>
      </w:r>
      <w:r>
        <w:rPr>
          <w:rStyle w:val="18"/>
          <w:color w:val="auto"/>
          <w:u w:val="none"/>
        </w:rPr>
        <w:tab/>
      </w:r>
      <w:r>
        <w:rPr>
          <w:rStyle w:val="18"/>
          <w:color w:val="auto"/>
          <w:u w:val="none"/>
        </w:rPr>
        <w:fldChar w:fldCharType="begin"/>
      </w:r>
      <w:r>
        <w:rPr>
          <w:rStyle w:val="18"/>
          <w:color w:val="auto"/>
          <w:u w:val="none"/>
        </w:rPr>
        <w:instrText xml:space="preserve"> PAGEREF _Toc402982481 \h </w:instrText>
      </w:r>
      <w:r>
        <w:rPr>
          <w:rStyle w:val="18"/>
          <w:color w:val="auto"/>
          <w:u w:val="none"/>
        </w:rPr>
        <w:fldChar w:fldCharType="separate"/>
      </w:r>
      <w:r>
        <w:rPr>
          <w:rStyle w:val="18"/>
          <w:color w:val="auto"/>
          <w:u w:val="none"/>
        </w:rPr>
        <w:t>16</w:t>
      </w:r>
      <w:r>
        <w:rPr>
          <w:rStyle w:val="18"/>
          <w:color w:val="auto"/>
          <w:u w:val="none"/>
        </w:rPr>
        <w:fldChar w:fldCharType="end"/>
      </w:r>
      <w:r>
        <w:rPr>
          <w:rStyle w:val="18"/>
          <w:color w:val="auto"/>
          <w:u w:val="none"/>
        </w:rPr>
        <w:fldChar w:fldCharType="end"/>
      </w:r>
    </w:p>
    <w:p>
      <w:pPr>
        <w:pStyle w:val="12"/>
        <w:widowControl/>
        <w:tabs>
          <w:tab w:val="left" w:pos="126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"_Toc402982482" </w:instrText>
      </w:r>
      <w:r>
        <w:fldChar w:fldCharType="separate"/>
      </w:r>
      <w:r>
        <w:rPr>
          <w:rStyle w:val="18"/>
          <w:rFonts w:hint="eastAsia" w:ascii="宋体" w:hAnsi="宋体" w:cs="宋体"/>
        </w:rPr>
        <w:t>4.2.2.6.sheetbl模块</w:t>
      </w:r>
      <w:r>
        <w:rPr>
          <w:rStyle w:val="18"/>
          <w:color w:val="auto"/>
          <w:u w:val="none"/>
        </w:rPr>
        <w:tab/>
      </w:r>
      <w:r>
        <w:rPr>
          <w:rStyle w:val="18"/>
          <w:color w:val="auto"/>
          <w:u w:val="none"/>
        </w:rPr>
        <w:fldChar w:fldCharType="begin"/>
      </w:r>
      <w:r>
        <w:rPr>
          <w:rStyle w:val="18"/>
          <w:color w:val="auto"/>
          <w:u w:val="none"/>
        </w:rPr>
        <w:instrText xml:space="preserve"> PAGEREF _Toc402982482 \h </w:instrText>
      </w:r>
      <w:r>
        <w:rPr>
          <w:rStyle w:val="18"/>
          <w:color w:val="auto"/>
          <w:u w:val="none"/>
        </w:rPr>
        <w:fldChar w:fldCharType="separate"/>
      </w:r>
      <w:r>
        <w:rPr>
          <w:rStyle w:val="18"/>
          <w:color w:val="auto"/>
          <w:u w:val="none"/>
        </w:rPr>
        <w:t>18</w:t>
      </w:r>
      <w:r>
        <w:rPr>
          <w:rStyle w:val="18"/>
          <w:color w:val="auto"/>
          <w:u w:val="none"/>
        </w:rPr>
        <w:fldChar w:fldCharType="end"/>
      </w:r>
      <w:r>
        <w:rPr>
          <w:rStyle w:val="18"/>
          <w:color w:val="auto"/>
          <w:u w:val="none"/>
        </w:rPr>
        <w:fldChar w:fldCharType="end"/>
      </w:r>
    </w:p>
    <w:p>
      <w:pPr>
        <w:pStyle w:val="12"/>
        <w:widowControl/>
        <w:tabs>
          <w:tab w:val="left" w:pos="126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"_Toc402982483" </w:instrText>
      </w:r>
      <w:r>
        <w:fldChar w:fldCharType="separate"/>
      </w:r>
      <w:r>
        <w:rPr>
          <w:rStyle w:val="18"/>
          <w:rFonts w:hint="eastAsia" w:ascii="宋体" w:hAnsi="宋体" w:cs="宋体"/>
        </w:rPr>
        <w:t>4.2.2.7.begininfobl模块</w:t>
      </w:r>
      <w:r>
        <w:rPr>
          <w:rStyle w:val="18"/>
          <w:color w:val="auto"/>
          <w:u w:val="none"/>
        </w:rPr>
        <w:tab/>
      </w:r>
      <w:r>
        <w:rPr>
          <w:rStyle w:val="18"/>
          <w:color w:val="auto"/>
          <w:u w:val="none"/>
        </w:rPr>
        <w:fldChar w:fldCharType="begin"/>
      </w:r>
      <w:r>
        <w:rPr>
          <w:rStyle w:val="18"/>
          <w:color w:val="auto"/>
          <w:u w:val="none"/>
        </w:rPr>
        <w:instrText xml:space="preserve"> PAGEREF _Toc402982483 \h </w:instrText>
      </w:r>
      <w:r>
        <w:rPr>
          <w:rStyle w:val="18"/>
          <w:color w:val="auto"/>
          <w:u w:val="none"/>
        </w:rPr>
        <w:fldChar w:fldCharType="separate"/>
      </w:r>
      <w:r>
        <w:rPr>
          <w:rStyle w:val="18"/>
          <w:color w:val="auto"/>
          <w:u w:val="none"/>
        </w:rPr>
        <w:t>20</w:t>
      </w:r>
      <w:r>
        <w:rPr>
          <w:rStyle w:val="18"/>
          <w:color w:val="auto"/>
          <w:u w:val="none"/>
        </w:rPr>
        <w:fldChar w:fldCharType="end"/>
      </w:r>
      <w:r>
        <w:rPr>
          <w:rStyle w:val="18"/>
          <w:color w:val="auto"/>
          <w:u w:val="none"/>
        </w:rPr>
        <w:fldChar w:fldCharType="end"/>
      </w:r>
    </w:p>
    <w:p>
      <w:pPr>
        <w:pStyle w:val="12"/>
        <w:widowControl/>
        <w:tabs>
          <w:tab w:val="left" w:pos="126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"_Toc402982484" </w:instrText>
      </w:r>
      <w:r>
        <w:fldChar w:fldCharType="separate"/>
      </w:r>
      <w:r>
        <w:rPr>
          <w:rStyle w:val="18"/>
          <w:rFonts w:hint="eastAsia" w:ascii="宋体" w:hAnsi="宋体" w:cs="宋体"/>
        </w:rPr>
        <w:t>4.2.2.8.accountbl模块</w:t>
      </w:r>
      <w:r>
        <w:rPr>
          <w:rStyle w:val="18"/>
          <w:color w:val="auto"/>
          <w:u w:val="none"/>
        </w:rPr>
        <w:tab/>
      </w:r>
      <w:r>
        <w:rPr>
          <w:rStyle w:val="18"/>
          <w:color w:val="auto"/>
          <w:u w:val="none"/>
        </w:rPr>
        <w:fldChar w:fldCharType="begin"/>
      </w:r>
      <w:r>
        <w:rPr>
          <w:rStyle w:val="18"/>
          <w:color w:val="auto"/>
          <w:u w:val="none"/>
        </w:rPr>
        <w:instrText xml:space="preserve"> PAGEREF _Toc402982484 \h </w:instrText>
      </w:r>
      <w:r>
        <w:rPr>
          <w:rStyle w:val="18"/>
          <w:color w:val="auto"/>
          <w:u w:val="none"/>
        </w:rPr>
        <w:fldChar w:fldCharType="separate"/>
      </w:r>
      <w:r>
        <w:rPr>
          <w:rStyle w:val="18"/>
          <w:color w:val="auto"/>
          <w:u w:val="none"/>
        </w:rPr>
        <w:t>21</w:t>
      </w:r>
      <w:r>
        <w:rPr>
          <w:rStyle w:val="18"/>
          <w:color w:val="auto"/>
          <w:u w:val="none"/>
        </w:rPr>
        <w:fldChar w:fldCharType="end"/>
      </w:r>
      <w:r>
        <w:rPr>
          <w:rStyle w:val="18"/>
          <w:color w:val="auto"/>
          <w:u w:val="none"/>
        </w:rPr>
        <w:fldChar w:fldCharType="end"/>
      </w:r>
    </w:p>
    <w:p>
      <w:pPr>
        <w:pStyle w:val="12"/>
        <w:widowControl/>
        <w:tabs>
          <w:tab w:val="left" w:pos="1260"/>
          <w:tab w:val="right" w:leader="dot" w:pos="8296"/>
        </w:tabs>
        <w:ind w:firstLine="1050" w:firstLineChars="500"/>
        <w:rPr>
          <w:rFonts w:hint="eastAsia"/>
        </w:rPr>
      </w:pPr>
      <w:r>
        <w:fldChar w:fldCharType="begin"/>
      </w:r>
      <w:r>
        <w:instrText xml:space="preserve"> HYPERLINK "file:///C:\\Users\\Administrator\\Desktop\\大作业\\DDL6-11.05\\详细设计文档.doc" \l "_Toc402982485" </w:instrText>
      </w:r>
      <w:r>
        <w:fldChar w:fldCharType="separate"/>
      </w:r>
      <w:r>
        <w:rPr>
          <w:rStyle w:val="18"/>
          <w:rFonts w:hint="eastAsia" w:ascii="宋体" w:hAnsi="宋体" w:cs="宋体"/>
        </w:rPr>
        <w:t>4.2.2.9.staffmanagebl模块</w:t>
      </w:r>
      <w:r>
        <w:rPr>
          <w:rStyle w:val="18"/>
          <w:color w:val="auto"/>
          <w:u w:val="none"/>
        </w:rPr>
        <w:tab/>
      </w:r>
      <w:r>
        <w:rPr>
          <w:rStyle w:val="18"/>
          <w:color w:val="auto"/>
          <w:u w:val="none"/>
        </w:rPr>
        <w:fldChar w:fldCharType="begin"/>
      </w:r>
      <w:r>
        <w:rPr>
          <w:rStyle w:val="18"/>
          <w:color w:val="auto"/>
          <w:u w:val="none"/>
        </w:rPr>
        <w:instrText xml:space="preserve"> PAGEREF _Toc402982485 \h </w:instrText>
      </w:r>
      <w:r>
        <w:rPr>
          <w:rStyle w:val="18"/>
          <w:color w:val="auto"/>
          <w:u w:val="none"/>
        </w:rPr>
        <w:fldChar w:fldCharType="separate"/>
      </w:r>
      <w:r>
        <w:rPr>
          <w:rStyle w:val="18"/>
          <w:color w:val="auto"/>
          <w:u w:val="none"/>
        </w:rPr>
        <w:t>23</w:t>
      </w:r>
      <w:r>
        <w:rPr>
          <w:rStyle w:val="18"/>
          <w:color w:val="auto"/>
          <w:u w:val="none"/>
        </w:rPr>
        <w:fldChar w:fldCharType="end"/>
      </w:r>
      <w:r>
        <w:rPr>
          <w:rStyle w:val="18"/>
          <w:color w:val="auto"/>
          <w:u w:val="none"/>
        </w:rPr>
        <w:fldChar w:fldCharType="end"/>
      </w:r>
    </w:p>
    <w:p>
      <w:pPr>
        <w:widowControl/>
        <w:ind w:firstLine="1050" w:firstLineChars="500"/>
        <w:rPr>
          <w:rFonts w:hint="eastAsia"/>
        </w:rPr>
      </w:pPr>
      <w:r>
        <w:rPr>
          <w:rFonts w:hint="eastAsia"/>
        </w:rPr>
        <w:t>4.2.2.10.. loginbl模块..................................................................................................24</w:t>
      </w:r>
    </w:p>
    <w:p>
      <w:pPr>
        <w:widowControl/>
        <w:ind w:firstLine="1050" w:firstLineChars="500"/>
        <w:rPr>
          <w:rFonts w:hint="eastAsia" w:eastAsia="宋体"/>
          <w:lang w:val="en-US" w:eastAsia="zh-CN"/>
        </w:rPr>
      </w:pPr>
      <w:r>
        <w:rPr>
          <w:rFonts w:hint="eastAsia"/>
          <w:lang w:val="en-US" w:eastAsia="zh-CN"/>
        </w:rPr>
        <w:t>4.2.2.11. positionbl模块..............................................................................................25</w:t>
      </w:r>
    </w:p>
    <w:p>
      <w:pPr>
        <w:pStyle w:val="12"/>
        <w:widowControl/>
        <w:tabs>
          <w:tab w:val="left" w:pos="840"/>
          <w:tab w:val="right" w:leader="dot" w:pos="8296"/>
        </w:tabs>
        <w:ind w:firstLine="525" w:firstLineChars="250"/>
        <w:rPr>
          <w:rFonts w:ascii="Calibri" w:hAnsi="Calibri" w:cs="Calibri"/>
          <w:szCs w:val="22"/>
        </w:rPr>
      </w:pPr>
      <w:r>
        <w:fldChar w:fldCharType="begin"/>
      </w:r>
      <w:r>
        <w:instrText xml:space="preserve"> HYPERLINK "file:///C:\\Users\\Administrator\\Desktop\\大作业\\DDL6-11.05\\详细设计文档.doc" \l "_Toc402982487" </w:instrText>
      </w:r>
      <w:r>
        <w:fldChar w:fldCharType="separate"/>
      </w:r>
      <w:r>
        <w:rPr>
          <w:rStyle w:val="18"/>
        </w:rPr>
        <w:t>4.2.3.</w:t>
      </w:r>
      <w:r>
        <w:rPr>
          <w:rStyle w:val="18"/>
          <w:rFonts w:hint="eastAsia" w:cs="宋体"/>
        </w:rPr>
        <w:t>客户端业务逻辑层模块局部的行为</w:t>
      </w:r>
      <w:r>
        <w:rPr>
          <w:rStyle w:val="18"/>
          <w:color w:val="auto"/>
          <w:u w:val="none"/>
        </w:rPr>
        <w:tab/>
      </w:r>
      <w:r>
        <w:rPr>
          <w:rStyle w:val="18"/>
          <w:color w:val="auto"/>
          <w:u w:val="none"/>
        </w:rPr>
        <w:fldChar w:fldCharType="begin"/>
      </w:r>
      <w:r>
        <w:rPr>
          <w:rStyle w:val="18"/>
          <w:color w:val="auto"/>
          <w:u w:val="none"/>
        </w:rPr>
        <w:instrText xml:space="preserve"> PAGEREF _Toc402982487 \h </w:instrText>
      </w:r>
      <w:r>
        <w:rPr>
          <w:rStyle w:val="18"/>
          <w:color w:val="auto"/>
          <w:u w:val="none"/>
        </w:rPr>
        <w:fldChar w:fldCharType="separate"/>
      </w:r>
      <w:r>
        <w:rPr>
          <w:rStyle w:val="18"/>
          <w:color w:val="auto"/>
          <w:u w:val="none"/>
        </w:rPr>
        <w:t>27</w:t>
      </w:r>
      <w:r>
        <w:rPr>
          <w:rStyle w:val="18"/>
          <w:color w:val="auto"/>
          <w:u w:val="none"/>
        </w:rPr>
        <w:fldChar w:fldCharType="end"/>
      </w:r>
      <w:r>
        <w:rPr>
          <w:rStyle w:val="18"/>
          <w:color w:val="auto"/>
          <w:u w:val="none"/>
        </w:rPr>
        <w:fldChar w:fldCharType="end"/>
      </w:r>
    </w:p>
    <w:p>
      <w:pPr>
        <w:pStyle w:val="12"/>
        <w:widowControl/>
        <w:tabs>
          <w:tab w:val="left" w:pos="1260"/>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"_Toc402982488" </w:instrText>
      </w:r>
      <w:r>
        <w:fldChar w:fldCharType="separate"/>
      </w:r>
      <w:r>
        <w:rPr>
          <w:rStyle w:val="18"/>
          <w:rFonts w:hint="eastAsia" w:ascii="宋体" w:hAnsi="宋体" w:cs="宋体"/>
        </w:rPr>
        <w:t>4.2.3.1.userbl模块</w:t>
      </w:r>
      <w:r>
        <w:rPr>
          <w:rStyle w:val="18"/>
          <w:color w:val="auto"/>
          <w:u w:val="none"/>
        </w:rPr>
        <w:tab/>
      </w:r>
      <w:r>
        <w:rPr>
          <w:rStyle w:val="18"/>
          <w:color w:val="auto"/>
          <w:u w:val="none"/>
        </w:rPr>
        <w:fldChar w:fldCharType="begin"/>
      </w:r>
      <w:r>
        <w:rPr>
          <w:rStyle w:val="18"/>
          <w:color w:val="auto"/>
          <w:u w:val="none"/>
        </w:rPr>
        <w:instrText xml:space="preserve"> PAGEREF _Toc402982488 \h </w:instrText>
      </w:r>
      <w:r>
        <w:rPr>
          <w:rStyle w:val="18"/>
          <w:color w:val="auto"/>
          <w:u w:val="none"/>
        </w:rPr>
        <w:fldChar w:fldCharType="separate"/>
      </w:r>
      <w:r>
        <w:rPr>
          <w:rStyle w:val="18"/>
          <w:color w:val="auto"/>
          <w:u w:val="none"/>
        </w:rPr>
        <w:t>27</w:t>
      </w:r>
      <w:r>
        <w:rPr>
          <w:rStyle w:val="18"/>
          <w:color w:val="auto"/>
          <w:u w:val="none"/>
        </w:rPr>
        <w:fldChar w:fldCharType="end"/>
      </w:r>
      <w:r>
        <w:rPr>
          <w:rStyle w:val="18"/>
          <w:color w:val="auto"/>
          <w:u w:val="none"/>
        </w:rPr>
        <w:fldChar w:fldCharType="end"/>
      </w:r>
    </w:p>
    <w:p>
      <w:pPr>
        <w:pStyle w:val="12"/>
        <w:widowControl/>
        <w:tabs>
          <w:tab w:val="left" w:pos="945"/>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"_Toc402982489" </w:instrText>
      </w:r>
      <w:r>
        <w:fldChar w:fldCharType="separate"/>
      </w:r>
      <w:r>
        <w:rPr>
          <w:rStyle w:val="18"/>
          <w:rFonts w:hint="eastAsia" w:ascii="宋体" w:hAnsi="宋体" w:cs="宋体"/>
        </w:rPr>
        <w:t>4.2.3.2.nonuserbl模块</w:t>
      </w:r>
      <w:r>
        <w:rPr>
          <w:rStyle w:val="18"/>
          <w:color w:val="auto"/>
          <w:u w:val="none"/>
        </w:rPr>
        <w:tab/>
      </w:r>
      <w:r>
        <w:rPr>
          <w:rStyle w:val="18"/>
          <w:color w:val="auto"/>
          <w:u w:val="none"/>
        </w:rPr>
        <w:fldChar w:fldCharType="begin"/>
      </w:r>
      <w:r>
        <w:rPr>
          <w:rStyle w:val="18"/>
          <w:color w:val="auto"/>
          <w:u w:val="none"/>
        </w:rPr>
        <w:instrText xml:space="preserve"> PAGEREF _Toc402982489 \h </w:instrText>
      </w:r>
      <w:r>
        <w:rPr>
          <w:rStyle w:val="18"/>
          <w:color w:val="auto"/>
          <w:u w:val="none"/>
        </w:rPr>
        <w:fldChar w:fldCharType="separate"/>
      </w:r>
      <w:r>
        <w:rPr>
          <w:rStyle w:val="18"/>
          <w:color w:val="auto"/>
          <w:u w:val="none"/>
        </w:rPr>
        <w:t>28</w:t>
      </w:r>
      <w:r>
        <w:rPr>
          <w:rStyle w:val="18"/>
          <w:color w:val="auto"/>
          <w:u w:val="none"/>
        </w:rPr>
        <w:fldChar w:fldCharType="end"/>
      </w:r>
      <w:r>
        <w:rPr>
          <w:rStyle w:val="18"/>
          <w:color w:val="auto"/>
          <w:u w:val="none"/>
        </w:rPr>
        <w:fldChar w:fldCharType="end"/>
      </w:r>
    </w:p>
    <w:p>
      <w:pPr>
        <w:pStyle w:val="12"/>
        <w:widowControl/>
        <w:tabs>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"_Toc402982490" </w:instrText>
      </w:r>
      <w:r>
        <w:fldChar w:fldCharType="separate"/>
      </w:r>
      <w:r>
        <w:rPr>
          <w:rStyle w:val="18"/>
          <w:rFonts w:hint="eastAsia" w:ascii="宋体" w:hAnsi="宋体" w:cs="宋体"/>
        </w:rPr>
        <w:t>4.2.3.3.insititutionbl模块</w:t>
      </w:r>
      <w:r>
        <w:rPr>
          <w:rStyle w:val="18"/>
          <w:color w:val="auto"/>
          <w:u w:val="none"/>
        </w:rPr>
        <w:tab/>
      </w:r>
      <w:r>
        <w:rPr>
          <w:rStyle w:val="18"/>
          <w:color w:val="auto"/>
          <w:u w:val="none"/>
        </w:rPr>
        <w:fldChar w:fldCharType="begin"/>
      </w:r>
      <w:r>
        <w:rPr>
          <w:rStyle w:val="18"/>
          <w:color w:val="auto"/>
          <w:u w:val="none"/>
        </w:rPr>
        <w:instrText xml:space="preserve"> PAGEREF _Toc402982490 \h </w:instrText>
      </w:r>
      <w:r>
        <w:rPr>
          <w:rStyle w:val="18"/>
          <w:color w:val="auto"/>
          <w:u w:val="none"/>
        </w:rPr>
        <w:fldChar w:fldCharType="separate"/>
      </w:r>
      <w:r>
        <w:rPr>
          <w:rStyle w:val="18"/>
          <w:color w:val="auto"/>
          <w:u w:val="none"/>
        </w:rPr>
        <w:t>29</w:t>
      </w:r>
      <w:r>
        <w:rPr>
          <w:rStyle w:val="18"/>
          <w:color w:val="auto"/>
          <w:u w:val="none"/>
        </w:rPr>
        <w:fldChar w:fldCharType="end"/>
      </w:r>
      <w:r>
        <w:rPr>
          <w:rStyle w:val="18"/>
          <w:color w:val="auto"/>
          <w:u w:val="none"/>
        </w:rPr>
        <w:fldChar w:fldCharType="end"/>
      </w:r>
    </w:p>
    <w:p>
      <w:pPr>
        <w:pStyle w:val="12"/>
        <w:widowControl/>
        <w:tabs>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"_Toc402982491" </w:instrText>
      </w:r>
      <w:r>
        <w:fldChar w:fldCharType="separate"/>
      </w:r>
      <w:r>
        <w:rPr>
          <w:rStyle w:val="18"/>
          <w:rFonts w:hint="eastAsia" w:ascii="宋体" w:hAnsi="宋体" w:cs="宋体"/>
        </w:rPr>
        <w:t>4.2.3.4.commoditybl模块</w:t>
      </w:r>
      <w:r>
        <w:rPr>
          <w:rStyle w:val="18"/>
          <w:color w:val="auto"/>
          <w:u w:val="none"/>
        </w:rPr>
        <w:tab/>
      </w:r>
      <w:r>
        <w:rPr>
          <w:rStyle w:val="18"/>
          <w:color w:val="auto"/>
          <w:u w:val="none"/>
        </w:rPr>
        <w:fldChar w:fldCharType="begin"/>
      </w:r>
      <w:r>
        <w:rPr>
          <w:rStyle w:val="18"/>
          <w:color w:val="auto"/>
          <w:u w:val="none"/>
        </w:rPr>
        <w:instrText xml:space="preserve"> PAGEREF _Toc402982491 \h </w:instrText>
      </w:r>
      <w:r>
        <w:rPr>
          <w:rStyle w:val="18"/>
          <w:color w:val="auto"/>
          <w:u w:val="none"/>
        </w:rPr>
        <w:fldChar w:fldCharType="separate"/>
      </w:r>
      <w:r>
        <w:rPr>
          <w:rStyle w:val="18"/>
          <w:color w:val="auto"/>
          <w:u w:val="none"/>
        </w:rPr>
        <w:t>30</w:t>
      </w:r>
      <w:r>
        <w:rPr>
          <w:rStyle w:val="18"/>
          <w:color w:val="auto"/>
          <w:u w:val="none"/>
        </w:rPr>
        <w:fldChar w:fldCharType="end"/>
      </w:r>
      <w:r>
        <w:rPr>
          <w:rStyle w:val="18"/>
          <w:color w:val="auto"/>
          <w:u w:val="none"/>
        </w:rPr>
        <w:fldChar w:fldCharType="end"/>
      </w:r>
    </w:p>
    <w:p>
      <w:pPr>
        <w:pStyle w:val="12"/>
        <w:widowControl/>
        <w:tabs>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"_Toc402982492" </w:instrText>
      </w:r>
      <w:r>
        <w:fldChar w:fldCharType="separate"/>
      </w:r>
      <w:r>
        <w:rPr>
          <w:rStyle w:val="18"/>
          <w:rFonts w:hint="eastAsia" w:ascii="宋体" w:hAnsi="宋体" w:cs="宋体"/>
        </w:rPr>
        <w:t>4.2.3.5.logbl模块</w:t>
      </w:r>
      <w:r>
        <w:rPr>
          <w:rStyle w:val="18"/>
          <w:color w:val="auto"/>
          <w:u w:val="none"/>
        </w:rPr>
        <w:tab/>
      </w:r>
      <w:r>
        <w:rPr>
          <w:rStyle w:val="18"/>
          <w:color w:val="auto"/>
          <w:u w:val="none"/>
        </w:rPr>
        <w:fldChar w:fldCharType="begin"/>
      </w:r>
      <w:r>
        <w:rPr>
          <w:rStyle w:val="18"/>
          <w:color w:val="auto"/>
          <w:u w:val="none"/>
        </w:rPr>
        <w:instrText xml:space="preserve"> PAGEREF _Toc402982492 \h </w:instrText>
      </w:r>
      <w:r>
        <w:rPr>
          <w:rStyle w:val="18"/>
          <w:color w:val="auto"/>
          <w:u w:val="none"/>
        </w:rPr>
        <w:fldChar w:fldCharType="separate"/>
      </w:r>
      <w:r>
        <w:rPr>
          <w:rStyle w:val="18"/>
          <w:color w:val="auto"/>
          <w:u w:val="none"/>
        </w:rPr>
        <w:t>32</w:t>
      </w:r>
      <w:r>
        <w:rPr>
          <w:rStyle w:val="18"/>
          <w:color w:val="auto"/>
          <w:u w:val="none"/>
        </w:rPr>
        <w:fldChar w:fldCharType="end"/>
      </w:r>
      <w:r>
        <w:rPr>
          <w:rStyle w:val="18"/>
          <w:color w:val="auto"/>
          <w:u w:val="none"/>
        </w:rPr>
        <w:fldChar w:fldCharType="end"/>
      </w:r>
    </w:p>
    <w:p>
      <w:pPr>
        <w:pStyle w:val="12"/>
        <w:widowControl/>
        <w:tabs>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"_Toc402982493" </w:instrText>
      </w:r>
      <w:r>
        <w:fldChar w:fldCharType="separate"/>
      </w:r>
      <w:r>
        <w:rPr>
          <w:rStyle w:val="18"/>
          <w:rFonts w:hint="eastAsia" w:ascii="宋体" w:hAnsi="宋体" w:cs="宋体"/>
        </w:rPr>
        <w:t>4.2.3.6.sheetbl模块</w:t>
      </w:r>
      <w:r>
        <w:rPr>
          <w:rStyle w:val="18"/>
          <w:color w:val="auto"/>
          <w:u w:val="none"/>
        </w:rPr>
        <w:tab/>
      </w:r>
      <w:r>
        <w:rPr>
          <w:rStyle w:val="18"/>
          <w:color w:val="auto"/>
          <w:u w:val="none"/>
        </w:rPr>
        <w:fldChar w:fldCharType="begin"/>
      </w:r>
      <w:r>
        <w:rPr>
          <w:rStyle w:val="18"/>
          <w:color w:val="auto"/>
          <w:u w:val="none"/>
        </w:rPr>
        <w:instrText xml:space="preserve"> PAGEREF _Toc402982493 \h </w:instrText>
      </w:r>
      <w:r>
        <w:rPr>
          <w:rStyle w:val="18"/>
          <w:color w:val="auto"/>
          <w:u w:val="none"/>
        </w:rPr>
        <w:fldChar w:fldCharType="separate"/>
      </w:r>
      <w:r>
        <w:rPr>
          <w:rStyle w:val="18"/>
          <w:color w:val="auto"/>
          <w:u w:val="none"/>
        </w:rPr>
        <w:t>35</w:t>
      </w:r>
      <w:r>
        <w:rPr>
          <w:rStyle w:val="18"/>
          <w:color w:val="auto"/>
          <w:u w:val="none"/>
        </w:rPr>
        <w:fldChar w:fldCharType="end"/>
      </w:r>
      <w:r>
        <w:rPr>
          <w:rStyle w:val="18"/>
          <w:color w:val="auto"/>
          <w:u w:val="none"/>
        </w:rPr>
        <w:fldChar w:fldCharType="end"/>
      </w:r>
    </w:p>
    <w:p>
      <w:pPr>
        <w:pStyle w:val="12"/>
        <w:widowControl/>
        <w:tabs>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"_Toc402982494" </w:instrText>
      </w:r>
      <w:r>
        <w:fldChar w:fldCharType="separate"/>
      </w:r>
      <w:r>
        <w:rPr>
          <w:rStyle w:val="18"/>
          <w:rFonts w:hint="eastAsia" w:ascii="宋体" w:hAnsi="宋体" w:cs="宋体"/>
        </w:rPr>
        <w:t>4.2.3.7.begininfobl模块</w:t>
      </w:r>
      <w:r>
        <w:rPr>
          <w:rStyle w:val="18"/>
          <w:color w:val="auto"/>
          <w:u w:val="none"/>
        </w:rPr>
        <w:tab/>
      </w:r>
      <w:r>
        <w:rPr>
          <w:rStyle w:val="18"/>
          <w:color w:val="auto"/>
          <w:u w:val="none"/>
        </w:rPr>
        <w:fldChar w:fldCharType="begin"/>
      </w:r>
      <w:r>
        <w:rPr>
          <w:rStyle w:val="18"/>
          <w:color w:val="auto"/>
          <w:u w:val="none"/>
        </w:rPr>
        <w:instrText xml:space="preserve"> PAGEREF _Toc402982494 \h </w:instrText>
      </w:r>
      <w:r>
        <w:rPr>
          <w:rStyle w:val="18"/>
          <w:color w:val="auto"/>
          <w:u w:val="none"/>
        </w:rPr>
        <w:fldChar w:fldCharType="separate"/>
      </w:r>
      <w:r>
        <w:rPr>
          <w:rStyle w:val="18"/>
          <w:color w:val="auto"/>
          <w:u w:val="none"/>
        </w:rPr>
        <w:t>36</w:t>
      </w:r>
      <w:r>
        <w:rPr>
          <w:rStyle w:val="18"/>
          <w:color w:val="auto"/>
          <w:u w:val="none"/>
        </w:rPr>
        <w:fldChar w:fldCharType="end"/>
      </w:r>
      <w:r>
        <w:rPr>
          <w:rStyle w:val="18"/>
          <w:color w:val="auto"/>
          <w:u w:val="none"/>
        </w:rPr>
        <w:fldChar w:fldCharType="end"/>
      </w:r>
    </w:p>
    <w:p>
      <w:pPr>
        <w:pStyle w:val="12"/>
        <w:widowControl/>
        <w:tabs>
          <w:tab w:val="right" w:leader="dot" w:pos="8296"/>
        </w:tabs>
        <w:ind w:firstLine="1050" w:firstLineChars="500"/>
        <w:rPr>
          <w:rFonts w:ascii="Calibri" w:hAnsi="Calibri" w:cs="Calibri"/>
          <w:szCs w:val="22"/>
        </w:rPr>
      </w:pPr>
      <w:r>
        <w:fldChar w:fldCharType="begin"/>
      </w:r>
      <w:r>
        <w:instrText xml:space="preserve"> HYPERLINK "file:///C:\\Users\\Administrator\\Desktop\\大作业\\DDL6-11.05\\详细设计文档.doc" \l "_Toc402982495" </w:instrText>
      </w:r>
      <w:r>
        <w:fldChar w:fldCharType="separate"/>
      </w:r>
      <w:r>
        <w:rPr>
          <w:rStyle w:val="18"/>
          <w:rFonts w:hint="eastAsia" w:ascii="宋体" w:hAnsi="宋体" w:cs="宋体"/>
        </w:rPr>
        <w:t>4.2.3.8.accountbl模块</w:t>
      </w:r>
      <w:r>
        <w:rPr>
          <w:rStyle w:val="18"/>
          <w:color w:val="auto"/>
          <w:u w:val="none"/>
        </w:rPr>
        <w:tab/>
      </w:r>
      <w:r>
        <w:rPr>
          <w:rStyle w:val="18"/>
          <w:color w:val="auto"/>
          <w:u w:val="none"/>
        </w:rPr>
        <w:fldChar w:fldCharType="begin"/>
      </w:r>
      <w:r>
        <w:rPr>
          <w:rStyle w:val="18"/>
          <w:color w:val="auto"/>
          <w:u w:val="none"/>
        </w:rPr>
        <w:instrText xml:space="preserve"> PAGEREF _Toc402982495 \h </w:instrText>
      </w:r>
      <w:r>
        <w:rPr>
          <w:rStyle w:val="18"/>
          <w:color w:val="auto"/>
          <w:u w:val="none"/>
        </w:rPr>
        <w:fldChar w:fldCharType="separate"/>
      </w:r>
      <w:r>
        <w:rPr>
          <w:rStyle w:val="18"/>
          <w:color w:val="auto"/>
          <w:u w:val="none"/>
        </w:rPr>
        <w:t>37</w:t>
      </w:r>
      <w:r>
        <w:rPr>
          <w:rStyle w:val="18"/>
          <w:color w:val="auto"/>
          <w:u w:val="none"/>
        </w:rPr>
        <w:fldChar w:fldCharType="end"/>
      </w:r>
      <w:r>
        <w:rPr>
          <w:rStyle w:val="18"/>
          <w:color w:val="auto"/>
          <w:u w:val="none"/>
        </w:rPr>
        <w:fldChar w:fldCharType="end"/>
      </w:r>
    </w:p>
    <w:p>
      <w:pPr>
        <w:pStyle w:val="12"/>
        <w:widowControl/>
        <w:tabs>
          <w:tab w:val="right" w:leader="dot" w:pos="8296"/>
        </w:tabs>
        <w:ind w:firstLine="1050" w:firstLineChars="500"/>
        <w:rPr>
          <w:rFonts w:hint="eastAsia"/>
        </w:rPr>
      </w:pPr>
      <w:r>
        <w:fldChar w:fldCharType="begin"/>
      </w:r>
      <w:r>
        <w:instrText xml:space="preserve"> HYPERLINK "file:///C:\\Users\\Administrator\\Desktop\\大作业\\DDL6-11.05\\详细设计文档.doc" \l "_Toc402982496" </w:instrText>
      </w:r>
      <w:r>
        <w:fldChar w:fldCharType="separate"/>
      </w:r>
      <w:r>
        <w:rPr>
          <w:rStyle w:val="18"/>
          <w:rFonts w:hint="eastAsia" w:ascii="宋体" w:hAnsi="宋体" w:cs="宋体"/>
        </w:rPr>
        <w:t>4.2.3.9.staffmanagebl模块</w:t>
      </w:r>
      <w:r>
        <w:rPr>
          <w:rStyle w:val="18"/>
          <w:color w:val="auto"/>
          <w:u w:val="none"/>
        </w:rPr>
        <w:tab/>
      </w:r>
      <w:r>
        <w:rPr>
          <w:rStyle w:val="18"/>
          <w:color w:val="auto"/>
          <w:u w:val="none"/>
        </w:rPr>
        <w:fldChar w:fldCharType="begin"/>
      </w:r>
      <w:r>
        <w:rPr>
          <w:rStyle w:val="18"/>
          <w:color w:val="auto"/>
          <w:u w:val="none"/>
        </w:rPr>
        <w:instrText xml:space="preserve"> PAGEREF _Toc402982496 \h </w:instrText>
      </w:r>
      <w:r>
        <w:rPr>
          <w:rStyle w:val="18"/>
          <w:color w:val="auto"/>
          <w:u w:val="none"/>
        </w:rPr>
        <w:fldChar w:fldCharType="separate"/>
      </w:r>
      <w:r>
        <w:rPr>
          <w:rStyle w:val="18"/>
          <w:color w:val="auto"/>
          <w:u w:val="none"/>
        </w:rPr>
        <w:t>39</w:t>
      </w:r>
      <w:r>
        <w:rPr>
          <w:rStyle w:val="18"/>
          <w:color w:val="auto"/>
          <w:u w:val="none"/>
        </w:rPr>
        <w:fldChar w:fldCharType="end"/>
      </w:r>
      <w:r>
        <w:rPr>
          <w:rStyle w:val="18"/>
          <w:color w:val="auto"/>
          <w:u w:val="none"/>
        </w:rPr>
        <w:fldChar w:fldCharType="end"/>
      </w:r>
    </w:p>
    <w:p>
      <w:pPr>
        <w:widowControl/>
        <w:ind w:firstLine="1050" w:firstLineChars="500"/>
        <w:rPr>
          <w:rFonts w:hint="eastAsia"/>
        </w:rPr>
      </w:pPr>
      <w:r>
        <w:rPr>
          <w:rFonts w:hint="eastAsia"/>
        </w:rPr>
        <w:t>4.2.3.9. loginbl模块................................................................................................</w:t>
      </w:r>
      <w:r>
        <w:rPr>
          <w:rFonts w:hint="eastAsia"/>
          <w:lang w:val="en-US" w:eastAsia="zh-CN"/>
        </w:rPr>
        <w:t>.....</w:t>
      </w:r>
      <w:r>
        <w:rPr>
          <w:rFonts w:hint="eastAsia"/>
        </w:rPr>
        <w:t>40</w:t>
      </w:r>
    </w:p>
    <w:p>
      <w:pPr>
        <w:widowControl/>
        <w:ind w:firstLine="1050" w:firstLineChars="500"/>
        <w:rPr>
          <w:rFonts w:hint="eastAsia" w:eastAsia="宋体"/>
          <w:lang w:val="en-US" w:eastAsia="zh-CN"/>
        </w:rPr>
      </w:pPr>
      <w:r>
        <w:rPr>
          <w:rFonts w:hint="eastAsia"/>
          <w:lang w:val="en-US" w:eastAsia="zh-CN"/>
        </w:rPr>
        <w:t>4.2.3.10.positionbl模块...............................................................................................41</w:t>
      </w:r>
    </w:p>
    <w:p>
      <w:pPr>
        <w:pStyle w:val="12"/>
        <w:widowControl/>
        <w:tabs>
          <w:tab w:val="left" w:pos="840"/>
          <w:tab w:val="right" w:leader="dot" w:pos="8296"/>
        </w:tabs>
        <w:ind w:firstLine="525" w:firstLineChars="250"/>
        <w:rPr>
          <w:rFonts w:ascii="Calibri" w:hAnsi="Calibri" w:cs="Calibri"/>
          <w:szCs w:val="22"/>
        </w:rPr>
      </w:pPr>
      <w:r>
        <w:fldChar w:fldCharType="begin"/>
      </w:r>
      <w:r>
        <w:instrText xml:space="preserve"> HYPERLINK "file:///C:\\Users\\Administrator\\Desktop\\大作业\\DDL6-11.05\\详细设计文档.doc" \l "_Toc402982498" </w:instrText>
      </w:r>
      <w:r>
        <w:fldChar w:fldCharType="separate"/>
      </w:r>
      <w:r>
        <w:rPr>
          <w:rStyle w:val="18"/>
        </w:rPr>
        <w:t>4.2.4.</w:t>
      </w:r>
      <w:r>
        <w:rPr>
          <w:rStyle w:val="18"/>
          <w:rFonts w:hint="eastAsia" w:cs="宋体"/>
        </w:rPr>
        <w:t>客户端业务逻辑层模块的设计原理</w:t>
      </w:r>
      <w:r>
        <w:rPr>
          <w:rStyle w:val="18"/>
          <w:color w:val="auto"/>
          <w:u w:val="none"/>
        </w:rPr>
        <w:tab/>
      </w:r>
      <w:r>
        <w:rPr>
          <w:rStyle w:val="18"/>
          <w:color w:val="auto"/>
          <w:u w:val="none"/>
        </w:rPr>
        <w:fldChar w:fldCharType="begin"/>
      </w:r>
      <w:r>
        <w:rPr>
          <w:rStyle w:val="18"/>
          <w:color w:val="auto"/>
          <w:u w:val="none"/>
        </w:rPr>
        <w:instrText xml:space="preserve"> PAGEREF _Toc402982498 \h </w:instrText>
      </w:r>
      <w:r>
        <w:rPr>
          <w:rStyle w:val="18"/>
          <w:color w:val="auto"/>
          <w:u w:val="none"/>
        </w:rPr>
        <w:fldChar w:fldCharType="separate"/>
      </w:r>
      <w:r>
        <w:rPr>
          <w:rStyle w:val="18"/>
          <w:color w:val="auto"/>
          <w:u w:val="none"/>
        </w:rPr>
        <w:t>42</w:t>
      </w:r>
      <w:r>
        <w:rPr>
          <w:rStyle w:val="18"/>
          <w:color w:val="auto"/>
          <w:u w:val="none"/>
        </w:rPr>
        <w:fldChar w:fldCharType="end"/>
      </w:r>
      <w:r>
        <w:rPr>
          <w:rStyle w:val="18"/>
          <w:color w:val="auto"/>
          <w:u w:val="none"/>
        </w:rPr>
        <w:fldChar w:fldCharType="end"/>
      </w:r>
    </w:p>
    <w:p>
      <w:pPr>
        <w:pStyle w:val="12"/>
        <w:widowControl/>
        <w:tabs>
          <w:tab w:val="left" w:pos="630"/>
          <w:tab w:val="right" w:leader="dot" w:pos="8296"/>
        </w:tabs>
        <w:ind w:firstLine="210" w:firstLineChars="100"/>
        <w:rPr>
          <w:rFonts w:ascii="Calibri" w:hAnsi="Calibri" w:cs="Calibri"/>
          <w:szCs w:val="22"/>
        </w:rPr>
      </w:pPr>
      <w:r>
        <w:fldChar w:fldCharType="begin"/>
      </w:r>
      <w:r>
        <w:instrText xml:space="preserve"> HYPERLINK "file:///C:\\Users\\Administrator\\Desktop\\大作业\\DDL6-11.05\\详细设计文档.doc" \l "_Toc402982499" </w:instrText>
      </w:r>
      <w:r>
        <w:fldChar w:fldCharType="separate"/>
      </w:r>
      <w:r>
        <w:rPr>
          <w:rStyle w:val="18"/>
        </w:rPr>
        <w:t>4.3.</w:t>
      </w:r>
      <w:r>
        <w:rPr>
          <w:rStyle w:val="18"/>
          <w:rFonts w:hint="eastAsia" w:cs="宋体"/>
        </w:rPr>
        <w:t>客户端网络模块的静态结构和动态职责</w:t>
      </w:r>
      <w:r>
        <w:rPr>
          <w:rStyle w:val="18"/>
          <w:color w:val="auto"/>
          <w:u w:val="none"/>
        </w:rPr>
        <w:tab/>
      </w:r>
      <w:r>
        <w:rPr>
          <w:rStyle w:val="18"/>
          <w:color w:val="auto"/>
          <w:u w:val="none"/>
        </w:rPr>
        <w:fldChar w:fldCharType="begin"/>
      </w:r>
      <w:r>
        <w:rPr>
          <w:rStyle w:val="18"/>
          <w:color w:val="auto"/>
          <w:u w:val="none"/>
        </w:rPr>
        <w:instrText xml:space="preserve"> PAGEREF _Toc402982499 \h </w:instrText>
      </w:r>
      <w:r>
        <w:rPr>
          <w:rStyle w:val="18"/>
          <w:color w:val="auto"/>
          <w:u w:val="none"/>
        </w:rPr>
        <w:fldChar w:fldCharType="separate"/>
      </w:r>
      <w:r>
        <w:rPr>
          <w:rStyle w:val="18"/>
          <w:color w:val="auto"/>
          <w:u w:val="none"/>
        </w:rPr>
        <w:t>42</w:t>
      </w:r>
      <w:r>
        <w:rPr>
          <w:rStyle w:val="18"/>
          <w:color w:val="auto"/>
          <w:u w:val="none"/>
        </w:rPr>
        <w:fldChar w:fldCharType="end"/>
      </w:r>
      <w:r>
        <w:rPr>
          <w:rStyle w:val="18"/>
          <w:color w:val="auto"/>
          <w:u w:val="none"/>
        </w:rPr>
        <w:fldChar w:fldCharType="end"/>
      </w:r>
    </w:p>
    <w:p>
      <w:pPr>
        <w:pStyle w:val="12"/>
        <w:widowControl/>
        <w:tabs>
          <w:tab w:val="left" w:pos="840"/>
          <w:tab w:val="right" w:leader="dot" w:pos="8296"/>
        </w:tabs>
        <w:ind w:firstLine="525" w:firstLineChars="250"/>
        <w:rPr>
          <w:rFonts w:ascii="Calibri" w:hAnsi="Calibri" w:cs="Calibri"/>
          <w:szCs w:val="22"/>
        </w:rPr>
      </w:pPr>
      <w:r>
        <w:fldChar w:fldCharType="begin"/>
      </w:r>
      <w:r>
        <w:instrText xml:space="preserve"> HYPERLINK "file:///C:\\Users\\Administrator\\Desktop\\大作业\\DDL6-11.05\\详细设计文档.doc" \l "_Toc402982500" </w:instrText>
      </w:r>
      <w:r>
        <w:fldChar w:fldCharType="separate"/>
      </w:r>
      <w:r>
        <w:rPr>
          <w:rStyle w:val="18"/>
        </w:rPr>
        <w:t>4.3.1.</w:t>
      </w:r>
      <w:r>
        <w:rPr>
          <w:rStyle w:val="18"/>
          <w:rFonts w:hint="eastAsia" w:cs="宋体"/>
        </w:rPr>
        <w:t>客户端网络模块局部模块的职责</w:t>
      </w:r>
      <w:r>
        <w:rPr>
          <w:rStyle w:val="18"/>
          <w:color w:val="auto"/>
          <w:u w:val="none"/>
        </w:rPr>
        <w:tab/>
      </w:r>
      <w:r>
        <w:rPr>
          <w:rStyle w:val="18"/>
          <w:color w:val="auto"/>
          <w:u w:val="none"/>
        </w:rPr>
        <w:fldChar w:fldCharType="begin"/>
      </w:r>
      <w:r>
        <w:rPr>
          <w:rStyle w:val="18"/>
          <w:color w:val="auto"/>
          <w:u w:val="none"/>
        </w:rPr>
        <w:instrText xml:space="preserve"> PAGEREF _Toc402982500 \h </w:instrText>
      </w:r>
      <w:r>
        <w:rPr>
          <w:rStyle w:val="18"/>
          <w:color w:val="auto"/>
          <w:u w:val="none"/>
        </w:rPr>
        <w:fldChar w:fldCharType="separate"/>
      </w:r>
      <w:r>
        <w:rPr>
          <w:rStyle w:val="18"/>
          <w:color w:val="auto"/>
          <w:u w:val="none"/>
        </w:rPr>
        <w:t>42</w:t>
      </w:r>
      <w:r>
        <w:rPr>
          <w:rStyle w:val="18"/>
          <w:color w:val="auto"/>
          <w:u w:val="none"/>
        </w:rPr>
        <w:fldChar w:fldCharType="end"/>
      </w:r>
      <w:r>
        <w:rPr>
          <w:rStyle w:val="18"/>
          <w:color w:val="auto"/>
          <w:u w:val="none"/>
        </w:rPr>
        <w:fldChar w:fldCharType="end"/>
      </w:r>
    </w:p>
    <w:p>
      <w:pPr>
        <w:pStyle w:val="12"/>
        <w:widowControl/>
        <w:tabs>
          <w:tab w:val="left" w:pos="630"/>
          <w:tab w:val="right" w:leader="dot" w:pos="8296"/>
        </w:tabs>
        <w:ind w:firstLine="210" w:firstLineChars="100"/>
        <w:rPr>
          <w:rFonts w:ascii="Calibri" w:hAnsi="Calibri" w:cs="Calibri"/>
          <w:szCs w:val="22"/>
        </w:rPr>
      </w:pPr>
      <w:r>
        <w:fldChar w:fldCharType="begin"/>
      </w:r>
      <w:r>
        <w:instrText xml:space="preserve"> HYPERLINK "file:///C:\\Users\\Administrator\\Desktop\\大作业\\DDL6-11.05\\详细设计文档.doc" \l "_Toc402982501" </w:instrText>
      </w:r>
      <w:r>
        <w:fldChar w:fldCharType="separate"/>
      </w:r>
      <w:r>
        <w:rPr>
          <w:rStyle w:val="18"/>
        </w:rPr>
        <w:t>4.4.</w:t>
      </w:r>
      <w:r>
        <w:rPr>
          <w:rStyle w:val="18"/>
          <w:rFonts w:hint="eastAsia" w:cs="宋体"/>
        </w:rPr>
        <w:t>服务器端网络模块的静态结构和动态职责</w:t>
      </w:r>
      <w:r>
        <w:rPr>
          <w:rStyle w:val="18"/>
          <w:color w:val="auto"/>
          <w:u w:val="none"/>
        </w:rPr>
        <w:tab/>
      </w:r>
      <w:r>
        <w:rPr>
          <w:rStyle w:val="18"/>
          <w:color w:val="auto"/>
          <w:u w:val="none"/>
        </w:rPr>
        <w:fldChar w:fldCharType="begin"/>
      </w:r>
      <w:r>
        <w:rPr>
          <w:rStyle w:val="18"/>
          <w:color w:val="auto"/>
          <w:u w:val="none"/>
        </w:rPr>
        <w:instrText xml:space="preserve"> PAGEREF _Toc402982501 \h </w:instrText>
      </w:r>
      <w:r>
        <w:rPr>
          <w:rStyle w:val="18"/>
          <w:color w:val="auto"/>
          <w:u w:val="none"/>
        </w:rPr>
        <w:fldChar w:fldCharType="separate"/>
      </w:r>
      <w:r>
        <w:rPr>
          <w:rStyle w:val="18"/>
          <w:color w:val="auto"/>
          <w:u w:val="none"/>
        </w:rPr>
        <w:t>43</w:t>
      </w:r>
      <w:r>
        <w:rPr>
          <w:rStyle w:val="18"/>
          <w:color w:val="auto"/>
          <w:u w:val="none"/>
        </w:rPr>
        <w:fldChar w:fldCharType="end"/>
      </w:r>
      <w:r>
        <w:rPr>
          <w:rStyle w:val="18"/>
          <w:color w:val="auto"/>
          <w:u w:val="none"/>
        </w:rPr>
        <w:fldChar w:fldCharType="end"/>
      </w:r>
    </w:p>
    <w:p>
      <w:pPr>
        <w:pStyle w:val="12"/>
        <w:widowControl/>
        <w:tabs>
          <w:tab w:val="left" w:pos="840"/>
          <w:tab w:val="right" w:leader="dot" w:pos="8296"/>
        </w:tabs>
        <w:ind w:firstLine="525" w:firstLineChars="250"/>
        <w:rPr>
          <w:rFonts w:ascii="Calibri" w:hAnsi="Calibri" w:cs="Calibri"/>
          <w:szCs w:val="22"/>
        </w:rPr>
      </w:pPr>
      <w:r>
        <w:fldChar w:fldCharType="begin"/>
      </w:r>
      <w:r>
        <w:instrText xml:space="preserve"> HYPERLINK "file:///C:\\Users\\Administrator\\Desktop\\大作业\\DDL6-11.05\\详细设计文档.doc" \l "_Toc402982502" </w:instrText>
      </w:r>
      <w:r>
        <w:fldChar w:fldCharType="separate"/>
      </w:r>
      <w:r>
        <w:rPr>
          <w:rStyle w:val="18"/>
        </w:rPr>
        <w:t>4.4.1.</w:t>
      </w:r>
      <w:r>
        <w:rPr>
          <w:rStyle w:val="18"/>
          <w:rFonts w:hint="eastAsia" w:cs="宋体"/>
        </w:rPr>
        <w:t>服务器端网络模块局部模块的职责</w:t>
      </w:r>
      <w:r>
        <w:rPr>
          <w:rStyle w:val="18"/>
          <w:color w:val="auto"/>
          <w:u w:val="none"/>
        </w:rPr>
        <w:tab/>
      </w:r>
      <w:r>
        <w:rPr>
          <w:rStyle w:val="18"/>
          <w:color w:val="auto"/>
          <w:u w:val="none"/>
        </w:rPr>
        <w:fldChar w:fldCharType="begin"/>
      </w:r>
      <w:r>
        <w:rPr>
          <w:rStyle w:val="18"/>
          <w:color w:val="auto"/>
          <w:u w:val="none"/>
        </w:rPr>
        <w:instrText xml:space="preserve"> PAGEREF _Toc402982502 \h </w:instrText>
      </w:r>
      <w:r>
        <w:rPr>
          <w:rStyle w:val="18"/>
          <w:color w:val="auto"/>
          <w:u w:val="none"/>
        </w:rPr>
        <w:fldChar w:fldCharType="separate"/>
      </w:r>
      <w:r>
        <w:rPr>
          <w:rStyle w:val="18"/>
          <w:color w:val="auto"/>
          <w:u w:val="none"/>
        </w:rPr>
        <w:t>43</w:t>
      </w:r>
      <w:r>
        <w:rPr>
          <w:rStyle w:val="18"/>
          <w:color w:val="auto"/>
          <w:u w:val="none"/>
        </w:rPr>
        <w:fldChar w:fldCharType="end"/>
      </w:r>
      <w:r>
        <w:rPr>
          <w:rStyle w:val="18"/>
          <w:color w:val="auto"/>
          <w:u w:val="none"/>
        </w:rPr>
        <w:fldChar w:fldCharType="end"/>
      </w:r>
    </w:p>
    <w:p>
      <w:pPr>
        <w:pStyle w:val="12"/>
        <w:widowControl/>
        <w:tabs>
          <w:tab w:val="left" w:pos="840"/>
          <w:tab w:val="right" w:leader="dot" w:pos="8296"/>
        </w:tabs>
        <w:ind w:firstLine="525" w:firstLineChars="250"/>
        <w:rPr>
          <w:rFonts w:ascii="Calibri" w:hAnsi="Calibri" w:cs="Calibri"/>
          <w:szCs w:val="22"/>
        </w:rPr>
      </w:pPr>
      <w:r>
        <w:fldChar w:fldCharType="begin"/>
      </w:r>
      <w:r>
        <w:instrText xml:space="preserve"> HYPERLINK "file:///C:\\Users\\Administrator\\Desktop\\大作业\\DDL6-11.05\\详细设计文档.doc" \l "_Toc402982503" </w:instrText>
      </w:r>
      <w:r>
        <w:fldChar w:fldCharType="separate"/>
      </w:r>
      <w:r>
        <w:rPr>
          <w:rStyle w:val="18"/>
        </w:rPr>
        <w:t>4.4.2.</w:t>
      </w:r>
      <w:r>
        <w:rPr>
          <w:rStyle w:val="18"/>
          <w:rFonts w:hint="eastAsia" w:cs="宋体"/>
        </w:rPr>
        <w:t>服务器端网络模块局部模块的接口规范</w:t>
      </w:r>
      <w:r>
        <w:rPr>
          <w:rStyle w:val="18"/>
          <w:color w:val="auto"/>
          <w:u w:val="none"/>
        </w:rPr>
        <w:tab/>
      </w:r>
      <w:r>
        <w:rPr>
          <w:rStyle w:val="18"/>
          <w:color w:val="auto"/>
          <w:u w:val="none"/>
        </w:rPr>
        <w:fldChar w:fldCharType="begin"/>
      </w:r>
      <w:r>
        <w:rPr>
          <w:rStyle w:val="18"/>
          <w:color w:val="auto"/>
          <w:u w:val="none"/>
        </w:rPr>
        <w:instrText xml:space="preserve"> PAGEREF _Toc402982503 \h </w:instrText>
      </w:r>
      <w:r>
        <w:rPr>
          <w:rStyle w:val="18"/>
          <w:color w:val="auto"/>
          <w:u w:val="none"/>
        </w:rPr>
        <w:fldChar w:fldCharType="separate"/>
      </w:r>
      <w:r>
        <w:rPr>
          <w:rStyle w:val="18"/>
          <w:color w:val="auto"/>
          <w:u w:val="none"/>
        </w:rPr>
        <w:t>43</w:t>
      </w:r>
      <w:r>
        <w:rPr>
          <w:rStyle w:val="18"/>
          <w:color w:val="auto"/>
          <w:u w:val="none"/>
        </w:rPr>
        <w:fldChar w:fldCharType="end"/>
      </w:r>
      <w:r>
        <w:rPr>
          <w:rStyle w:val="18"/>
          <w:color w:val="auto"/>
          <w:u w:val="none"/>
        </w:rPr>
        <w:fldChar w:fldCharType="end"/>
      </w:r>
    </w:p>
    <w:p>
      <w:pPr>
        <w:pStyle w:val="12"/>
        <w:widowControl/>
        <w:tabs>
          <w:tab w:val="left" w:pos="630"/>
          <w:tab w:val="right" w:leader="dot" w:pos="8296"/>
        </w:tabs>
        <w:ind w:firstLine="210" w:firstLineChars="100"/>
        <w:rPr>
          <w:rFonts w:ascii="Calibri" w:hAnsi="Calibri" w:cs="Calibri"/>
          <w:szCs w:val="22"/>
        </w:rPr>
      </w:pPr>
      <w:r>
        <w:fldChar w:fldCharType="begin"/>
      </w:r>
      <w:r>
        <w:instrText xml:space="preserve"> HYPERLINK "file:///C:\\Users\\Administrator\\Desktop\\大作业\\DDL6-11.05\\详细设计文档.doc" \l "_Toc402982504" </w:instrText>
      </w:r>
      <w:r>
        <w:fldChar w:fldCharType="separate"/>
      </w:r>
      <w:r>
        <w:rPr>
          <w:rStyle w:val="18"/>
        </w:rPr>
        <w:t>4.5.</w:t>
      </w:r>
      <w:r>
        <w:rPr>
          <w:rStyle w:val="18"/>
          <w:rFonts w:hint="eastAsia" w:cs="宋体"/>
        </w:rPr>
        <w:t>服务器端数据层模块的静态结构和动态职责</w:t>
      </w:r>
      <w:r>
        <w:rPr>
          <w:rStyle w:val="18"/>
          <w:color w:val="auto"/>
          <w:u w:val="none"/>
        </w:rPr>
        <w:tab/>
      </w:r>
      <w:r>
        <w:rPr>
          <w:rStyle w:val="18"/>
          <w:color w:val="auto"/>
          <w:u w:val="none"/>
        </w:rPr>
        <w:fldChar w:fldCharType="begin"/>
      </w:r>
      <w:r>
        <w:rPr>
          <w:rStyle w:val="18"/>
          <w:color w:val="auto"/>
          <w:u w:val="none"/>
        </w:rPr>
        <w:instrText xml:space="preserve"> PAGEREF _Toc402982504 \h </w:instrText>
      </w:r>
      <w:r>
        <w:rPr>
          <w:rStyle w:val="18"/>
          <w:color w:val="auto"/>
          <w:u w:val="none"/>
        </w:rPr>
        <w:fldChar w:fldCharType="separate"/>
      </w:r>
      <w:r>
        <w:rPr>
          <w:rStyle w:val="18"/>
          <w:color w:val="auto"/>
          <w:u w:val="none"/>
        </w:rPr>
        <w:t>44</w:t>
      </w:r>
      <w:r>
        <w:rPr>
          <w:rStyle w:val="18"/>
          <w:color w:val="auto"/>
          <w:u w:val="none"/>
        </w:rPr>
        <w:fldChar w:fldCharType="end"/>
      </w:r>
      <w:r>
        <w:rPr>
          <w:rStyle w:val="18"/>
          <w:color w:val="auto"/>
          <w:u w:val="none"/>
        </w:rPr>
        <w:fldChar w:fldCharType="end"/>
      </w:r>
    </w:p>
    <w:p>
      <w:pPr>
        <w:pStyle w:val="12"/>
        <w:widowControl/>
        <w:tabs>
          <w:tab w:val="left" w:pos="840"/>
          <w:tab w:val="right" w:leader="dot" w:pos="8296"/>
        </w:tabs>
        <w:ind w:firstLine="525" w:firstLineChars="250"/>
        <w:rPr>
          <w:rFonts w:ascii="Calibri" w:hAnsi="Calibri" w:cs="Calibri"/>
          <w:szCs w:val="22"/>
        </w:rPr>
      </w:pPr>
      <w:r>
        <w:fldChar w:fldCharType="begin"/>
      </w:r>
      <w:r>
        <w:instrText xml:space="preserve"> HYPERLINK "file:///C:\\Users\\Administrator\\Desktop\\大作业\\DDL6-11.05\\详细设计文档.doc" \l "_Toc402982505" </w:instrText>
      </w:r>
      <w:r>
        <w:fldChar w:fldCharType="separate"/>
      </w:r>
      <w:r>
        <w:rPr>
          <w:rStyle w:val="18"/>
        </w:rPr>
        <w:t>4.5.1.</w:t>
      </w:r>
      <w:r>
        <w:rPr>
          <w:rStyle w:val="18"/>
          <w:rFonts w:hint="eastAsia" w:cs="宋体"/>
        </w:rPr>
        <w:t>服务器端数据层模块局部模块的职责</w:t>
      </w:r>
      <w:r>
        <w:rPr>
          <w:rStyle w:val="18"/>
          <w:color w:val="auto"/>
          <w:u w:val="none"/>
        </w:rPr>
        <w:tab/>
      </w:r>
      <w:r>
        <w:rPr>
          <w:rStyle w:val="18"/>
          <w:color w:val="auto"/>
          <w:u w:val="none"/>
        </w:rPr>
        <w:fldChar w:fldCharType="begin"/>
      </w:r>
      <w:r>
        <w:rPr>
          <w:rStyle w:val="18"/>
          <w:color w:val="auto"/>
          <w:u w:val="none"/>
        </w:rPr>
        <w:instrText xml:space="preserve"> PAGEREF _Toc402982505 \h </w:instrText>
      </w:r>
      <w:r>
        <w:rPr>
          <w:rStyle w:val="18"/>
          <w:color w:val="auto"/>
          <w:u w:val="none"/>
        </w:rPr>
        <w:fldChar w:fldCharType="separate"/>
      </w:r>
      <w:r>
        <w:rPr>
          <w:rStyle w:val="18"/>
          <w:color w:val="auto"/>
          <w:u w:val="none"/>
        </w:rPr>
        <w:t>44</w:t>
      </w:r>
      <w:r>
        <w:rPr>
          <w:rStyle w:val="18"/>
          <w:color w:val="auto"/>
          <w:u w:val="none"/>
        </w:rPr>
        <w:fldChar w:fldCharType="end"/>
      </w:r>
      <w:r>
        <w:rPr>
          <w:rStyle w:val="18"/>
          <w:color w:val="auto"/>
          <w:u w:val="none"/>
        </w:rPr>
        <w:fldChar w:fldCharType="end"/>
      </w:r>
    </w:p>
    <w:p>
      <w:pPr>
        <w:pStyle w:val="12"/>
        <w:widowControl/>
        <w:tabs>
          <w:tab w:val="left" w:pos="840"/>
          <w:tab w:val="right" w:leader="dot" w:pos="8296"/>
        </w:tabs>
        <w:ind w:firstLine="525" w:firstLineChars="250"/>
        <w:rPr>
          <w:rFonts w:ascii="Calibri" w:hAnsi="Calibri" w:cs="Calibri"/>
          <w:szCs w:val="22"/>
        </w:rPr>
      </w:pPr>
      <w:r>
        <w:fldChar w:fldCharType="begin"/>
      </w:r>
      <w:r>
        <w:instrText xml:space="preserve"> HYPERLINK "file:///C:\\Users\\Administrator\\Desktop\\大作业\\DDL6-11.05\\详细设计文档.doc" \l "_Toc402982506" </w:instrText>
      </w:r>
      <w:r>
        <w:fldChar w:fldCharType="separate"/>
      </w:r>
      <w:r>
        <w:rPr>
          <w:rStyle w:val="18"/>
        </w:rPr>
        <w:t>4.5.2.</w:t>
      </w:r>
      <w:r>
        <w:rPr>
          <w:rStyle w:val="18"/>
          <w:rFonts w:hint="eastAsia" w:cs="宋体"/>
        </w:rPr>
        <w:t>服务器端数据层模块局部模块的接口规范</w:t>
      </w:r>
      <w:r>
        <w:rPr>
          <w:rStyle w:val="18"/>
          <w:color w:val="auto"/>
          <w:u w:val="none"/>
        </w:rPr>
        <w:tab/>
      </w:r>
      <w:r>
        <w:rPr>
          <w:rStyle w:val="18"/>
          <w:color w:val="auto"/>
          <w:u w:val="none"/>
        </w:rPr>
        <w:fldChar w:fldCharType="begin"/>
      </w:r>
      <w:r>
        <w:rPr>
          <w:rStyle w:val="18"/>
          <w:color w:val="auto"/>
          <w:u w:val="none"/>
        </w:rPr>
        <w:instrText xml:space="preserve"> PAGEREF _Toc402982506 \h </w:instrText>
      </w:r>
      <w:r>
        <w:rPr>
          <w:rStyle w:val="18"/>
          <w:color w:val="auto"/>
          <w:u w:val="none"/>
        </w:rPr>
        <w:fldChar w:fldCharType="separate"/>
      </w:r>
      <w:r>
        <w:rPr>
          <w:rStyle w:val="18"/>
          <w:color w:val="auto"/>
          <w:u w:val="none"/>
        </w:rPr>
        <w:t>45</w:t>
      </w:r>
      <w:r>
        <w:rPr>
          <w:rStyle w:val="18"/>
          <w:color w:val="auto"/>
          <w:u w:val="none"/>
        </w:rPr>
        <w:fldChar w:fldCharType="end"/>
      </w:r>
      <w:r>
        <w:rPr>
          <w:rStyle w:val="18"/>
          <w:color w:val="auto"/>
          <w:u w:val="none"/>
        </w:rPr>
        <w:fldChar w:fldCharType="end"/>
      </w:r>
    </w:p>
    <w:p>
      <w:pPr>
        <w:pStyle w:val="12"/>
        <w:widowControl/>
        <w:tabs>
          <w:tab w:val="left" w:pos="840"/>
          <w:tab w:val="right" w:leader="dot" w:pos="8296"/>
        </w:tabs>
        <w:ind w:firstLine="525" w:firstLineChars="250"/>
        <w:rPr>
          <w:rFonts w:ascii="Calibri" w:hAnsi="Calibri" w:cs="Calibri"/>
          <w:szCs w:val="22"/>
        </w:rPr>
      </w:pPr>
      <w:r>
        <w:fldChar w:fldCharType="begin"/>
      </w:r>
      <w:r>
        <w:instrText xml:space="preserve"> HYPERLINK "file:///C:\\Users\\Administrator\\Desktop\\大作业\\DDL6-11.05\\详细设计文档.doc" \l "_Toc402982507" </w:instrText>
      </w:r>
      <w:r>
        <w:fldChar w:fldCharType="separate"/>
      </w:r>
      <w:r>
        <w:rPr>
          <w:rStyle w:val="18"/>
        </w:rPr>
        <w:t>4.5.3.</w:t>
      </w:r>
      <w:r>
        <w:rPr>
          <w:rStyle w:val="18"/>
          <w:rFonts w:hint="eastAsia" w:cs="宋体"/>
        </w:rPr>
        <w:t>服务器端数据层模块的设计原理</w:t>
      </w:r>
      <w:r>
        <w:rPr>
          <w:rStyle w:val="18"/>
          <w:color w:val="auto"/>
          <w:u w:val="none"/>
        </w:rPr>
        <w:tab/>
      </w:r>
      <w:r>
        <w:rPr>
          <w:rStyle w:val="18"/>
          <w:color w:val="auto"/>
          <w:u w:val="none"/>
        </w:rPr>
        <w:fldChar w:fldCharType="begin"/>
      </w:r>
      <w:r>
        <w:rPr>
          <w:rStyle w:val="18"/>
          <w:color w:val="auto"/>
          <w:u w:val="none"/>
        </w:rPr>
        <w:instrText xml:space="preserve"> PAGEREF _Toc402982507 \h </w:instrText>
      </w:r>
      <w:r>
        <w:rPr>
          <w:rStyle w:val="18"/>
          <w:color w:val="auto"/>
          <w:u w:val="none"/>
        </w:rPr>
        <w:fldChar w:fldCharType="separate"/>
      </w:r>
      <w:r>
        <w:rPr>
          <w:rStyle w:val="18"/>
          <w:color w:val="auto"/>
          <w:u w:val="none"/>
        </w:rPr>
        <w:t>46</w:t>
      </w:r>
      <w:r>
        <w:rPr>
          <w:rStyle w:val="18"/>
          <w:color w:val="auto"/>
          <w:u w:val="none"/>
        </w:rPr>
        <w:fldChar w:fldCharType="end"/>
      </w:r>
      <w:r>
        <w:rPr>
          <w:rStyle w:val="18"/>
          <w:color w:val="auto"/>
          <w:u w:val="none"/>
        </w:rPr>
        <w:fldChar w:fldCharType="end"/>
      </w:r>
    </w:p>
    <w:p>
      <w:pPr>
        <w:pStyle w:val="12"/>
        <w:widowControl/>
        <w:tabs>
          <w:tab w:val="left" w:pos="420"/>
          <w:tab w:val="right" w:leader="dot" w:pos="8296"/>
        </w:tabs>
        <w:rPr>
          <w:rFonts w:ascii="Calibri" w:hAnsi="Calibri" w:cs="Calibri"/>
          <w:szCs w:val="22"/>
        </w:rPr>
      </w:pPr>
      <w:r>
        <w:fldChar w:fldCharType="begin"/>
      </w:r>
      <w:r>
        <w:instrText xml:space="preserve"> HYPERLINK "file:///C:\\Users\\Administrator\\Desktop\\大作业\\DDL6-11.05\\详细设计文档.doc" \l "_Toc402982508" </w:instrText>
      </w:r>
      <w:r>
        <w:fldChar w:fldCharType="separate"/>
      </w:r>
      <w:r>
        <w:rPr>
          <w:rStyle w:val="18"/>
        </w:rPr>
        <w:t>5.</w:t>
      </w:r>
      <w:r>
        <w:rPr>
          <w:rStyle w:val="18"/>
          <w:rFonts w:hint="eastAsia" w:cs="宋体"/>
        </w:rPr>
        <w:t>依赖关系</w:t>
      </w:r>
      <w:r>
        <w:rPr>
          <w:rStyle w:val="18"/>
          <w:color w:val="auto"/>
          <w:u w:val="none"/>
        </w:rPr>
        <w:tab/>
      </w:r>
      <w:r>
        <w:rPr>
          <w:rStyle w:val="18"/>
          <w:color w:val="auto"/>
          <w:u w:val="none"/>
        </w:rPr>
        <w:fldChar w:fldCharType="begin"/>
      </w:r>
      <w:r>
        <w:rPr>
          <w:rStyle w:val="18"/>
          <w:color w:val="auto"/>
          <w:u w:val="none"/>
        </w:rPr>
        <w:instrText xml:space="preserve"> PAGEREF _Toc402982508 \h </w:instrText>
      </w:r>
      <w:r>
        <w:rPr>
          <w:rStyle w:val="18"/>
          <w:color w:val="auto"/>
          <w:u w:val="none"/>
        </w:rPr>
        <w:fldChar w:fldCharType="separate"/>
      </w:r>
      <w:r>
        <w:rPr>
          <w:rStyle w:val="18"/>
          <w:color w:val="auto"/>
          <w:u w:val="none"/>
        </w:rPr>
        <w:t>46</w:t>
      </w:r>
      <w:r>
        <w:rPr>
          <w:rStyle w:val="18"/>
          <w:color w:val="auto"/>
          <w:u w:val="none"/>
        </w:rPr>
        <w:fldChar w:fldCharType="end"/>
      </w:r>
      <w:r>
        <w:rPr>
          <w:rStyle w:val="18"/>
          <w:color w:val="auto"/>
          <w:u w:val="none"/>
        </w:rPr>
        <w:fldChar w:fldCharType="end"/>
      </w:r>
    </w:p>
    <w:p>
      <w:pPr>
        <w:rPr>
          <w:b/>
          <w:lang w:val="zh-CN"/>
        </w:rPr>
      </w:pPr>
      <w:r>
        <w:rPr>
          <w:b/>
          <w:szCs w:val="20"/>
          <w:lang w:val="zh-CN"/>
        </w:rPr>
        <w:fldChar w:fldCharType="end"/>
      </w:r>
    </w:p>
    <w:p>
      <w:pPr>
        <w:rPr>
          <w:b/>
          <w:lang w:val="zh-CN"/>
        </w:rPr>
      </w:pPr>
    </w:p>
    <w:p>
      <w:pPr>
        <w:rPr>
          <w:b/>
          <w:lang w:val="zh-CN"/>
        </w:rPr>
      </w:pPr>
    </w:p>
    <w:p>
      <w:pPr>
        <w:rPr>
          <w:b/>
          <w:lang w:val="zh-CN"/>
        </w:rPr>
      </w:pPr>
    </w:p>
    <w:p>
      <w:pPr>
        <w:rPr>
          <w:b/>
          <w:lang w:val="zh-CN"/>
        </w:rPr>
      </w:pPr>
    </w:p>
    <w:p>
      <w:pPr>
        <w:rPr>
          <w:b/>
          <w:lang w:val="zh-CN"/>
        </w:rPr>
      </w:pPr>
    </w:p>
    <w:p>
      <w:pPr>
        <w:rPr>
          <w:b/>
          <w:lang w:val="zh-CN"/>
        </w:rPr>
      </w:pPr>
    </w:p>
    <w:p>
      <w:pPr/>
    </w:p>
    <w:p>
      <w:pPr>
        <w:widowControl/>
        <w:rPr>
          <w:rFonts w:ascii="宋体" w:hAnsi="宋体" w:cs="宋体"/>
          <w:b/>
          <w:bCs/>
          <w:sz w:val="36"/>
          <w:szCs w:val="36"/>
        </w:rPr>
      </w:pPr>
      <w:bookmarkStart w:id="5" w:name="_Toc402982450"/>
    </w:p>
    <w:bookmarkEnd w:id="5"/>
    <w:p>
      <w:pPr>
        <w:pStyle w:val="2"/>
        <w:widowControl/>
        <w:numPr>
          <w:ilvl w:val="0"/>
          <w:numId w:val="1"/>
        </w:numPr>
        <w:rPr>
          <w:szCs w:val="44"/>
        </w:rPr>
        <w:sectPr>
          <w:pgSz w:w="11906" w:h="16838"/>
          <w:pgMar w:top="1440" w:right="1800" w:bottom="1440" w:left="1800" w:header="851" w:footer="992" w:gutter="0"/>
          <w:pgNumType w:start="0"/>
          <w:cols w:space="425" w:num="1"/>
          <w:docGrid w:type="lines" w:linePitch="312" w:charSpace="0"/>
        </w:sectPr>
      </w:pPr>
      <w:bookmarkStart w:id="6" w:name="_Toc402982452"/>
    </w:p>
    <w:p>
      <w:pPr>
        <w:widowControl/>
        <w:rPr>
          <w:rFonts w:ascii="宋体" w:hAnsi="宋体" w:cs="宋体"/>
          <w:bCs/>
          <w:sz w:val="36"/>
          <w:szCs w:val="36"/>
        </w:rPr>
      </w:pPr>
      <w:r>
        <w:rPr>
          <w:rFonts w:hint="eastAsia" w:ascii="宋体" w:hAnsi="宋体" w:cs="宋体"/>
          <w:b/>
          <w:bCs/>
          <w:sz w:val="36"/>
          <w:szCs w:val="36"/>
        </w:rPr>
        <w:t>文档修改历史：</w:t>
      </w:r>
    </w:p>
    <w:tbl>
      <w:tblPr>
        <w:tblStyle w:val="19"/>
        <w:tblW w:w="85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8"/>
        <w:gridCol w:w="1632"/>
        <w:gridCol w:w="3566"/>
        <w:gridCol w:w="1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8"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ascii="宋体" w:hAnsi="宋体" w:cs="宋体"/>
              </w:rPr>
            </w:pPr>
            <w:r>
              <w:rPr>
                <w:rFonts w:hint="eastAsia" w:ascii="宋体" w:hAnsi="宋体" w:cs="宋体"/>
                <w:szCs w:val="20"/>
              </w:rPr>
              <w:t>修改人员</w:t>
            </w:r>
          </w:p>
        </w:tc>
        <w:tc>
          <w:tcPr>
            <w:tcW w:w="1632"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ascii="宋体" w:hAnsi="宋体" w:cs="宋体"/>
              </w:rPr>
            </w:pPr>
            <w:r>
              <w:rPr>
                <w:rFonts w:hint="eastAsia" w:ascii="宋体" w:hAnsi="宋体" w:cs="宋体"/>
                <w:szCs w:val="20"/>
              </w:rPr>
              <w:t>日期</w:t>
            </w:r>
          </w:p>
        </w:tc>
        <w:tc>
          <w:tcPr>
            <w:tcW w:w="3566"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ascii="宋体" w:hAnsi="宋体" w:cs="宋体"/>
              </w:rPr>
            </w:pPr>
            <w:r>
              <w:rPr>
                <w:rFonts w:hint="eastAsia" w:ascii="宋体" w:hAnsi="宋体" w:cs="宋体"/>
                <w:szCs w:val="20"/>
              </w:rPr>
              <w:t>修改原因</w:t>
            </w:r>
          </w:p>
        </w:tc>
        <w:tc>
          <w:tcPr>
            <w:tcW w:w="1552"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ascii="宋体" w:hAnsi="宋体" w:cs="宋体"/>
              </w:rPr>
            </w:pPr>
            <w:r>
              <w:rPr>
                <w:rFonts w:hint="eastAsia" w:ascii="宋体" w:hAnsi="宋体" w:cs="宋体"/>
                <w:szCs w:val="20"/>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8"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ascii="宋体" w:hAnsi="宋体" w:cs="宋体"/>
              </w:rPr>
            </w:pPr>
            <w:r>
              <w:rPr>
                <w:rFonts w:hint="eastAsia" w:ascii="宋体" w:hAnsi="宋体" w:cs="宋体"/>
                <w:szCs w:val="20"/>
              </w:rPr>
              <w:t>全体小组成员</w:t>
            </w:r>
          </w:p>
        </w:tc>
        <w:tc>
          <w:tcPr>
            <w:tcW w:w="1632"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ascii="宋体" w:hAnsi="宋体" w:cs="宋体"/>
              </w:rPr>
            </w:pPr>
            <w:r>
              <w:rPr>
                <w:rFonts w:hint="eastAsia" w:ascii="宋体" w:hAnsi="宋体" w:cs="宋体"/>
                <w:szCs w:val="20"/>
              </w:rPr>
              <w:t>2015/11/07</w:t>
            </w:r>
          </w:p>
        </w:tc>
        <w:tc>
          <w:tcPr>
            <w:tcW w:w="3566"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ascii="宋体" w:hAnsi="宋体" w:cs="宋体"/>
              </w:rPr>
            </w:pPr>
            <w:r>
              <w:rPr>
                <w:rFonts w:hint="eastAsia" w:ascii="宋体" w:hAnsi="宋体" w:cs="宋体"/>
                <w:szCs w:val="20"/>
              </w:rPr>
              <w:t>最初粗略草稿</w:t>
            </w:r>
          </w:p>
        </w:tc>
        <w:tc>
          <w:tcPr>
            <w:tcW w:w="1552"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ascii="宋体" w:hAnsi="宋体" w:cs="宋体"/>
              </w:rPr>
            </w:pPr>
            <w:r>
              <w:rPr>
                <w:rFonts w:hint="eastAsia" w:ascii="宋体" w:hAnsi="宋体" w:cs="宋体"/>
                <w:szCs w:val="20"/>
              </w:rPr>
              <w:t>V1.0 草稿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8"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ascii="宋体" w:hAnsi="宋体" w:cs="宋体"/>
                <w:szCs w:val="20"/>
              </w:rPr>
            </w:pPr>
            <w:r>
              <w:rPr>
                <w:rFonts w:hint="eastAsia" w:ascii="宋体" w:hAnsi="宋体" w:cs="宋体"/>
                <w:szCs w:val="20"/>
              </w:rPr>
              <w:t>全体小组成员</w:t>
            </w:r>
          </w:p>
        </w:tc>
        <w:tc>
          <w:tcPr>
            <w:tcW w:w="1632"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ascii="宋体" w:hAnsi="宋体" w:cs="宋体"/>
                <w:szCs w:val="20"/>
              </w:rPr>
            </w:pPr>
            <w:r>
              <w:rPr>
                <w:rFonts w:hint="eastAsia" w:ascii="宋体" w:hAnsi="宋体" w:cs="宋体"/>
                <w:szCs w:val="20"/>
              </w:rPr>
              <w:t>2015/11/16</w:t>
            </w:r>
          </w:p>
        </w:tc>
        <w:tc>
          <w:tcPr>
            <w:tcW w:w="3566"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ascii="宋体" w:hAnsi="宋体" w:cs="宋体"/>
                <w:szCs w:val="20"/>
              </w:rPr>
            </w:pPr>
            <w:r>
              <w:rPr>
                <w:rFonts w:hint="eastAsia" w:ascii="宋体" w:hAnsi="宋体" w:cs="宋体"/>
                <w:szCs w:val="20"/>
              </w:rPr>
              <w:t>界面层接口规范完善</w:t>
            </w:r>
          </w:p>
        </w:tc>
        <w:tc>
          <w:tcPr>
            <w:tcW w:w="1552"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ascii="宋体" w:hAnsi="宋体" w:cs="宋体"/>
                <w:szCs w:val="20"/>
              </w:rPr>
            </w:pPr>
            <w:r>
              <w:rPr>
                <w:rFonts w:hint="eastAsia" w:ascii="宋体" w:hAnsi="宋体" w:cs="宋体"/>
                <w:szCs w:val="20"/>
              </w:rPr>
              <w:t>V1.1 正式版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8"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ascii="宋体" w:hAnsi="宋体" w:cs="宋体"/>
                <w:szCs w:val="20"/>
              </w:rPr>
            </w:pPr>
            <w:r>
              <w:rPr>
                <w:rFonts w:hint="eastAsia" w:ascii="宋体" w:hAnsi="宋体" w:cs="宋体"/>
                <w:szCs w:val="20"/>
              </w:rPr>
              <w:t>曹姝玥</w:t>
            </w:r>
          </w:p>
        </w:tc>
        <w:tc>
          <w:tcPr>
            <w:tcW w:w="1632"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ascii="宋体" w:hAnsi="宋体" w:cs="宋体"/>
                <w:szCs w:val="20"/>
              </w:rPr>
            </w:pPr>
            <w:r>
              <w:rPr>
                <w:rFonts w:hint="eastAsia" w:ascii="宋体" w:hAnsi="宋体" w:cs="宋体"/>
                <w:szCs w:val="20"/>
              </w:rPr>
              <w:t>20</w:t>
            </w:r>
            <w:r>
              <w:rPr>
                <w:rFonts w:hint="eastAsia" w:ascii="宋体" w:hAnsi="宋体" w:cs="宋体"/>
                <w:szCs w:val="20"/>
                <w:lang w:val="en-US" w:eastAsia="zh-CN"/>
              </w:rPr>
              <w:t>16</w:t>
            </w:r>
            <w:r>
              <w:rPr>
                <w:rFonts w:hint="eastAsia" w:ascii="宋体" w:hAnsi="宋体" w:cs="宋体"/>
                <w:szCs w:val="20"/>
              </w:rPr>
              <w:t>/</w:t>
            </w:r>
            <w:r>
              <w:rPr>
                <w:rFonts w:hint="eastAsia" w:ascii="宋体" w:hAnsi="宋体" w:cs="宋体"/>
                <w:szCs w:val="20"/>
                <w:lang w:val="en-US" w:eastAsia="zh-CN"/>
              </w:rPr>
              <w:t>1</w:t>
            </w:r>
            <w:r>
              <w:rPr>
                <w:rFonts w:hint="eastAsia" w:ascii="宋体" w:hAnsi="宋体" w:cs="宋体"/>
                <w:szCs w:val="20"/>
              </w:rPr>
              <w:t>/3</w:t>
            </w:r>
          </w:p>
        </w:tc>
        <w:tc>
          <w:tcPr>
            <w:tcW w:w="3566"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ascii="宋体" w:hAnsi="宋体" w:cs="宋体"/>
                <w:szCs w:val="20"/>
              </w:rPr>
            </w:pPr>
            <w:r>
              <w:rPr>
                <w:rFonts w:hint="eastAsia" w:ascii="宋体" w:hAnsi="宋体" w:cs="宋体"/>
                <w:szCs w:val="20"/>
              </w:rPr>
              <w:t>修改部分接口规范</w:t>
            </w:r>
          </w:p>
        </w:tc>
        <w:tc>
          <w:tcPr>
            <w:tcW w:w="1552"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ascii="宋体" w:hAnsi="宋体" w:cs="宋体"/>
                <w:szCs w:val="20"/>
              </w:rPr>
            </w:pPr>
            <w:r>
              <w:rPr>
                <w:rFonts w:hint="eastAsia" w:ascii="宋体" w:hAnsi="宋体" w:cs="宋体"/>
                <w:szCs w:val="20"/>
              </w:rPr>
              <w:t>V1.2正式版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8"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hint="eastAsia" w:ascii="宋体" w:hAnsi="宋体" w:eastAsia="宋体" w:cs="宋体"/>
                <w:szCs w:val="20"/>
                <w:lang w:val="en-US" w:eastAsia="zh-CN"/>
              </w:rPr>
            </w:pPr>
            <w:r>
              <w:rPr>
                <w:rFonts w:hint="eastAsia" w:ascii="宋体" w:hAnsi="宋体" w:cs="宋体"/>
                <w:szCs w:val="20"/>
                <w:lang w:val="en-US" w:eastAsia="zh-CN"/>
              </w:rPr>
              <w:t>李莹</w:t>
            </w:r>
          </w:p>
        </w:tc>
        <w:tc>
          <w:tcPr>
            <w:tcW w:w="1632"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hint="eastAsia" w:ascii="宋体" w:hAnsi="宋体" w:eastAsia="宋体" w:cs="宋体"/>
                <w:szCs w:val="20"/>
                <w:lang w:val="en-US" w:eastAsia="zh-CN"/>
              </w:rPr>
            </w:pPr>
            <w:r>
              <w:rPr>
                <w:rFonts w:hint="eastAsia" w:ascii="宋体" w:hAnsi="宋体" w:cs="宋体"/>
                <w:szCs w:val="20"/>
                <w:lang w:val="en-US" w:eastAsia="zh-CN"/>
              </w:rPr>
              <w:t>2016/1/4</w:t>
            </w:r>
          </w:p>
        </w:tc>
        <w:tc>
          <w:tcPr>
            <w:tcW w:w="3566"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hint="eastAsia" w:ascii="宋体" w:hAnsi="宋体" w:cs="宋体"/>
                <w:szCs w:val="20"/>
              </w:rPr>
            </w:pPr>
            <w:r>
              <w:rPr>
                <w:rFonts w:hint="eastAsia" w:ascii="宋体" w:hAnsi="宋体" w:cs="宋体"/>
                <w:szCs w:val="20"/>
              </w:rPr>
              <w:t>修改部分接口规范</w:t>
            </w:r>
          </w:p>
        </w:tc>
        <w:tc>
          <w:tcPr>
            <w:tcW w:w="1552" w:type="dxa"/>
            <w:tcBorders>
              <w:top w:val="single" w:color="auto" w:sz="4" w:space="0"/>
              <w:left w:val="single" w:color="auto" w:sz="4" w:space="0"/>
              <w:bottom w:val="single" w:color="auto" w:sz="4" w:space="0"/>
              <w:right w:val="single" w:color="auto" w:sz="4" w:space="0"/>
            </w:tcBorders>
            <w:shd w:val="clear" w:color="auto" w:fill="auto"/>
          </w:tcPr>
          <w:p>
            <w:pPr>
              <w:spacing w:before="40" w:after="40"/>
              <w:rPr>
                <w:rFonts w:hint="eastAsia" w:ascii="宋体" w:hAnsi="宋体" w:eastAsia="宋体" w:cs="宋体"/>
                <w:szCs w:val="20"/>
                <w:lang w:val="en-US" w:eastAsia="zh-CN"/>
              </w:rPr>
            </w:pPr>
            <w:r>
              <w:rPr>
                <w:rFonts w:hint="eastAsia" w:ascii="宋体" w:hAnsi="宋体" w:cs="宋体"/>
                <w:szCs w:val="20"/>
                <w:lang w:val="en-US" w:eastAsia="zh-CN"/>
              </w:rPr>
              <w:t>V1.3正式版</w:t>
            </w:r>
          </w:p>
        </w:tc>
      </w:tr>
    </w:tbl>
    <w:p>
      <w:pPr>
        <w:jc w:val="left"/>
        <w:rPr>
          <w:rFonts w:ascii="宋体" w:hAnsi="宋体" w:cs="宋体"/>
          <w:b/>
          <w:sz w:val="36"/>
          <w:szCs w:val="36"/>
        </w:rPr>
      </w:pPr>
    </w:p>
    <w:p>
      <w:pPr>
        <w:pStyle w:val="2"/>
        <w:widowControl/>
        <w:rPr>
          <w:rFonts w:ascii="宋体" w:hAnsi="宋体" w:cs="宋体"/>
          <w:sz w:val="36"/>
          <w:szCs w:val="36"/>
        </w:rPr>
      </w:pPr>
      <w:bookmarkStart w:id="7" w:name="_Toc402982451"/>
      <w:r>
        <w:rPr>
          <w:rFonts w:hint="eastAsia" w:ascii="宋体" w:hAnsi="宋体" w:cs="宋体"/>
          <w:sz w:val="36"/>
          <w:szCs w:val="36"/>
        </w:rPr>
        <w:t>小组成员：</w:t>
      </w:r>
      <w:bookmarkEnd w:id="7"/>
    </w:p>
    <w:tbl>
      <w:tblPr>
        <w:tblStyle w:val="19"/>
        <w:tblpPr w:leftFromText="180" w:rightFromText="180" w:vertAnchor="text" w:horzAnchor="margin" w:tblpY="89"/>
        <w:tblW w:w="8294" w:type="dxa"/>
        <w:tblInd w:w="0" w:type="dxa"/>
        <w:tblBorders>
          <w:top w:val="single" w:color="9CC2E5" w:sz="2" w:space="0"/>
          <w:left w:val="none" w:color="auto" w:sz="6" w:space="0"/>
          <w:bottom w:val="single" w:color="9CC2E5" w:sz="2" w:space="0"/>
          <w:right w:val="none" w:color="auto" w:sz="6" w:space="0"/>
          <w:insideH w:val="single" w:color="9CC2E5" w:sz="2" w:space="0"/>
          <w:insideV w:val="single" w:color="9CC2E5" w:sz="2" w:space="0"/>
        </w:tblBorders>
        <w:tblLayout w:type="fixed"/>
        <w:tblCellMar>
          <w:top w:w="0" w:type="dxa"/>
          <w:left w:w="108" w:type="dxa"/>
          <w:bottom w:w="0" w:type="dxa"/>
          <w:right w:w="108" w:type="dxa"/>
        </w:tblCellMar>
      </w:tblPr>
      <w:tblGrid>
        <w:gridCol w:w="4147"/>
        <w:gridCol w:w="4147"/>
      </w:tblGrid>
      <w:tr>
        <w:tblPrEx>
          <w:tblBorders>
            <w:top w:val="single" w:color="9CC2E5" w:sz="2" w:space="0"/>
            <w:left w:val="none" w:color="auto" w:sz="6" w:space="0"/>
            <w:bottom w:val="single" w:color="9CC2E5" w:sz="2" w:space="0"/>
            <w:right w:val="none" w:color="auto" w:sz="6" w:space="0"/>
            <w:insideH w:val="single" w:color="9CC2E5" w:sz="2" w:space="0"/>
            <w:insideV w:val="single" w:color="9CC2E5" w:sz="2" w:space="0"/>
          </w:tblBorders>
          <w:tblLayout w:type="fixed"/>
          <w:tblCellMar>
            <w:top w:w="0" w:type="dxa"/>
            <w:left w:w="108" w:type="dxa"/>
            <w:bottom w:w="0" w:type="dxa"/>
            <w:right w:w="108" w:type="dxa"/>
          </w:tblCellMar>
        </w:tblPrEx>
        <w:tc>
          <w:tcPr>
            <w:tcW w:w="4147" w:type="dxa"/>
            <w:tcBorders>
              <w:top w:val="single" w:color="9CC2E5" w:sz="2" w:space="0"/>
              <w:left w:val="nil"/>
              <w:bottom w:val="single" w:color="9CC2E5" w:sz="2" w:space="0"/>
              <w:right w:val="single" w:color="9CC2E5" w:sz="2" w:space="0"/>
            </w:tcBorders>
            <w:shd w:val="clear" w:color="auto" w:fill="DEEAF6"/>
          </w:tcPr>
          <w:p>
            <w:pPr>
              <w:jc w:val="center"/>
            </w:pPr>
            <w:r>
              <w:rPr>
                <w:rFonts w:hint="eastAsia"/>
                <w:b/>
                <w:bCs/>
              </w:rPr>
              <w:t>姓名</w:t>
            </w:r>
          </w:p>
        </w:tc>
        <w:tc>
          <w:tcPr>
            <w:tcW w:w="4147" w:type="dxa"/>
            <w:tcBorders>
              <w:top w:val="single" w:color="9CC2E5" w:sz="2" w:space="0"/>
              <w:left w:val="single" w:color="9CC2E5" w:sz="2" w:space="0"/>
              <w:bottom w:val="single" w:color="9CC2E5" w:sz="2" w:space="0"/>
              <w:right w:val="nil"/>
            </w:tcBorders>
            <w:shd w:val="clear" w:color="auto" w:fill="DEEAF6"/>
          </w:tcPr>
          <w:p>
            <w:pPr>
              <w:jc w:val="center"/>
              <w:rPr>
                <w:b/>
              </w:rPr>
            </w:pPr>
            <w:r>
              <w:rPr>
                <w:rFonts w:hint="eastAsia"/>
                <w:b/>
              </w:rPr>
              <w:t>学号</w:t>
            </w:r>
          </w:p>
        </w:tc>
      </w:tr>
      <w:tr>
        <w:tblPrEx>
          <w:tblBorders>
            <w:top w:val="single" w:color="9CC2E5" w:sz="2" w:space="0"/>
            <w:left w:val="none" w:color="auto" w:sz="6" w:space="0"/>
            <w:bottom w:val="single" w:color="9CC2E5" w:sz="2" w:space="0"/>
            <w:right w:val="none" w:color="auto" w:sz="6" w:space="0"/>
            <w:insideH w:val="single" w:color="9CC2E5" w:sz="2" w:space="0"/>
            <w:insideV w:val="single" w:color="9CC2E5" w:sz="2" w:space="0"/>
          </w:tblBorders>
          <w:tblLayout w:type="fixed"/>
          <w:tblCellMar>
            <w:top w:w="0" w:type="dxa"/>
            <w:left w:w="108" w:type="dxa"/>
            <w:bottom w:w="0" w:type="dxa"/>
            <w:right w:w="108" w:type="dxa"/>
          </w:tblCellMar>
        </w:tblPrEx>
        <w:tc>
          <w:tcPr>
            <w:tcW w:w="4147" w:type="dxa"/>
            <w:tcBorders>
              <w:top w:val="single" w:color="9CC2E5" w:sz="2" w:space="0"/>
              <w:left w:val="nil"/>
              <w:bottom w:val="single" w:color="9CC2E5" w:sz="2" w:space="0"/>
              <w:right w:val="single" w:color="9CC2E5" w:sz="2" w:space="0"/>
            </w:tcBorders>
            <w:shd w:val="clear" w:color="auto" w:fill="auto"/>
          </w:tcPr>
          <w:p>
            <w:pPr>
              <w:jc w:val="center"/>
              <w:rPr>
                <w:bCs/>
              </w:rPr>
            </w:pPr>
            <w:r>
              <w:rPr>
                <w:rFonts w:hint="eastAsia"/>
                <w:bCs/>
              </w:rPr>
              <w:t>曹姝玥</w:t>
            </w:r>
          </w:p>
        </w:tc>
        <w:tc>
          <w:tcPr>
            <w:tcW w:w="4147" w:type="dxa"/>
            <w:tcBorders>
              <w:top w:val="single" w:color="9CC2E5" w:sz="2" w:space="0"/>
              <w:left w:val="single" w:color="9CC2E5" w:sz="2" w:space="0"/>
              <w:bottom w:val="single" w:color="9CC2E5" w:sz="2" w:space="0"/>
              <w:right w:val="nil"/>
            </w:tcBorders>
            <w:shd w:val="clear" w:color="auto" w:fill="auto"/>
          </w:tcPr>
          <w:p>
            <w:pPr>
              <w:jc w:val="center"/>
            </w:pPr>
            <w:r>
              <w:rPr>
                <w:rFonts w:hint="eastAsia"/>
              </w:rPr>
              <w:t>14</w:t>
            </w:r>
            <w:r>
              <w:t>1250</w:t>
            </w:r>
            <w:r>
              <w:rPr>
                <w:rFonts w:hint="eastAsia"/>
              </w:rPr>
              <w:t>005</w:t>
            </w:r>
          </w:p>
        </w:tc>
      </w:tr>
      <w:tr>
        <w:tblPrEx>
          <w:tblBorders>
            <w:top w:val="single" w:color="9CC2E5" w:sz="2" w:space="0"/>
            <w:left w:val="none" w:color="auto" w:sz="6" w:space="0"/>
            <w:bottom w:val="single" w:color="9CC2E5" w:sz="2" w:space="0"/>
            <w:right w:val="none" w:color="auto" w:sz="6" w:space="0"/>
            <w:insideH w:val="single" w:color="9CC2E5" w:sz="2" w:space="0"/>
            <w:insideV w:val="single" w:color="9CC2E5" w:sz="2" w:space="0"/>
          </w:tblBorders>
          <w:tblLayout w:type="fixed"/>
          <w:tblCellMar>
            <w:top w:w="0" w:type="dxa"/>
            <w:left w:w="108" w:type="dxa"/>
            <w:bottom w:w="0" w:type="dxa"/>
            <w:right w:w="108" w:type="dxa"/>
          </w:tblCellMar>
        </w:tblPrEx>
        <w:tc>
          <w:tcPr>
            <w:tcW w:w="4147" w:type="dxa"/>
            <w:tcBorders>
              <w:top w:val="single" w:color="9CC2E5" w:sz="2" w:space="0"/>
              <w:left w:val="nil"/>
              <w:bottom w:val="single" w:color="9CC2E5" w:sz="2" w:space="0"/>
              <w:right w:val="single" w:color="9CC2E5" w:sz="2" w:space="0"/>
            </w:tcBorders>
            <w:shd w:val="clear" w:color="auto" w:fill="DEEAF6"/>
          </w:tcPr>
          <w:p>
            <w:pPr>
              <w:jc w:val="center"/>
              <w:rPr>
                <w:bCs/>
              </w:rPr>
            </w:pPr>
            <w:r>
              <w:rPr>
                <w:rFonts w:hint="eastAsia"/>
                <w:bCs/>
              </w:rPr>
              <w:t>雷婷</w:t>
            </w:r>
          </w:p>
        </w:tc>
        <w:tc>
          <w:tcPr>
            <w:tcW w:w="4147" w:type="dxa"/>
            <w:tcBorders>
              <w:top w:val="single" w:color="9CC2E5" w:sz="2" w:space="0"/>
              <w:left w:val="single" w:color="9CC2E5" w:sz="2" w:space="0"/>
              <w:bottom w:val="single" w:color="9CC2E5" w:sz="2" w:space="0"/>
              <w:right w:val="nil"/>
            </w:tcBorders>
            <w:shd w:val="clear" w:color="auto" w:fill="DEEAF6"/>
          </w:tcPr>
          <w:p>
            <w:pPr>
              <w:jc w:val="center"/>
            </w:pPr>
            <w:r>
              <w:rPr>
                <w:rFonts w:hint="eastAsia"/>
              </w:rPr>
              <w:t>141250061</w:t>
            </w:r>
          </w:p>
        </w:tc>
      </w:tr>
      <w:tr>
        <w:tblPrEx>
          <w:tblBorders>
            <w:top w:val="single" w:color="9CC2E5" w:sz="2" w:space="0"/>
            <w:left w:val="none" w:color="auto" w:sz="6" w:space="0"/>
            <w:bottom w:val="single" w:color="9CC2E5" w:sz="2" w:space="0"/>
            <w:right w:val="none" w:color="auto" w:sz="6" w:space="0"/>
            <w:insideH w:val="single" w:color="9CC2E5" w:sz="2" w:space="0"/>
            <w:insideV w:val="single" w:color="9CC2E5" w:sz="2" w:space="0"/>
          </w:tblBorders>
          <w:tblLayout w:type="fixed"/>
          <w:tblCellMar>
            <w:top w:w="0" w:type="dxa"/>
            <w:left w:w="108" w:type="dxa"/>
            <w:bottom w:w="0" w:type="dxa"/>
            <w:right w:w="108" w:type="dxa"/>
          </w:tblCellMar>
        </w:tblPrEx>
        <w:tc>
          <w:tcPr>
            <w:tcW w:w="4147" w:type="dxa"/>
            <w:tcBorders>
              <w:top w:val="single" w:color="9CC2E5" w:sz="2" w:space="0"/>
              <w:left w:val="nil"/>
              <w:bottom w:val="single" w:color="9CC2E5" w:sz="2" w:space="0"/>
              <w:right w:val="single" w:color="9CC2E5" w:sz="2" w:space="0"/>
            </w:tcBorders>
            <w:shd w:val="clear" w:color="auto" w:fill="auto"/>
          </w:tcPr>
          <w:p>
            <w:pPr>
              <w:jc w:val="center"/>
              <w:rPr>
                <w:bCs/>
              </w:rPr>
            </w:pPr>
            <w:r>
              <w:rPr>
                <w:rFonts w:hint="eastAsia"/>
                <w:bCs/>
              </w:rPr>
              <w:t>李莹</w:t>
            </w:r>
          </w:p>
        </w:tc>
        <w:tc>
          <w:tcPr>
            <w:tcW w:w="4147" w:type="dxa"/>
            <w:tcBorders>
              <w:top w:val="single" w:color="9CC2E5" w:sz="2" w:space="0"/>
              <w:left w:val="single" w:color="9CC2E5" w:sz="2" w:space="0"/>
              <w:bottom w:val="single" w:color="9CC2E5" w:sz="2" w:space="0"/>
              <w:right w:val="nil"/>
            </w:tcBorders>
            <w:shd w:val="clear" w:color="auto" w:fill="auto"/>
          </w:tcPr>
          <w:p>
            <w:pPr>
              <w:jc w:val="center"/>
            </w:pPr>
            <w:r>
              <w:rPr>
                <w:rFonts w:hint="eastAsia"/>
              </w:rPr>
              <w:t>141250065</w:t>
            </w:r>
          </w:p>
        </w:tc>
      </w:tr>
      <w:tr>
        <w:tblPrEx>
          <w:tblBorders>
            <w:top w:val="single" w:color="9CC2E5" w:sz="2" w:space="0"/>
            <w:left w:val="none" w:color="auto" w:sz="6" w:space="0"/>
            <w:bottom w:val="single" w:color="9CC2E5" w:sz="2" w:space="0"/>
            <w:right w:val="none" w:color="auto" w:sz="6" w:space="0"/>
            <w:insideH w:val="single" w:color="9CC2E5" w:sz="2" w:space="0"/>
            <w:insideV w:val="single" w:color="9CC2E5" w:sz="2" w:space="0"/>
          </w:tblBorders>
          <w:tblLayout w:type="fixed"/>
          <w:tblCellMar>
            <w:top w:w="0" w:type="dxa"/>
            <w:left w:w="108" w:type="dxa"/>
            <w:bottom w:w="0" w:type="dxa"/>
            <w:right w:w="108" w:type="dxa"/>
          </w:tblCellMar>
        </w:tblPrEx>
        <w:tc>
          <w:tcPr>
            <w:tcW w:w="4147" w:type="dxa"/>
            <w:tcBorders>
              <w:top w:val="single" w:color="9CC2E5" w:sz="2" w:space="0"/>
              <w:left w:val="nil"/>
              <w:bottom w:val="single" w:color="9CC2E5" w:sz="2" w:space="0"/>
              <w:right w:val="single" w:color="9CC2E5" w:sz="2" w:space="0"/>
            </w:tcBorders>
            <w:shd w:val="clear" w:color="auto" w:fill="DEEAF6"/>
          </w:tcPr>
          <w:p>
            <w:pPr>
              <w:jc w:val="center"/>
              <w:rPr>
                <w:bCs/>
              </w:rPr>
            </w:pPr>
            <w:r>
              <w:rPr>
                <w:rFonts w:hint="eastAsia"/>
                <w:bCs/>
              </w:rPr>
              <w:t>徐海溦</w:t>
            </w:r>
          </w:p>
        </w:tc>
        <w:tc>
          <w:tcPr>
            <w:tcW w:w="4147" w:type="dxa"/>
            <w:tcBorders>
              <w:top w:val="single" w:color="9CC2E5" w:sz="2" w:space="0"/>
              <w:left w:val="single" w:color="9CC2E5" w:sz="2" w:space="0"/>
              <w:bottom w:val="single" w:color="9CC2E5" w:sz="2" w:space="0"/>
              <w:right w:val="nil"/>
            </w:tcBorders>
            <w:shd w:val="clear" w:color="auto" w:fill="DEEAF6"/>
          </w:tcPr>
          <w:p>
            <w:pPr>
              <w:jc w:val="center"/>
            </w:pPr>
            <w:r>
              <w:rPr>
                <w:rFonts w:hint="eastAsia"/>
              </w:rPr>
              <w:t>14</w:t>
            </w:r>
            <w:r>
              <w:t>125015</w:t>
            </w:r>
            <w:r>
              <w:rPr>
                <w:rFonts w:hint="eastAsia"/>
              </w:rPr>
              <w:t>8</w:t>
            </w:r>
          </w:p>
        </w:tc>
      </w:tr>
    </w:tbl>
    <w:p>
      <w:pPr>
        <w:pStyle w:val="7"/>
        <w:widowControl/>
        <w:spacing w:line="276" w:lineRule="auto"/>
        <w:ind w:firstLine="0" w:firstLineChars="0"/>
        <w:rPr>
          <w:rFonts w:ascii="Calibri" w:hAnsi="Calibri" w:cs="Calibri"/>
          <w:sz w:val="21"/>
          <w:szCs w:val="22"/>
        </w:rPr>
      </w:pPr>
    </w:p>
    <w:p>
      <w:pPr>
        <w:pStyle w:val="2"/>
        <w:widowControl/>
        <w:numPr>
          <w:ilvl w:val="0"/>
          <w:numId w:val="1"/>
        </w:numPr>
        <w:rPr>
          <w:szCs w:val="44"/>
        </w:rPr>
        <w:sectPr>
          <w:pgSz w:w="11906" w:h="16838"/>
          <w:pgMar w:top="1440" w:right="1800" w:bottom="1440" w:left="1800" w:header="851" w:footer="992" w:gutter="0"/>
          <w:pgNumType w:start="0"/>
          <w:cols w:space="425" w:num="1"/>
          <w:docGrid w:type="lines" w:linePitch="312" w:charSpace="0"/>
        </w:sectPr>
      </w:pPr>
    </w:p>
    <w:p>
      <w:pPr>
        <w:pStyle w:val="2"/>
        <w:widowControl/>
        <w:numPr>
          <w:ilvl w:val="0"/>
          <w:numId w:val="1"/>
        </w:numPr>
        <w:rPr>
          <w:szCs w:val="44"/>
        </w:rPr>
      </w:pPr>
      <w:r>
        <w:rPr>
          <w:rFonts w:hint="eastAsia" w:cs="宋体"/>
          <w:szCs w:val="44"/>
        </w:rPr>
        <w:t>引言</w:t>
      </w:r>
      <w:bookmarkEnd w:id="6"/>
    </w:p>
    <w:p>
      <w:pPr>
        <w:pStyle w:val="2"/>
        <w:widowControl/>
        <w:numPr>
          <w:ilvl w:val="1"/>
          <w:numId w:val="1"/>
        </w:numPr>
        <w:rPr>
          <w:sz w:val="32"/>
          <w:szCs w:val="32"/>
        </w:rPr>
      </w:pPr>
      <w:bookmarkStart w:id="8" w:name="_Toc402982453"/>
      <w:r>
        <w:rPr>
          <w:rFonts w:hint="eastAsia" w:cs="宋体"/>
          <w:sz w:val="32"/>
          <w:szCs w:val="32"/>
        </w:rPr>
        <w:t>编制目的</w:t>
      </w:r>
      <w:bookmarkEnd w:id="8"/>
    </w:p>
    <w:p>
      <w:pPr>
        <w:pStyle w:val="7"/>
        <w:widowControl/>
        <w:spacing w:line="276" w:lineRule="auto"/>
        <w:ind w:firstLine="440"/>
        <w:rPr>
          <w:rFonts w:ascii="宋体" w:hAnsi="宋体" w:cs="宋体"/>
          <w:sz w:val="22"/>
          <w:szCs w:val="22"/>
        </w:rPr>
      </w:pPr>
      <w:bookmarkStart w:id="9" w:name="_Toc86901468"/>
      <w:bookmarkStart w:id="10" w:name="_Toc62968739"/>
      <w:bookmarkStart w:id="11" w:name="_Toc196293135"/>
      <w:bookmarkStart w:id="12" w:name="_Toc196292991"/>
      <w:r>
        <w:rPr>
          <w:rFonts w:hint="eastAsia" w:ascii="宋体" w:hAnsi="宋体" w:cs="宋体"/>
          <w:sz w:val="22"/>
          <w:szCs w:val="22"/>
        </w:rPr>
        <w:t>本报告详细完成对快递物流系统的详细设计，达到指导后续软件构造的目的，同时实现和测试人员及用户的沟通。</w:t>
      </w:r>
    </w:p>
    <w:p>
      <w:pPr>
        <w:spacing w:line="276" w:lineRule="auto"/>
        <w:ind w:firstLine="420"/>
        <w:rPr>
          <w:rFonts w:ascii="宋体" w:hAnsi="宋体" w:cs="宋体"/>
          <w:i/>
          <w:color w:val="0000FF"/>
          <w:sz w:val="22"/>
          <w:szCs w:val="22"/>
        </w:rPr>
      </w:pPr>
      <w:r>
        <w:rPr>
          <w:rFonts w:hint="eastAsia" w:ascii="宋体" w:hAnsi="宋体" w:cs="宋体"/>
          <w:sz w:val="22"/>
          <w:szCs w:val="22"/>
        </w:rPr>
        <w:t>本报告面向开发人员、测试人员及最终用户而编写，是了解系统的导航。</w:t>
      </w:r>
      <w:bookmarkEnd w:id="9"/>
      <w:bookmarkEnd w:id="10"/>
      <w:bookmarkEnd w:id="11"/>
      <w:bookmarkEnd w:id="12"/>
    </w:p>
    <w:p>
      <w:pPr>
        <w:pStyle w:val="2"/>
        <w:widowControl/>
        <w:numPr>
          <w:ilvl w:val="1"/>
          <w:numId w:val="1"/>
        </w:numPr>
        <w:rPr>
          <w:sz w:val="32"/>
          <w:szCs w:val="32"/>
        </w:rPr>
      </w:pPr>
      <w:bookmarkStart w:id="13" w:name="_Toc402982454"/>
      <w:r>
        <w:rPr>
          <w:rFonts w:hint="eastAsia" w:cs="宋体"/>
          <w:sz w:val="32"/>
          <w:szCs w:val="32"/>
        </w:rPr>
        <w:t>词汇表</w:t>
      </w:r>
      <w:bookmarkEnd w:id="13"/>
    </w:p>
    <w:tbl>
      <w:tblPr>
        <w:tblStyle w:val="19"/>
        <w:tblW w:w="82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4"/>
        <w:gridCol w:w="3691"/>
        <w:gridCol w:w="2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jc w:val="center"/>
        </w:trPr>
        <w:tc>
          <w:tcPr>
            <w:tcW w:w="2214" w:type="dxa"/>
            <w:tcBorders>
              <w:top w:val="single" w:color="auto" w:sz="12" w:space="0"/>
              <w:left w:val="single" w:color="auto" w:sz="12" w:space="0"/>
              <w:bottom w:val="single" w:color="auto" w:sz="12" w:space="0"/>
              <w:right w:val="single" w:color="auto" w:sz="4" w:space="0"/>
            </w:tcBorders>
            <w:shd w:val="clear" w:color="auto" w:fill="auto"/>
          </w:tcPr>
          <w:p>
            <w:pPr>
              <w:pStyle w:val="7"/>
              <w:widowControl/>
              <w:ind w:firstLine="0" w:firstLineChars="0"/>
              <w:jc w:val="center"/>
              <w:rPr>
                <w:b/>
                <w:sz w:val="22"/>
                <w:szCs w:val="22"/>
              </w:rPr>
            </w:pPr>
            <w:r>
              <w:rPr>
                <w:rFonts w:hint="eastAsia" w:cs="宋体"/>
                <w:b/>
                <w:sz w:val="22"/>
                <w:szCs w:val="22"/>
              </w:rPr>
              <w:t>词汇名称</w:t>
            </w:r>
          </w:p>
        </w:tc>
        <w:tc>
          <w:tcPr>
            <w:tcW w:w="3691" w:type="dxa"/>
            <w:tcBorders>
              <w:top w:val="single" w:color="auto" w:sz="12" w:space="0"/>
              <w:left w:val="single" w:color="auto" w:sz="4" w:space="0"/>
              <w:bottom w:val="single" w:color="auto" w:sz="12" w:space="0"/>
              <w:right w:val="single" w:color="auto" w:sz="4" w:space="0"/>
            </w:tcBorders>
            <w:shd w:val="clear" w:color="auto" w:fill="auto"/>
          </w:tcPr>
          <w:p>
            <w:pPr>
              <w:pStyle w:val="7"/>
              <w:widowControl/>
              <w:ind w:firstLine="0" w:firstLineChars="0"/>
              <w:jc w:val="center"/>
              <w:rPr>
                <w:b/>
                <w:sz w:val="22"/>
                <w:szCs w:val="22"/>
              </w:rPr>
            </w:pPr>
            <w:r>
              <w:rPr>
                <w:rFonts w:hint="eastAsia" w:cs="宋体"/>
                <w:b/>
                <w:sz w:val="22"/>
                <w:szCs w:val="22"/>
              </w:rPr>
              <w:t>词汇含义</w:t>
            </w:r>
          </w:p>
        </w:tc>
        <w:tc>
          <w:tcPr>
            <w:tcW w:w="2339" w:type="dxa"/>
            <w:tcBorders>
              <w:top w:val="single" w:color="auto" w:sz="12" w:space="0"/>
              <w:left w:val="single" w:color="auto" w:sz="4" w:space="0"/>
              <w:bottom w:val="single" w:color="auto" w:sz="12" w:space="0"/>
              <w:right w:val="single" w:color="auto" w:sz="12" w:space="0"/>
            </w:tcBorders>
            <w:shd w:val="clear" w:color="auto" w:fill="auto"/>
          </w:tcPr>
          <w:p>
            <w:pPr>
              <w:pStyle w:val="7"/>
              <w:widowControl/>
              <w:ind w:firstLine="0" w:firstLineChars="0"/>
              <w:jc w:val="center"/>
              <w:rPr>
                <w:b/>
                <w:sz w:val="22"/>
                <w:szCs w:val="22"/>
              </w:rPr>
            </w:pPr>
            <w:r>
              <w:rPr>
                <w:rFonts w:hint="eastAsia" w:cs="宋体"/>
                <w:b/>
                <w:sz w:val="22"/>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jc w:val="center"/>
        </w:trPr>
        <w:tc>
          <w:tcPr>
            <w:tcW w:w="2214" w:type="dxa"/>
            <w:tcBorders>
              <w:top w:val="single" w:color="auto" w:sz="12" w:space="0"/>
              <w:left w:val="single" w:color="auto" w:sz="12" w:space="0"/>
              <w:bottom w:val="single" w:color="auto" w:sz="12" w:space="0"/>
              <w:right w:val="single" w:color="auto" w:sz="4" w:space="0"/>
            </w:tcBorders>
            <w:shd w:val="clear" w:color="auto" w:fill="auto"/>
          </w:tcPr>
          <w:p>
            <w:pPr>
              <w:pStyle w:val="7"/>
              <w:widowControl/>
              <w:ind w:firstLine="0" w:firstLineChars="0"/>
              <w:jc w:val="center"/>
              <w:rPr>
                <w:rFonts w:ascii="宋体" w:hAnsi="宋体" w:cs="宋体"/>
                <w:sz w:val="22"/>
                <w:szCs w:val="22"/>
              </w:rPr>
            </w:pPr>
            <w:r>
              <w:rPr>
                <w:rFonts w:hint="eastAsia" w:ascii="宋体" w:hAnsi="宋体" w:cs="宋体"/>
                <w:sz w:val="22"/>
                <w:szCs w:val="22"/>
              </w:rPr>
              <w:t>BL</w:t>
            </w:r>
          </w:p>
        </w:tc>
        <w:tc>
          <w:tcPr>
            <w:tcW w:w="3691" w:type="dxa"/>
            <w:tcBorders>
              <w:top w:val="single" w:color="auto" w:sz="12" w:space="0"/>
              <w:left w:val="single" w:color="auto" w:sz="4" w:space="0"/>
              <w:bottom w:val="single" w:color="auto" w:sz="12" w:space="0"/>
              <w:right w:val="single" w:color="auto" w:sz="4" w:space="0"/>
            </w:tcBorders>
            <w:shd w:val="clear" w:color="auto" w:fill="auto"/>
          </w:tcPr>
          <w:p>
            <w:pPr>
              <w:pStyle w:val="7"/>
              <w:widowControl/>
              <w:ind w:firstLine="0" w:firstLineChars="0"/>
              <w:jc w:val="center"/>
              <w:rPr>
                <w:rFonts w:ascii="宋体" w:hAnsi="宋体" w:cs="宋体"/>
                <w:sz w:val="22"/>
                <w:szCs w:val="22"/>
              </w:rPr>
            </w:pPr>
            <w:r>
              <w:rPr>
                <w:rFonts w:hint="eastAsia" w:ascii="宋体" w:hAnsi="宋体" w:cs="宋体"/>
                <w:sz w:val="22"/>
                <w:szCs w:val="22"/>
              </w:rPr>
              <w:t>业务逻辑（business logic）</w:t>
            </w:r>
          </w:p>
        </w:tc>
        <w:tc>
          <w:tcPr>
            <w:tcW w:w="2339" w:type="dxa"/>
            <w:tcBorders>
              <w:top w:val="single" w:color="auto" w:sz="12" w:space="0"/>
              <w:left w:val="single" w:color="auto" w:sz="4" w:space="0"/>
              <w:bottom w:val="single" w:color="auto" w:sz="12" w:space="0"/>
              <w:right w:val="single" w:color="auto" w:sz="12" w:space="0"/>
            </w:tcBorders>
            <w:shd w:val="clear" w:color="auto" w:fill="auto"/>
          </w:tcPr>
          <w:p>
            <w:pPr>
              <w:pStyle w:val="7"/>
              <w:widowControl/>
              <w:ind w:firstLine="0" w:firstLineChars="0"/>
              <w:jc w:val="center"/>
              <w:rPr>
                <w:rFonts w:ascii="宋体" w:hAnsi="宋体" w:cs="宋体"/>
                <w:sz w:val="22"/>
                <w:szCs w:val="22"/>
              </w:rPr>
            </w:pPr>
            <w:r>
              <w:rPr>
                <w:rFonts w:hint="eastAsia" w:ascii="宋体" w:hAnsi="宋体" w:cs="宋体"/>
                <w:sz w:val="22"/>
                <w:szCs w:val="22"/>
              </w:rPr>
              <w:t>无</w:t>
            </w:r>
          </w:p>
        </w:tc>
      </w:tr>
    </w:tbl>
    <w:p>
      <w:pPr>
        <w:pStyle w:val="2"/>
        <w:widowControl/>
        <w:numPr>
          <w:ilvl w:val="1"/>
          <w:numId w:val="1"/>
        </w:numPr>
        <w:rPr>
          <w:sz w:val="32"/>
          <w:szCs w:val="32"/>
        </w:rPr>
      </w:pPr>
      <w:bookmarkStart w:id="14" w:name="_Toc402982455"/>
      <w:r>
        <w:rPr>
          <w:rFonts w:hint="eastAsia" w:cs="宋体"/>
          <w:sz w:val="32"/>
          <w:szCs w:val="32"/>
        </w:rPr>
        <w:t>参考资料</w:t>
      </w:r>
      <w:bookmarkEnd w:id="14"/>
    </w:p>
    <w:p>
      <w:pPr>
        <w:pStyle w:val="7"/>
        <w:widowControl/>
        <w:numPr>
          <w:ilvl w:val="0"/>
          <w:numId w:val="2"/>
        </w:numPr>
        <w:spacing w:line="276" w:lineRule="auto"/>
        <w:ind w:firstLineChars="0"/>
        <w:jc w:val="left"/>
        <w:rPr>
          <w:rFonts w:ascii="宋体" w:hAnsi="宋体" w:cs="宋体"/>
          <w:sz w:val="22"/>
        </w:rPr>
      </w:pPr>
      <w:r>
        <w:rPr>
          <w:rFonts w:hint="eastAsia" w:ascii="宋体" w:hAnsi="宋体" w:cs="宋体"/>
          <w:sz w:val="22"/>
        </w:rPr>
        <w:t>软件工程与计算（卷二）——软件开发的技术基础。</w:t>
      </w:r>
    </w:p>
    <w:p>
      <w:pPr>
        <w:pStyle w:val="7"/>
        <w:widowControl/>
        <w:numPr>
          <w:ilvl w:val="0"/>
          <w:numId w:val="2"/>
        </w:numPr>
        <w:spacing w:line="276" w:lineRule="auto"/>
        <w:ind w:firstLineChars="0"/>
        <w:jc w:val="left"/>
        <w:rPr>
          <w:rFonts w:ascii="宋体" w:hAnsi="宋体" w:cs="宋体"/>
          <w:sz w:val="22"/>
        </w:rPr>
      </w:pPr>
      <w:r>
        <w:rPr>
          <w:rFonts w:hint="eastAsia" w:ascii="宋体" w:hAnsi="宋体" w:cs="宋体"/>
          <w:sz w:val="22"/>
        </w:rPr>
        <w:t>快递物流系统用例文档。</w:t>
      </w:r>
    </w:p>
    <w:p>
      <w:pPr>
        <w:pStyle w:val="7"/>
        <w:widowControl/>
        <w:numPr>
          <w:ilvl w:val="0"/>
          <w:numId w:val="2"/>
        </w:numPr>
        <w:spacing w:line="276" w:lineRule="auto"/>
        <w:ind w:firstLineChars="0"/>
        <w:jc w:val="left"/>
        <w:rPr>
          <w:rFonts w:ascii="宋体" w:hAnsi="宋体" w:cs="宋体"/>
          <w:sz w:val="22"/>
        </w:rPr>
      </w:pPr>
      <w:r>
        <w:rPr>
          <w:rFonts w:hint="eastAsia" w:ascii="宋体" w:hAnsi="宋体" w:cs="宋体"/>
          <w:sz w:val="22"/>
        </w:rPr>
        <w:t>快递物流系统软件需求规格说明文档。</w:t>
      </w:r>
    </w:p>
    <w:p>
      <w:pPr>
        <w:pStyle w:val="7"/>
        <w:widowControl/>
        <w:numPr>
          <w:ilvl w:val="0"/>
          <w:numId w:val="2"/>
        </w:numPr>
        <w:spacing w:line="276" w:lineRule="auto"/>
        <w:ind w:firstLineChars="0"/>
        <w:jc w:val="left"/>
        <w:rPr>
          <w:rFonts w:ascii="宋体" w:hAnsi="宋体" w:cs="宋体"/>
          <w:sz w:val="22"/>
        </w:rPr>
      </w:pPr>
      <w:r>
        <w:rPr>
          <w:rFonts w:hint="eastAsia" w:ascii="宋体" w:hAnsi="宋体" w:cs="宋体"/>
          <w:sz w:val="22"/>
        </w:rPr>
        <w:t>快递物流系统体系结构设计文档。</w:t>
      </w:r>
    </w:p>
    <w:p>
      <w:pPr>
        <w:pStyle w:val="2"/>
        <w:widowControl/>
        <w:numPr>
          <w:ilvl w:val="0"/>
          <w:numId w:val="1"/>
        </w:numPr>
        <w:rPr>
          <w:szCs w:val="44"/>
        </w:rPr>
      </w:pPr>
      <w:bookmarkStart w:id="15" w:name="_Toc402982456"/>
      <w:r>
        <w:rPr>
          <w:rFonts w:hint="eastAsia" w:cs="宋体"/>
          <w:szCs w:val="44"/>
        </w:rPr>
        <w:t>产品概述</w:t>
      </w:r>
      <w:bookmarkEnd w:id="15"/>
    </w:p>
    <w:p>
      <w:pPr>
        <w:pStyle w:val="7"/>
        <w:widowControl/>
        <w:spacing w:line="276" w:lineRule="auto"/>
        <w:ind w:firstLine="440"/>
        <w:rPr>
          <w:rFonts w:ascii="宋体" w:hAnsi="宋体" w:cs="宋体"/>
          <w:sz w:val="22"/>
        </w:rPr>
      </w:pPr>
      <w:r>
        <w:rPr>
          <w:rFonts w:hint="eastAsia" w:ascii="宋体" w:hAnsi="宋体" w:cs="宋体"/>
          <w:sz w:val="22"/>
        </w:rPr>
        <w:t>参考进销存系统用例文档和进销存系统软件需求规格说明中对产品的概括描述。</w:t>
      </w:r>
    </w:p>
    <w:p>
      <w:pPr>
        <w:pStyle w:val="2"/>
        <w:widowControl/>
        <w:numPr>
          <w:ilvl w:val="0"/>
          <w:numId w:val="1"/>
        </w:numPr>
        <w:rPr>
          <w:szCs w:val="44"/>
        </w:rPr>
      </w:pPr>
      <w:bookmarkStart w:id="16" w:name="_Toc402982457"/>
      <w:r>
        <w:rPr>
          <w:rFonts w:hint="eastAsia" w:cs="宋体"/>
          <w:szCs w:val="44"/>
        </w:rPr>
        <w:t>体系结构设计概述</w:t>
      </w:r>
      <w:bookmarkEnd w:id="16"/>
    </w:p>
    <w:p>
      <w:pPr>
        <w:pStyle w:val="7"/>
        <w:widowControl/>
        <w:spacing w:line="276" w:lineRule="auto"/>
        <w:ind w:firstLine="440"/>
        <w:rPr>
          <w:rFonts w:ascii="宋体" w:hAnsi="宋体" w:cs="宋体"/>
          <w:sz w:val="22"/>
        </w:rPr>
      </w:pPr>
      <w:r>
        <w:rPr>
          <w:rFonts w:hint="eastAsia" w:ascii="宋体" w:hAnsi="宋体" w:cs="宋体"/>
          <w:sz w:val="22"/>
        </w:rPr>
        <w:t>参考快递物流系统体系结构设计文档中对体系结构设计的概述。</w:t>
      </w:r>
    </w:p>
    <w:p>
      <w:pPr>
        <w:pStyle w:val="2"/>
        <w:widowControl/>
        <w:numPr>
          <w:ilvl w:val="0"/>
          <w:numId w:val="1"/>
        </w:numPr>
        <w:rPr>
          <w:szCs w:val="44"/>
        </w:rPr>
      </w:pPr>
      <w:bookmarkStart w:id="17" w:name="_Toc402982458"/>
      <w:r>
        <w:rPr>
          <w:rFonts w:hint="eastAsia" w:cs="宋体"/>
          <w:szCs w:val="44"/>
        </w:rPr>
        <w:t>中层设计</w:t>
      </w:r>
      <w:bookmarkEnd w:id="17"/>
    </w:p>
    <w:p>
      <w:pPr>
        <w:pStyle w:val="7"/>
        <w:widowControl/>
        <w:spacing w:line="276" w:lineRule="auto"/>
        <w:ind w:firstLine="440"/>
        <w:rPr>
          <w:rFonts w:ascii="宋体" w:hAnsi="宋体" w:cs="宋体"/>
          <w:sz w:val="22"/>
        </w:rPr>
      </w:pPr>
      <w:r>
        <w:rPr>
          <w:rFonts w:hint="eastAsia" w:ascii="宋体" w:hAnsi="宋体" w:cs="宋体"/>
          <w:sz w:val="22"/>
        </w:rPr>
        <w:t>中层设计的基本思路依托了软件体系的结构视角。</w:t>
      </w:r>
    </w:p>
    <w:p>
      <w:pPr>
        <w:pStyle w:val="7"/>
        <w:widowControl/>
        <w:spacing w:line="276" w:lineRule="auto"/>
        <w:ind w:firstLine="440"/>
        <w:rPr>
          <w:rFonts w:ascii="宋体" w:hAnsi="宋体" w:cs="宋体"/>
          <w:sz w:val="21"/>
          <w:szCs w:val="21"/>
        </w:rPr>
      </w:pPr>
      <w:r>
        <w:rPr>
          <w:rFonts w:hint="eastAsia" w:ascii="宋体" w:hAnsi="宋体" w:cs="宋体"/>
          <w:sz w:val="22"/>
        </w:rPr>
        <w:t>在快递物流系统中，可以分别在客户端和服务器端都添加系统启动模块专门负责系统的初始化启动工作，并使它横跨系统的分层结构，可以直接访问到各层。客户端则具体分为展示层、业务逻辑层和网络模块，而服务器端则包含网络模块和数据层。具体的客户端和服务器端模块视图分别如图1和图2所示。客户端各层和服务器端各层的职责分别如表1和表2所示。</w:t>
      </w:r>
    </w:p>
    <w:p>
      <w:pPr>
        <w:jc w:val="center"/>
        <w:rPr>
          <w:sz w:val="22"/>
          <w:szCs w:val="22"/>
        </w:rPr>
      </w:pPr>
      <w:r>
        <w:rPr>
          <w:sz w:val="22"/>
          <w:szCs w:val="22"/>
        </w:rPr>
        <w:drawing>
          <wp:inline distT="0" distB="0" distL="114300" distR="114300">
            <wp:extent cx="2762250" cy="2038350"/>
            <wp:effectExtent l="0" t="0" r="0" b="0"/>
            <wp:docPr id="1" name="Picture 2" descr="Macintosh HD:Users:blossom:Desktop:客户端模块视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blossom:Desktop:客户端模块视图.jpg"/>
                    <pic:cNvPicPr>
                      <a:picLocks noChangeAspect="1"/>
                    </pic:cNvPicPr>
                  </pic:nvPicPr>
                  <pic:blipFill>
                    <a:blip r:embed="rId7" r:link="rId5" cstate="print"/>
                    <a:srcRect/>
                    <a:stretch>
                      <a:fillRect/>
                    </a:stretch>
                  </pic:blipFill>
                  <pic:spPr>
                    <a:xfrm>
                      <a:off x="0" y="0"/>
                      <a:ext cx="2762250" cy="2038350"/>
                    </a:xfrm>
                    <a:prstGeom prst="rect">
                      <a:avLst/>
                    </a:prstGeom>
                    <a:noFill/>
                    <a:ln w="9525">
                      <a:noFill/>
                      <a:miter/>
                    </a:ln>
                  </pic:spPr>
                </pic:pic>
              </a:graphicData>
            </a:graphic>
          </wp:inline>
        </w:drawing>
      </w:r>
    </w:p>
    <w:p>
      <w:pPr>
        <w:jc w:val="center"/>
        <w:rPr>
          <w:rFonts w:ascii="宋体" w:hAnsi="宋体" w:cs="宋体"/>
        </w:rPr>
      </w:pPr>
      <w:r>
        <w:rPr>
          <w:rFonts w:hint="eastAsia" w:ascii="宋体" w:hAnsi="宋体" w:cs="宋体"/>
        </w:rPr>
        <w:t>图1客户端模块视图</w:t>
      </w:r>
    </w:p>
    <w:p>
      <w:pPr>
        <w:jc w:val="center"/>
        <w:rPr>
          <w:sz w:val="22"/>
          <w:szCs w:val="22"/>
        </w:rPr>
      </w:pPr>
      <w:r>
        <w:rPr>
          <w:sz w:val="22"/>
          <w:szCs w:val="22"/>
        </w:rPr>
        <w:drawing>
          <wp:inline distT="0" distB="0" distL="114300" distR="114300">
            <wp:extent cx="2771775" cy="1304925"/>
            <wp:effectExtent l="0" t="0" r="9525" b="9525"/>
            <wp:docPr id="9" name="Picture 3" descr="Macintosh HD:Users:blossom:Desktop:服务器端模块视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Macintosh HD:Users:blossom:Desktop:服务器端模块视图.jpg"/>
                    <pic:cNvPicPr>
                      <a:picLocks noChangeAspect="1"/>
                    </pic:cNvPicPr>
                  </pic:nvPicPr>
                  <pic:blipFill>
                    <a:blip r:embed="rId8" r:link="rId5" cstate="print"/>
                    <a:srcRect/>
                    <a:stretch>
                      <a:fillRect/>
                    </a:stretch>
                  </pic:blipFill>
                  <pic:spPr>
                    <a:xfrm>
                      <a:off x="0" y="0"/>
                      <a:ext cx="2771775" cy="1304925"/>
                    </a:xfrm>
                    <a:prstGeom prst="rect">
                      <a:avLst/>
                    </a:prstGeom>
                    <a:noFill/>
                    <a:ln w="9525">
                      <a:noFill/>
                      <a:miter/>
                    </a:ln>
                  </pic:spPr>
                </pic:pic>
              </a:graphicData>
            </a:graphic>
          </wp:inline>
        </w:drawing>
      </w:r>
    </w:p>
    <w:p>
      <w:pPr>
        <w:jc w:val="center"/>
        <w:rPr>
          <w:rFonts w:ascii="宋体" w:hAnsi="宋体" w:cs="宋体"/>
        </w:rPr>
      </w:pPr>
      <w:r>
        <w:rPr>
          <w:rFonts w:hint="eastAsia" w:ascii="宋体" w:hAnsi="宋体" w:cs="宋体"/>
        </w:rPr>
        <w:t>图2服务器端模块视图</w:t>
      </w:r>
    </w:p>
    <w:p>
      <w:pPr>
        <w:jc w:val="center"/>
        <w:rPr>
          <w:rFonts w:ascii="宋体" w:hAnsi="宋体" w:cs="宋体"/>
        </w:rPr>
      </w:pPr>
    </w:p>
    <w:p>
      <w:pPr>
        <w:jc w:val="center"/>
        <w:rPr>
          <w:rFonts w:ascii="宋体" w:hAnsi="宋体" w:cs="宋体"/>
          <w:b/>
          <w:bCs/>
        </w:rPr>
      </w:pPr>
      <w:r>
        <w:rPr>
          <w:rFonts w:hint="eastAsia" w:ascii="宋体" w:hAnsi="宋体" w:cs="宋体"/>
          <w:b/>
          <w:bCs/>
        </w:rPr>
        <w:t>表1 客户端各层的职责</w:t>
      </w:r>
    </w:p>
    <w:tbl>
      <w:tblPr>
        <w:tblStyle w:val="19"/>
        <w:tblW w:w="85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18"/>
        <w:gridCol w:w="59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9" w:hRule="atLeast"/>
        </w:trPr>
        <w:tc>
          <w:tcPr>
            <w:tcW w:w="2518"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rPr>
            </w:pPr>
            <w:r>
              <w:rPr>
                <w:rFonts w:hint="eastAsia" w:cs="宋体"/>
                <w:b/>
                <w:szCs w:val="20"/>
              </w:rPr>
              <w:t>层</w:t>
            </w:r>
          </w:p>
        </w:tc>
        <w:tc>
          <w:tcPr>
            <w:tcW w:w="5998"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rPr>
            </w:pPr>
            <w:r>
              <w:rPr>
                <w:rFonts w:hint="eastAsia" w:cs="宋体"/>
                <w:b/>
                <w:szCs w:val="20"/>
              </w:rPr>
              <w:t>职责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rPr>
            </w:pPr>
            <w:r>
              <w:rPr>
                <w:rFonts w:hint="eastAsia" w:ascii="宋体" w:hAnsi="宋体" w:cs="宋体"/>
              </w:rPr>
              <w:t>启动模块</w:t>
            </w:r>
          </w:p>
        </w:tc>
        <w:tc>
          <w:tcPr>
            <w:tcW w:w="5998"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rPr>
            </w:pPr>
            <w:r>
              <w:rPr>
                <w:rFonts w:hint="eastAsia" w:ascii="宋体" w:hAnsi="宋体" w:cs="宋体"/>
              </w:rPr>
              <w:t>负责初始化网络通信机制，启动用户界面。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rPr>
            </w:pPr>
            <w:r>
              <w:rPr>
                <w:rFonts w:hint="eastAsia" w:ascii="宋体" w:hAnsi="宋体" w:cs="宋体"/>
              </w:rPr>
              <w:t>用户界面层</w:t>
            </w:r>
          </w:p>
        </w:tc>
        <w:tc>
          <w:tcPr>
            <w:tcW w:w="5998"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rPr>
            </w:pPr>
            <w:r>
              <w:rPr>
                <w:rFonts w:hint="eastAsia" w:ascii="宋体" w:hAnsi="宋体" w:cs="宋体"/>
              </w:rPr>
              <w:t>基于窗口的进销存客户端用户界面。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rPr>
            </w:pPr>
            <w:r>
              <w:rPr>
                <w:rFonts w:hint="eastAsia" w:ascii="宋体" w:hAnsi="宋体" w:cs="宋体"/>
              </w:rPr>
              <w:t>业务逻辑层</w:t>
            </w:r>
          </w:p>
        </w:tc>
        <w:tc>
          <w:tcPr>
            <w:tcW w:w="5998"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rPr>
            </w:pPr>
            <w:r>
              <w:rPr>
                <w:rFonts w:hint="eastAsia" w:ascii="宋体" w:hAnsi="宋体" w:cs="宋体"/>
              </w:rPr>
              <w:t>对于用户界面的输入响应和业务处理逻辑。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rPr>
            </w:pPr>
            <w:r>
              <w:rPr>
                <w:rFonts w:hint="eastAsia" w:ascii="宋体" w:hAnsi="宋体" w:cs="宋体"/>
              </w:rPr>
              <w:t>客户端网络模块</w:t>
            </w:r>
          </w:p>
        </w:tc>
        <w:tc>
          <w:tcPr>
            <w:tcW w:w="5998"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rPr>
            </w:pPr>
            <w:r>
              <w:rPr>
                <w:rFonts w:hint="eastAsia" w:ascii="宋体" w:hAnsi="宋体" w:cs="宋体"/>
              </w:rPr>
              <w:t>利用Java RMI机制查找RMI服务</w:t>
            </w:r>
          </w:p>
        </w:tc>
      </w:tr>
    </w:tbl>
    <w:p>
      <w:pPr>
        <w:jc w:val="center"/>
        <w:rPr>
          <w:b/>
          <w:sz w:val="22"/>
          <w:szCs w:val="22"/>
        </w:rPr>
      </w:pPr>
    </w:p>
    <w:p>
      <w:pPr>
        <w:jc w:val="center"/>
        <w:rPr>
          <w:rFonts w:ascii="宋体" w:hAnsi="宋体" w:cs="宋体"/>
        </w:rPr>
      </w:pPr>
      <w:r>
        <w:rPr>
          <w:rFonts w:hint="eastAsia" w:ascii="宋体" w:hAnsi="宋体" w:cs="宋体"/>
          <w:b/>
          <w:bCs/>
        </w:rPr>
        <w:t>表2 服务器端各层的职责</w:t>
      </w:r>
    </w:p>
    <w:tbl>
      <w:tblPr>
        <w:tblStyle w:val="19"/>
        <w:tblW w:w="85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18"/>
        <w:gridCol w:w="59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9" w:hRule="atLeast"/>
        </w:trPr>
        <w:tc>
          <w:tcPr>
            <w:tcW w:w="2518"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rPr>
            </w:pPr>
            <w:r>
              <w:rPr>
                <w:rFonts w:hint="eastAsia" w:cs="宋体"/>
                <w:b/>
                <w:szCs w:val="20"/>
              </w:rPr>
              <w:t>层</w:t>
            </w:r>
          </w:p>
        </w:tc>
        <w:tc>
          <w:tcPr>
            <w:tcW w:w="5998"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rPr>
            </w:pPr>
            <w:r>
              <w:rPr>
                <w:rFonts w:hint="eastAsia" w:cs="宋体"/>
                <w:b/>
                <w:szCs w:val="20"/>
              </w:rPr>
              <w:t>职责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rPr>
            </w:pPr>
            <w:r>
              <w:rPr>
                <w:rFonts w:hint="eastAsia" w:ascii="宋体" w:hAnsi="宋体" w:cs="宋体"/>
              </w:rPr>
              <w:t>启动模块</w:t>
            </w:r>
          </w:p>
        </w:tc>
        <w:tc>
          <w:tcPr>
            <w:tcW w:w="5998"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rPr>
            </w:pPr>
            <w:r>
              <w:rPr>
                <w:rFonts w:hint="eastAsia" w:ascii="宋体" w:hAnsi="宋体" w:cs="宋体"/>
              </w:rPr>
              <w:t>负责初始化网络通信机制，启动用户界面。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rPr>
            </w:pPr>
            <w:r>
              <w:rPr>
                <w:rFonts w:hint="eastAsia" w:ascii="宋体" w:hAnsi="宋体" w:cs="宋体"/>
              </w:rPr>
              <w:t>用户界面层</w:t>
            </w:r>
          </w:p>
        </w:tc>
        <w:tc>
          <w:tcPr>
            <w:tcW w:w="5998"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rPr>
            </w:pPr>
            <w:r>
              <w:rPr>
                <w:rFonts w:hint="eastAsia" w:ascii="宋体" w:hAnsi="宋体" w:cs="宋体"/>
              </w:rPr>
              <w:t>基于窗口的进销存服务器用户界面。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rPr>
            </w:pPr>
            <w:r>
              <w:rPr>
                <w:rFonts w:hint="eastAsia" w:ascii="宋体" w:hAnsi="宋体" w:cs="宋体"/>
              </w:rPr>
              <w:t>业务逻辑层</w:t>
            </w:r>
          </w:p>
        </w:tc>
        <w:tc>
          <w:tcPr>
            <w:tcW w:w="5998"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cs="宋体"/>
              </w:rPr>
            </w:pPr>
            <w:r>
              <w:rPr>
                <w:rFonts w:hint="eastAsia" w:ascii="宋体" w:hAnsi="宋体" w:cs="宋体"/>
              </w:rPr>
              <w:t>对于用户界面的输入响应和业务处理逻辑。</w:t>
            </w:r>
          </w:p>
        </w:tc>
      </w:tr>
    </w:tbl>
    <w:p>
      <w:pPr>
        <w:rPr>
          <w:b/>
          <w:sz w:val="22"/>
          <w:szCs w:val="22"/>
        </w:rPr>
      </w:pPr>
    </w:p>
    <w:p>
      <w:pPr>
        <w:pStyle w:val="7"/>
        <w:widowControl/>
        <w:spacing w:line="276" w:lineRule="auto"/>
        <w:ind w:firstLine="440"/>
        <w:rPr>
          <w:rFonts w:ascii="宋体" w:hAnsi="宋体" w:cs="宋体"/>
          <w:sz w:val="22"/>
        </w:rPr>
      </w:pPr>
      <w:r>
        <w:rPr>
          <w:rFonts w:hint="eastAsia" w:ascii="宋体" w:hAnsi="宋体" w:cs="宋体"/>
          <w:sz w:val="22"/>
        </w:rPr>
        <w:t>每一层只是使用下方直接接触的层。层与层之间仅仅是通过接口的调用来完成的。</w:t>
      </w:r>
    </w:p>
    <w:p>
      <w:pPr>
        <w:pStyle w:val="7"/>
        <w:widowControl/>
        <w:spacing w:line="276" w:lineRule="auto"/>
        <w:ind w:firstLine="440"/>
        <w:rPr>
          <w:rFonts w:ascii="宋体" w:hAnsi="宋体" w:cs="宋体"/>
          <w:sz w:val="22"/>
        </w:rPr>
      </w:pPr>
      <w:r>
        <w:rPr>
          <w:rFonts w:hint="eastAsia" w:ascii="宋体" w:hAnsi="宋体" w:cs="宋体"/>
          <w:sz w:val="22"/>
        </w:rPr>
        <w:t>下面，根据以上对客户端和服务器的分解对各个模块进行分析与设计。</w:t>
      </w:r>
    </w:p>
    <w:p>
      <w:pPr>
        <w:pStyle w:val="2"/>
        <w:widowControl/>
        <w:numPr>
          <w:ilvl w:val="1"/>
          <w:numId w:val="1"/>
        </w:numPr>
        <w:rPr>
          <w:sz w:val="32"/>
          <w:szCs w:val="32"/>
        </w:rPr>
      </w:pPr>
      <w:bookmarkStart w:id="18" w:name="_Toc402982459"/>
      <w:r>
        <w:rPr>
          <w:rFonts w:hint="eastAsia" w:cs="宋体"/>
          <w:sz w:val="32"/>
          <w:szCs w:val="32"/>
        </w:rPr>
        <w:t>客户端展示层模块的静态结构和动态职责</w:t>
      </w:r>
      <w:bookmarkEnd w:id="18"/>
    </w:p>
    <w:p>
      <w:pPr>
        <w:pStyle w:val="7"/>
        <w:widowControl/>
        <w:spacing w:line="276" w:lineRule="auto"/>
        <w:ind w:firstLine="440"/>
        <w:rPr>
          <w:rFonts w:ascii="宋体" w:hAnsi="宋体" w:cs="宋体"/>
          <w:sz w:val="22"/>
        </w:rPr>
      </w:pPr>
      <w:r>
        <w:rPr>
          <w:rFonts w:hint="eastAsia" w:ascii="宋体" w:hAnsi="宋体" w:cs="宋体"/>
          <w:sz w:val="22"/>
        </w:rPr>
        <w:t>客户端展示层由10个模块组成,分别是mainui,userui,nonuserui, insititutionui,logui,commodityui,sheetui,begininfoui,accountui,staffmanageui。mainui模块负责界面的跳转；userui模块包含用户登录和修改密码界面。insititutionui模块包含账户的增删改查、查看经营情况表界面。adjustui模块包含库存报溢报损界面。customerui模块包含客户管理界面。commodityui模块包含商品管理、商品分类管理、库存盘点、库存报警界面。logui模块包含</w:t>
      </w:r>
      <w:r>
        <w:rPr>
          <w:rFonts w:hint="eastAsia" w:ascii="宋体" w:hAnsi="宋体" w:cs="宋体"/>
          <w:sz w:val="22"/>
          <w:szCs w:val="20"/>
        </w:rPr>
        <w:t>操作日志界面</w:t>
      </w:r>
      <w:r>
        <w:rPr>
          <w:rFonts w:hint="eastAsia" w:ascii="宋体" w:hAnsi="宋体" w:cs="宋体"/>
          <w:sz w:val="22"/>
        </w:rPr>
        <w:t>。sheetui模块包含</w:t>
      </w:r>
      <w:r>
        <w:rPr>
          <w:rFonts w:hint="eastAsia" w:ascii="宋体" w:hAnsi="宋体" w:cs="宋体"/>
          <w:sz w:val="22"/>
          <w:szCs w:val="20"/>
        </w:rPr>
        <w:t>所有单据界面</w:t>
      </w:r>
      <w:r>
        <w:rPr>
          <w:rFonts w:hint="eastAsia" w:ascii="宋体" w:hAnsi="宋体" w:cs="宋体"/>
          <w:sz w:val="22"/>
        </w:rPr>
        <w:t>。begininfoui模块包含</w:t>
      </w:r>
      <w:r>
        <w:rPr>
          <w:rFonts w:hint="eastAsia" w:ascii="宋体" w:hAnsi="宋体" w:cs="宋体"/>
          <w:sz w:val="22"/>
          <w:szCs w:val="20"/>
        </w:rPr>
        <w:t>初始化信息界面</w:t>
      </w:r>
      <w:r>
        <w:rPr>
          <w:rFonts w:hint="eastAsia" w:ascii="宋体" w:hAnsi="宋体" w:cs="宋体"/>
          <w:sz w:val="22"/>
        </w:rPr>
        <w:t>。accountui模块包含</w:t>
      </w:r>
      <w:r>
        <w:rPr>
          <w:rFonts w:hint="eastAsia" w:ascii="宋体" w:hAnsi="宋体" w:cs="宋体"/>
          <w:sz w:val="22"/>
          <w:szCs w:val="20"/>
        </w:rPr>
        <w:t>账户管理界面</w:t>
      </w:r>
      <w:r>
        <w:rPr>
          <w:rFonts w:hint="eastAsia" w:ascii="宋体" w:hAnsi="宋体" w:cs="宋体"/>
          <w:sz w:val="22"/>
        </w:rPr>
        <w:t>。staffmanageui模块包含</w:t>
      </w:r>
      <w:r>
        <w:rPr>
          <w:rFonts w:hint="eastAsia" w:ascii="宋体" w:hAnsi="宋体" w:cs="宋体"/>
          <w:sz w:val="22"/>
          <w:szCs w:val="20"/>
        </w:rPr>
        <w:t>包含员工信息管理界面</w:t>
      </w:r>
      <w:r>
        <w:rPr>
          <w:rFonts w:hint="eastAsia" w:ascii="宋体" w:hAnsi="宋体" w:cs="宋体"/>
          <w:sz w:val="22"/>
        </w:rPr>
        <w:t>。</w:t>
      </w:r>
    </w:p>
    <w:p>
      <w:pPr>
        <w:pStyle w:val="2"/>
        <w:widowControl/>
        <w:numPr>
          <w:ilvl w:val="2"/>
          <w:numId w:val="1"/>
        </w:numPr>
        <w:rPr>
          <w:sz w:val="28"/>
          <w:szCs w:val="28"/>
        </w:rPr>
      </w:pPr>
      <w:bookmarkStart w:id="19" w:name="_Toc402982460"/>
      <w:r>
        <w:rPr>
          <w:rFonts w:hint="eastAsia" w:cs="宋体"/>
          <w:sz w:val="28"/>
          <w:szCs w:val="28"/>
        </w:rPr>
        <w:t>客户端展示层模块局部模块的职责</w:t>
      </w:r>
      <w:bookmarkEnd w:id="19"/>
    </w:p>
    <w:p>
      <w:pPr>
        <w:pStyle w:val="7"/>
        <w:widowControl/>
        <w:spacing w:line="276" w:lineRule="auto"/>
        <w:ind w:firstLine="440"/>
        <w:rPr>
          <w:rFonts w:ascii="宋体" w:hAnsi="宋体" w:cs="宋体"/>
          <w:sz w:val="22"/>
        </w:rPr>
      </w:pPr>
      <w:r>
        <w:rPr>
          <w:rFonts w:hint="eastAsia" w:ascii="宋体" w:hAnsi="宋体" w:cs="宋体"/>
          <w:sz w:val="22"/>
        </w:rPr>
        <w:t>客户端展示层模块的职责如下表所示。</w:t>
      </w:r>
    </w:p>
    <w:p>
      <w:pPr>
        <w:jc w:val="center"/>
        <w:rPr>
          <w:rFonts w:ascii="宋体" w:hAnsi="宋体" w:cs="宋体"/>
          <w:b/>
          <w:bCs/>
        </w:rPr>
      </w:pPr>
      <w:r>
        <w:rPr>
          <w:rFonts w:hint="eastAsia" w:ascii="宋体" w:hAnsi="宋体" w:cs="宋体"/>
          <w:b/>
          <w:bCs/>
        </w:rPr>
        <w:t>表3 客户端展示层模块的职责</w:t>
      </w:r>
    </w:p>
    <w:tbl>
      <w:tblPr>
        <w:tblStyle w:val="19"/>
        <w:tblW w:w="85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80"/>
        <w:gridCol w:w="58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5"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b/>
                <w:sz w:val="22"/>
                <w:szCs w:val="22"/>
              </w:rPr>
            </w:pPr>
            <w:r>
              <w:rPr>
                <w:rFonts w:hint="eastAsia" w:cs="宋体"/>
                <w:b/>
                <w:sz w:val="22"/>
                <w:szCs w:val="22"/>
              </w:rPr>
              <w:t>模块</w:t>
            </w:r>
          </w:p>
        </w:tc>
        <w:tc>
          <w:tcPr>
            <w:tcW w:w="58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b/>
                <w:sz w:val="22"/>
                <w:szCs w:val="22"/>
              </w:rPr>
            </w:pPr>
            <w:r>
              <w:rPr>
                <w:rFonts w:hint="eastAsia" w:cs="宋体"/>
                <w:b/>
                <w:sz w:val="22"/>
                <w:szCs w:val="22"/>
              </w:rPr>
              <w:t>职责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5"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sz w:val="22"/>
                <w:szCs w:val="22"/>
              </w:rPr>
            </w:pPr>
            <w:r>
              <w:rPr>
                <w:sz w:val="22"/>
                <w:szCs w:val="22"/>
              </w:rPr>
              <w:t>Mainui</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rPr>
              <w:t>负责界面的跳转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sz w:val="22"/>
                <w:szCs w:val="22"/>
              </w:rPr>
              <w:t>Userui</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color w:val="FF0000"/>
                <w:sz w:val="22"/>
                <w:szCs w:val="22"/>
              </w:rPr>
            </w:pPr>
            <w:r>
              <w:rPr>
                <w:rFonts w:hint="eastAsia" w:ascii="宋体" w:hAnsi="宋体" w:cs="宋体"/>
                <w:sz w:val="22"/>
                <w:szCs w:val="20"/>
              </w:rPr>
              <w:t>包含用户信息和修改密码界面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rPr>
                <w:b/>
                <w:sz w:val="22"/>
                <w:szCs w:val="22"/>
              </w:rPr>
            </w:pPr>
            <w:r>
              <w:rPr>
                <w:rFonts w:hint="eastAsia"/>
                <w:sz w:val="22"/>
                <w:szCs w:val="22"/>
              </w:rPr>
              <w:t>NonUser</w:t>
            </w:r>
            <w:r>
              <w:rPr>
                <w:sz w:val="22"/>
                <w:szCs w:val="22"/>
              </w:rPr>
              <w:t>ui</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b/>
                <w:color w:val="FF0000"/>
                <w:sz w:val="22"/>
                <w:szCs w:val="22"/>
              </w:rPr>
            </w:pPr>
            <w:r>
              <w:rPr>
                <w:rFonts w:hint="eastAsia" w:ascii="宋体" w:hAnsi="宋体" w:cs="宋体"/>
                <w:sz w:val="22"/>
                <w:szCs w:val="20"/>
              </w:rPr>
              <w:t>包含非用户信息管理界面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sz w:val="22"/>
                <w:szCs w:val="22"/>
              </w:rPr>
              <w:t>Insititution</w:t>
            </w:r>
            <w:r>
              <w:rPr>
                <w:sz w:val="22"/>
                <w:szCs w:val="22"/>
              </w:rPr>
              <w:t>ui</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color w:val="FF0000"/>
                <w:sz w:val="22"/>
                <w:szCs w:val="22"/>
              </w:rPr>
            </w:pPr>
            <w:r>
              <w:rPr>
                <w:rFonts w:hint="eastAsia" w:ascii="宋体" w:hAnsi="宋体" w:cs="宋体"/>
                <w:sz w:val="22"/>
                <w:szCs w:val="20"/>
              </w:rPr>
              <w:t>包含机构管理界面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sz w:val="22"/>
                <w:szCs w:val="22"/>
              </w:rPr>
              <w:t>Commodityui</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color w:val="FF0000"/>
                <w:sz w:val="22"/>
                <w:szCs w:val="22"/>
              </w:rPr>
            </w:pPr>
            <w:r>
              <w:rPr>
                <w:rFonts w:hint="eastAsia" w:ascii="宋体" w:hAnsi="宋体" w:cs="宋体"/>
                <w:sz w:val="22"/>
                <w:szCs w:val="20"/>
              </w:rPr>
              <w:t>包含库存查看、库存分区、库存盘点、库存报警，新建出入库单界面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sz w:val="22"/>
                <w:szCs w:val="22"/>
              </w:rPr>
              <w:t>Log</w:t>
            </w:r>
            <w:r>
              <w:rPr>
                <w:sz w:val="22"/>
                <w:szCs w:val="22"/>
              </w:rPr>
              <w:t>ui</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color w:val="FF0000"/>
                <w:sz w:val="22"/>
                <w:szCs w:val="22"/>
              </w:rPr>
            </w:pPr>
            <w:r>
              <w:rPr>
                <w:rFonts w:hint="eastAsia" w:ascii="宋体" w:hAnsi="宋体" w:cs="宋体"/>
                <w:sz w:val="22"/>
                <w:szCs w:val="20"/>
              </w:rPr>
              <w:t>包含操作日志界面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sz w:val="22"/>
                <w:szCs w:val="22"/>
              </w:rPr>
              <w:t>Sheet</w:t>
            </w:r>
            <w:r>
              <w:rPr>
                <w:sz w:val="22"/>
                <w:szCs w:val="22"/>
              </w:rPr>
              <w:t>ui</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color w:val="FF0000"/>
                <w:sz w:val="22"/>
                <w:szCs w:val="22"/>
              </w:rPr>
            </w:pPr>
            <w:r>
              <w:rPr>
                <w:rFonts w:hint="eastAsia" w:ascii="宋体" w:hAnsi="宋体" w:cs="宋体"/>
                <w:sz w:val="22"/>
                <w:szCs w:val="20"/>
              </w:rPr>
              <w:t>包含所有单据和常量制定界面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sz w:val="22"/>
                <w:szCs w:val="22"/>
              </w:rPr>
              <w:t>Begininfo</w:t>
            </w:r>
            <w:r>
              <w:rPr>
                <w:sz w:val="22"/>
                <w:szCs w:val="22"/>
              </w:rPr>
              <w:t>ui</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color w:val="FF0000"/>
                <w:sz w:val="22"/>
                <w:szCs w:val="22"/>
              </w:rPr>
            </w:pPr>
            <w:r>
              <w:rPr>
                <w:rFonts w:hint="eastAsia" w:ascii="宋体" w:hAnsi="宋体" w:cs="宋体"/>
                <w:sz w:val="22"/>
                <w:szCs w:val="20"/>
              </w:rPr>
              <w:t>包含初始化信息界面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sz w:val="22"/>
                <w:szCs w:val="22"/>
              </w:rPr>
              <w:t>Account</w:t>
            </w:r>
            <w:r>
              <w:rPr>
                <w:sz w:val="22"/>
                <w:szCs w:val="22"/>
              </w:rPr>
              <w:t>ui</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color w:val="FF0000"/>
                <w:sz w:val="22"/>
                <w:szCs w:val="22"/>
              </w:rPr>
            </w:pPr>
            <w:r>
              <w:rPr>
                <w:rFonts w:hint="eastAsia" w:ascii="宋体" w:hAnsi="宋体" w:cs="宋体"/>
                <w:sz w:val="22"/>
                <w:szCs w:val="20"/>
              </w:rPr>
              <w:t>包含账户管理界面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sz w:val="22"/>
                <w:szCs w:val="22"/>
              </w:rPr>
              <w:t>Staffmanage</w:t>
            </w:r>
            <w:r>
              <w:rPr>
                <w:sz w:val="22"/>
                <w:szCs w:val="22"/>
              </w:rPr>
              <w:t>ui</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rFonts w:ascii="宋体" w:hAnsi="宋体" w:cs="宋体"/>
                <w:sz w:val="22"/>
                <w:szCs w:val="20"/>
              </w:rPr>
            </w:pPr>
            <w:r>
              <w:rPr>
                <w:rFonts w:hint="eastAsia" w:ascii="宋体" w:hAnsi="宋体" w:cs="宋体"/>
                <w:sz w:val="22"/>
                <w:szCs w:val="20"/>
              </w:rPr>
              <w:t>包含员工信息管理界面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sz w:val="22"/>
                <w:szCs w:val="22"/>
              </w:rPr>
              <w:t>LogInui</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rFonts w:ascii="宋体" w:hAnsi="宋体" w:cs="宋体"/>
                <w:sz w:val="22"/>
                <w:szCs w:val="20"/>
              </w:rPr>
            </w:pPr>
            <w:r>
              <w:rPr>
                <w:rFonts w:hint="eastAsia" w:ascii="宋体" w:hAnsi="宋体" w:cs="宋体"/>
                <w:sz w:val="22"/>
                <w:szCs w:val="20"/>
              </w:rPr>
              <w:t>包含登录界面</w:t>
            </w:r>
          </w:p>
        </w:tc>
      </w:tr>
    </w:tbl>
    <w:p>
      <w:pPr>
        <w:rPr>
          <w:b/>
          <w:sz w:val="22"/>
          <w:szCs w:val="22"/>
        </w:rPr>
      </w:pPr>
    </w:p>
    <w:p>
      <w:pPr>
        <w:pStyle w:val="2"/>
        <w:widowControl/>
        <w:numPr>
          <w:ilvl w:val="2"/>
          <w:numId w:val="1"/>
        </w:numPr>
        <w:rPr>
          <w:sz w:val="28"/>
          <w:szCs w:val="28"/>
        </w:rPr>
      </w:pPr>
      <w:bookmarkStart w:id="20" w:name="_Toc402982461"/>
      <w:r>
        <w:rPr>
          <w:rFonts w:hint="eastAsia" w:cs="宋体"/>
          <w:sz w:val="28"/>
          <w:szCs w:val="28"/>
        </w:rPr>
        <w:t>客户端展示层模块局部模块的接口规范</w:t>
      </w:r>
      <w:bookmarkEnd w:id="20"/>
    </w:p>
    <w:p>
      <w:pPr>
        <w:pStyle w:val="2"/>
        <w:widowControl/>
        <w:numPr>
          <w:ilvl w:val="3"/>
          <w:numId w:val="1"/>
        </w:numPr>
        <w:rPr>
          <w:rFonts w:ascii="宋体" w:hAnsi="宋体" w:cs="宋体"/>
          <w:sz w:val="24"/>
          <w:szCs w:val="28"/>
        </w:rPr>
      </w:pPr>
      <w:bookmarkStart w:id="21" w:name="_Toc402982462"/>
      <w:r>
        <w:rPr>
          <w:rFonts w:hint="eastAsia" w:ascii="宋体" w:hAnsi="宋体" w:cs="宋体"/>
          <w:sz w:val="24"/>
          <w:szCs w:val="28"/>
        </w:rPr>
        <w:t>mainui模块的接口规范</w:t>
      </w:r>
      <w:bookmarkEnd w:id="21"/>
    </w:p>
    <w:p>
      <w:pPr>
        <w:pStyle w:val="7"/>
        <w:widowControl/>
        <w:spacing w:line="276" w:lineRule="auto"/>
        <w:ind w:firstLine="440"/>
        <w:rPr>
          <w:rFonts w:ascii="宋体" w:hAnsi="宋体" w:cs="宋体"/>
          <w:sz w:val="22"/>
          <w:szCs w:val="21"/>
        </w:rPr>
      </w:pPr>
      <w:r>
        <w:rPr>
          <w:rFonts w:hint="eastAsia" w:ascii="宋体" w:hAnsi="宋体" w:cs="宋体"/>
          <w:sz w:val="22"/>
          <w:szCs w:val="21"/>
        </w:rPr>
        <w:t>mainui模块的接口规范如下表所示。</w:t>
      </w:r>
    </w:p>
    <w:p>
      <w:pPr>
        <w:jc w:val="center"/>
        <w:rPr>
          <w:rFonts w:ascii="宋体" w:hAnsi="宋体" w:cs="宋体"/>
          <w:b/>
          <w:bCs/>
        </w:rPr>
      </w:pPr>
      <w:r>
        <w:rPr>
          <w:rFonts w:hint="eastAsia" w:ascii="宋体" w:hAnsi="宋体" w:cs="宋体"/>
          <w:b/>
          <w:bCs/>
        </w:rPr>
        <w:t>表4 mainui模块的接口规范</w:t>
      </w:r>
    </w:p>
    <w:tbl>
      <w:tblPr>
        <w:tblStyle w:val="19"/>
        <w:tblW w:w="85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80"/>
        <w:gridCol w:w="1681"/>
        <w:gridCol w:w="41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5" w:hRule="atLeast"/>
        </w:trPr>
        <w:tc>
          <w:tcPr>
            <w:tcW w:w="851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b/>
                <w:sz w:val="22"/>
                <w:szCs w:val="22"/>
              </w:rPr>
            </w:pPr>
            <w:r>
              <w:rPr>
                <w:rFonts w:hint="eastAsia" w:cs="宋体"/>
                <w:b/>
                <w:sz w:val="22"/>
                <w:szCs w:val="22"/>
              </w:rPr>
              <w:t>提供的接口（供接口）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5" w:hRule="atLeast"/>
        </w:trPr>
        <w:tc>
          <w:tcPr>
            <w:tcW w:w="26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sz w:val="22"/>
                <w:szCs w:val="22"/>
              </w:rPr>
            </w:pPr>
            <w:r>
              <w:rPr>
                <w:sz w:val="22"/>
                <w:szCs w:val="22"/>
              </w:rPr>
              <w:t>Mainui.init</w:t>
            </w:r>
          </w:p>
        </w:tc>
        <w:tc>
          <w:tcPr>
            <w:tcW w:w="1681"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rPr>
              <w:t>语法</w:t>
            </w:r>
          </w:p>
        </w:tc>
        <w:tc>
          <w:tcPr>
            <w:tcW w:w="4155"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sz w:val="22"/>
                <w:szCs w:val="22"/>
              </w:rPr>
              <w:t>Public void init(String[] args)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sz w:val="20"/>
                <w:szCs w:val="20"/>
              </w:rPr>
            </w:pPr>
          </w:p>
        </w:tc>
        <w:tc>
          <w:tcPr>
            <w:tcW w:w="1681"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rPr>
              <w:t>前置条件</w:t>
            </w:r>
          </w:p>
        </w:tc>
        <w:tc>
          <w:tcPr>
            <w:tcW w:w="4155"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sz w:val="20"/>
                <w:szCs w:val="20"/>
              </w:rPr>
            </w:pPr>
          </w:p>
        </w:tc>
        <w:tc>
          <w:tcPr>
            <w:tcW w:w="1681"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rPr>
              <w:t>后置条件</w:t>
            </w:r>
          </w:p>
        </w:tc>
        <w:tc>
          <w:tcPr>
            <w:tcW w:w="4155"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rPr>
              <w:t>根据逻辑进行界面跳转</w:t>
            </w:r>
          </w:p>
        </w:tc>
      </w:tr>
    </w:tbl>
    <w:p>
      <w:pPr>
        <w:rPr>
          <w:rFonts w:ascii="宋体" w:hAnsi="宋体" w:cs="宋体"/>
        </w:rPr>
      </w:pPr>
    </w:p>
    <w:p>
      <w:pPr>
        <w:pStyle w:val="2"/>
        <w:widowControl/>
        <w:numPr>
          <w:ilvl w:val="3"/>
          <w:numId w:val="1"/>
        </w:numPr>
        <w:rPr>
          <w:sz w:val="24"/>
          <w:szCs w:val="28"/>
        </w:rPr>
      </w:pPr>
      <w:bookmarkStart w:id="22" w:name="_Toc402982463"/>
      <w:r>
        <w:rPr>
          <w:sz w:val="24"/>
          <w:szCs w:val="28"/>
        </w:rPr>
        <w:t>userui</w:t>
      </w:r>
      <w:r>
        <w:rPr>
          <w:rFonts w:hint="eastAsia" w:cs="宋体"/>
          <w:sz w:val="24"/>
          <w:szCs w:val="28"/>
        </w:rPr>
        <w:t>模块的接口规范</w:t>
      </w:r>
      <w:bookmarkEnd w:id="22"/>
    </w:p>
    <w:p>
      <w:pPr>
        <w:pStyle w:val="7"/>
        <w:widowControl/>
        <w:spacing w:line="276" w:lineRule="auto"/>
        <w:ind w:firstLine="440"/>
        <w:rPr>
          <w:rFonts w:ascii="宋体" w:hAnsi="宋体" w:cs="宋体"/>
          <w:sz w:val="22"/>
          <w:szCs w:val="21"/>
        </w:rPr>
      </w:pPr>
      <w:r>
        <w:rPr>
          <w:rFonts w:hint="eastAsia" w:ascii="宋体" w:hAnsi="宋体" w:cs="宋体"/>
          <w:sz w:val="22"/>
          <w:szCs w:val="21"/>
        </w:rPr>
        <w:t>userui模块的接口规范如下表所示。</w:t>
      </w:r>
    </w:p>
    <w:p>
      <w:pPr>
        <w:jc w:val="center"/>
        <w:rPr>
          <w:rFonts w:ascii="宋体" w:hAnsi="宋体" w:cs="宋体"/>
          <w:b/>
          <w:bCs/>
        </w:rPr>
      </w:pPr>
      <w:r>
        <w:rPr>
          <w:rFonts w:hint="eastAsia" w:ascii="宋体" w:hAnsi="宋体" w:cs="宋体"/>
          <w:b/>
          <w:bCs/>
        </w:rPr>
        <w:t>表5 userui模块的接口规范</w:t>
      </w:r>
    </w:p>
    <w:tbl>
      <w:tblPr>
        <w:tblStyle w:val="19"/>
        <w:tblW w:w="8506"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996"/>
        <w:gridCol w:w="45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6" w:type="dxa"/>
            <w:gridSpan w:val="2"/>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需要的接口（需接口）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服务名</w:t>
            </w:r>
          </w:p>
        </w:tc>
        <w:tc>
          <w:tcPr>
            <w:tcW w:w="4510"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shd w:val="clear" w:color="auto" w:fill="FFFFFF"/>
          </w:tcPr>
          <w:p>
            <w:pPr>
              <w:pStyle w:val="7"/>
              <w:spacing w:line="276" w:lineRule="auto"/>
              <w:ind w:firstLine="0" w:firstLineChars="0"/>
              <w:rPr>
                <w:sz w:val="22"/>
                <w:szCs w:val="22"/>
              </w:rPr>
            </w:pPr>
            <w:r>
              <w:rPr>
                <w:rFonts w:ascii="Calibri" w:hAnsi="Calibri" w:cs="Calibri"/>
                <w:sz w:val="21"/>
                <w:szCs w:val="21"/>
              </w:rPr>
              <w:t>UserController.getPersonalInfo</w:t>
            </w:r>
          </w:p>
        </w:tc>
        <w:tc>
          <w:tcPr>
            <w:tcW w:w="4510" w:type="dxa"/>
            <w:shd w:val="clear" w:color="auto" w:fill="FFFFFF"/>
          </w:tcPr>
          <w:p>
            <w:pPr>
              <w:pStyle w:val="7"/>
              <w:spacing w:line="276" w:lineRule="auto"/>
              <w:ind w:firstLine="0" w:firstLineChars="0"/>
              <w:jc w:val="left"/>
              <w:rPr>
                <w:sz w:val="22"/>
                <w:szCs w:val="22"/>
              </w:rPr>
            </w:pPr>
            <w:r>
              <w:rPr>
                <w:rFonts w:hint="eastAsia" w:ascii="宋体" w:hAnsi="宋体" w:cs="宋体"/>
                <w:sz w:val="21"/>
                <w:szCs w:val="21"/>
              </w:rPr>
              <w:t>查看个人帐号信息对象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shd w:val="clear" w:color="auto" w:fill="FFFFFF"/>
          </w:tcPr>
          <w:p>
            <w:pPr>
              <w:pStyle w:val="7"/>
              <w:spacing w:line="276" w:lineRule="auto"/>
              <w:ind w:firstLine="0" w:firstLineChars="0"/>
              <w:rPr>
                <w:sz w:val="22"/>
                <w:szCs w:val="22"/>
              </w:rPr>
            </w:pPr>
            <w:r>
              <w:rPr>
                <w:rFonts w:ascii="Calibri" w:hAnsi="Calibri" w:cs="Calibri"/>
                <w:sz w:val="21"/>
                <w:szCs w:val="21"/>
              </w:rPr>
              <w:t>UserController.changePassword</w:t>
            </w:r>
          </w:p>
        </w:tc>
        <w:tc>
          <w:tcPr>
            <w:tcW w:w="4510" w:type="dxa"/>
            <w:shd w:val="clear" w:color="auto" w:fill="FFFFFF"/>
          </w:tcPr>
          <w:p>
            <w:pPr>
              <w:pStyle w:val="7"/>
              <w:spacing w:line="276" w:lineRule="auto"/>
              <w:ind w:firstLine="0" w:firstLineChars="0"/>
              <w:jc w:val="left"/>
              <w:rPr>
                <w:sz w:val="22"/>
                <w:szCs w:val="22"/>
              </w:rPr>
            </w:pPr>
            <w:r>
              <w:rPr>
                <w:rFonts w:hint="eastAsia" w:ascii="宋体" w:hAnsi="宋体" w:cs="宋体"/>
                <w:sz w:val="21"/>
                <w:szCs w:val="21"/>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shd w:val="clear" w:color="auto" w:fill="FFFFFF"/>
          </w:tcPr>
          <w:p>
            <w:pPr>
              <w:pStyle w:val="7"/>
              <w:spacing w:line="276" w:lineRule="auto"/>
              <w:ind w:firstLine="0" w:firstLineChars="0"/>
              <w:rPr>
                <w:sz w:val="22"/>
                <w:szCs w:val="22"/>
              </w:rPr>
            </w:pPr>
            <w:r>
              <w:rPr>
                <w:rFonts w:ascii="Calibri" w:hAnsi="Calibri" w:cs="Calibri"/>
                <w:sz w:val="21"/>
                <w:szCs w:val="21"/>
              </w:rPr>
              <w:t>UserController.initial</w:t>
            </w:r>
          </w:p>
        </w:tc>
        <w:tc>
          <w:tcPr>
            <w:tcW w:w="4510" w:type="dxa"/>
            <w:shd w:val="clear" w:color="auto" w:fill="FFFFFF"/>
          </w:tcPr>
          <w:p>
            <w:pPr>
              <w:pStyle w:val="7"/>
              <w:spacing w:line="276" w:lineRule="auto"/>
              <w:ind w:firstLine="0" w:firstLineChars="0"/>
              <w:jc w:val="left"/>
              <w:rPr>
                <w:sz w:val="22"/>
                <w:szCs w:val="22"/>
              </w:rPr>
            </w:pPr>
            <w:r>
              <w:rPr>
                <w:rFonts w:hint="eastAsia" w:ascii="宋体" w:hAnsi="宋体" w:cs="宋体"/>
                <w:sz w:val="21"/>
                <w:szCs w:val="21"/>
              </w:rPr>
              <w:t>初始化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shd w:val="clear" w:color="auto" w:fill="FFFFFF"/>
          </w:tcPr>
          <w:p>
            <w:pPr>
              <w:pStyle w:val="7"/>
              <w:spacing w:line="276" w:lineRule="auto"/>
              <w:ind w:firstLine="0" w:firstLineChars="0"/>
              <w:rPr>
                <w:sz w:val="22"/>
                <w:szCs w:val="22"/>
              </w:rPr>
            </w:pPr>
            <w:r>
              <w:rPr>
                <w:rFonts w:ascii="Calibri" w:hAnsi="Calibri" w:cs="Calibri"/>
                <w:sz w:val="21"/>
                <w:szCs w:val="21"/>
              </w:rPr>
              <w:t>UserController.changeInfo</w:t>
            </w:r>
          </w:p>
        </w:tc>
        <w:tc>
          <w:tcPr>
            <w:tcW w:w="4510" w:type="dxa"/>
            <w:shd w:val="clear" w:color="auto" w:fill="FFFFFF"/>
          </w:tcPr>
          <w:p>
            <w:pPr>
              <w:pStyle w:val="7"/>
              <w:spacing w:line="276" w:lineRule="auto"/>
              <w:ind w:firstLine="0" w:firstLineChars="0"/>
              <w:jc w:val="left"/>
              <w:rPr>
                <w:sz w:val="22"/>
                <w:szCs w:val="22"/>
              </w:rPr>
            </w:pPr>
            <w:r>
              <w:rPr>
                <w:rFonts w:hint="eastAsia" w:ascii="宋体" w:hAnsi="宋体" w:cs="宋体"/>
                <w:sz w:val="21"/>
                <w:szCs w:val="21"/>
              </w:rPr>
              <w:t>修改个人帐号信息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shd w:val="clear" w:color="auto" w:fill="FFFFFF"/>
          </w:tcPr>
          <w:p>
            <w:pPr>
              <w:pStyle w:val="7"/>
              <w:spacing w:line="276" w:lineRule="auto"/>
              <w:ind w:firstLine="0" w:firstLineChars="0"/>
              <w:rPr>
                <w:sz w:val="22"/>
                <w:szCs w:val="22"/>
              </w:rPr>
            </w:pPr>
            <w:r>
              <w:rPr>
                <w:rFonts w:ascii="Calibri" w:hAnsi="Calibri" w:cs="Calibri"/>
                <w:sz w:val="21"/>
                <w:szCs w:val="21"/>
              </w:rPr>
              <w:t>UserController.</w:t>
            </w:r>
            <w:r>
              <w:t xml:space="preserve"> </w:t>
            </w:r>
            <w:r>
              <w:rPr>
                <w:rFonts w:ascii="Calibri" w:hAnsi="Calibri" w:cs="Calibri"/>
                <w:sz w:val="21"/>
                <w:szCs w:val="21"/>
              </w:rPr>
              <w:t>endManagement</w:t>
            </w:r>
          </w:p>
        </w:tc>
        <w:tc>
          <w:tcPr>
            <w:tcW w:w="4510" w:type="dxa"/>
            <w:shd w:val="clear" w:color="auto" w:fill="FFFFFF"/>
          </w:tcPr>
          <w:p>
            <w:pPr>
              <w:pStyle w:val="7"/>
              <w:spacing w:line="276" w:lineRule="auto"/>
              <w:ind w:firstLine="0" w:firstLineChars="0"/>
              <w:jc w:val="left"/>
              <w:rPr>
                <w:sz w:val="22"/>
                <w:szCs w:val="22"/>
              </w:rPr>
            </w:pPr>
            <w:r>
              <w:rPr>
                <w:rFonts w:hint="eastAsia" w:ascii="宋体" w:hAnsi="宋体" w:cs="宋体"/>
                <w:sz w:val="21"/>
                <w:szCs w:val="21"/>
              </w:rPr>
              <w:t>确认管理</w:t>
            </w:r>
          </w:p>
        </w:tc>
      </w:tr>
    </w:tbl>
    <w:p>
      <w:pPr>
        <w:rPr>
          <w:b/>
          <w:sz w:val="22"/>
          <w:szCs w:val="22"/>
        </w:rPr>
      </w:pPr>
    </w:p>
    <w:p>
      <w:pPr>
        <w:pStyle w:val="2"/>
        <w:widowControl/>
        <w:numPr>
          <w:ilvl w:val="3"/>
          <w:numId w:val="1"/>
        </w:numPr>
        <w:rPr>
          <w:sz w:val="24"/>
          <w:szCs w:val="28"/>
        </w:rPr>
      </w:pPr>
      <w:bookmarkStart w:id="23" w:name="_Toc402982464"/>
      <w:r>
        <w:rPr>
          <w:rFonts w:hint="eastAsia"/>
          <w:kern w:val="2"/>
          <w:sz w:val="22"/>
          <w:szCs w:val="22"/>
        </w:rPr>
        <w:t>insititution</w:t>
      </w:r>
      <w:r>
        <w:rPr>
          <w:sz w:val="24"/>
          <w:szCs w:val="28"/>
        </w:rPr>
        <w:t>ui</w:t>
      </w:r>
      <w:r>
        <w:rPr>
          <w:rFonts w:hint="eastAsia" w:cs="宋体"/>
          <w:sz w:val="24"/>
          <w:szCs w:val="28"/>
        </w:rPr>
        <w:t>模块的接口规范</w:t>
      </w:r>
      <w:bookmarkEnd w:id="23"/>
    </w:p>
    <w:p>
      <w:pPr>
        <w:pStyle w:val="7"/>
        <w:widowControl/>
        <w:spacing w:line="276" w:lineRule="auto"/>
        <w:ind w:firstLine="440"/>
        <w:rPr>
          <w:rFonts w:ascii="宋体" w:hAnsi="宋体" w:cs="宋体"/>
          <w:sz w:val="22"/>
          <w:szCs w:val="21"/>
        </w:rPr>
      </w:pPr>
      <w:r>
        <w:rPr>
          <w:rFonts w:hint="eastAsia" w:ascii="宋体" w:hAnsi="宋体" w:cs="宋体"/>
          <w:sz w:val="22"/>
          <w:szCs w:val="21"/>
        </w:rPr>
        <w:t>insititutionui模块的接口规范如下表所示。</w:t>
      </w:r>
    </w:p>
    <w:p>
      <w:pPr>
        <w:jc w:val="center"/>
        <w:rPr>
          <w:rFonts w:ascii="宋体" w:hAnsi="宋体" w:cs="宋体"/>
        </w:rPr>
      </w:pPr>
      <w:r>
        <w:rPr>
          <w:rFonts w:hint="eastAsia" w:ascii="宋体" w:hAnsi="宋体" w:cs="宋体"/>
          <w:b/>
          <w:bCs/>
        </w:rPr>
        <w:t xml:space="preserve">表6 </w:t>
      </w:r>
      <w:r>
        <w:rPr>
          <w:rFonts w:hint="eastAsia" w:ascii="宋体" w:hAnsi="宋体" w:cs="宋体"/>
          <w:b/>
          <w:bCs/>
          <w:sz w:val="22"/>
        </w:rPr>
        <w:t>insititution</w:t>
      </w:r>
      <w:r>
        <w:rPr>
          <w:rFonts w:hint="eastAsia" w:ascii="宋体" w:hAnsi="宋体" w:cs="宋体"/>
          <w:b/>
          <w:bCs/>
        </w:rPr>
        <w:t>ui模块的接口规范</w:t>
      </w:r>
    </w:p>
    <w:tbl>
      <w:tblPr>
        <w:tblStyle w:val="19"/>
        <w:tblW w:w="8506"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024"/>
        <w:gridCol w:w="44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506" w:type="dxa"/>
            <w:gridSpan w:val="2"/>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需要的接口（需接口）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24" w:type="dxa"/>
            <w:tcBorders>
              <w:top w:val="single" w:color="000000" w:sz="4" w:space="0"/>
              <w:left w:val="single" w:color="000000" w:sz="4" w:space="0"/>
              <w:bottom w:val="single" w:color="auto" w:sz="4" w:space="0"/>
              <w:right w:val="single" w:color="000000" w:sz="4" w:space="0"/>
            </w:tcBorders>
            <w:shd w:val="clear" w:color="auto" w:fill="auto"/>
          </w:tcPr>
          <w:p>
            <w:pPr>
              <w:jc w:val="center"/>
              <w:rPr>
                <w:b/>
                <w:sz w:val="22"/>
                <w:szCs w:val="22"/>
              </w:rPr>
            </w:pPr>
            <w:r>
              <w:rPr>
                <w:rFonts w:hint="eastAsia" w:cs="宋体"/>
                <w:b/>
                <w:sz w:val="22"/>
                <w:szCs w:val="22"/>
              </w:rPr>
              <w:t>服务名</w:t>
            </w:r>
          </w:p>
        </w:tc>
        <w:tc>
          <w:tcPr>
            <w:tcW w:w="4482" w:type="dxa"/>
            <w:tcBorders>
              <w:top w:val="single" w:color="000000" w:sz="4" w:space="0"/>
              <w:left w:val="single" w:color="000000" w:sz="4" w:space="0"/>
              <w:bottom w:val="single" w:color="auto" w:sz="4" w:space="0"/>
              <w:right w:val="single" w:color="000000" w:sz="4" w:space="0"/>
            </w:tcBorders>
            <w:shd w:val="clear" w:color="auto" w:fill="auto"/>
          </w:tcPr>
          <w:p>
            <w:pPr>
              <w:jc w:val="center"/>
              <w:rPr>
                <w:b/>
                <w:sz w:val="22"/>
                <w:szCs w:val="22"/>
              </w:rPr>
            </w:pPr>
            <w:r>
              <w:rPr>
                <w:rFonts w:hint="eastAsia" w:cs="宋体"/>
                <w:b/>
                <w:sz w:val="22"/>
                <w:szCs w:val="22"/>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024" w:type="dxa"/>
            <w:tcBorders>
              <w:top w:val="single" w:color="auto" w:sz="4" w:space="0"/>
              <w:left w:val="single" w:color="auto" w:sz="4" w:space="0"/>
              <w:bottom w:val="single" w:color="auto" w:sz="4" w:space="0"/>
              <w:right w:val="single" w:color="auto" w:sz="4" w:space="0"/>
            </w:tcBorders>
            <w:shd w:val="clear" w:color="auto" w:fill="FFFFFF"/>
          </w:tcPr>
          <w:p>
            <w:pPr>
              <w:rPr>
                <w:color w:val="000000"/>
                <w:sz w:val="22"/>
                <w:szCs w:val="22"/>
              </w:rPr>
            </w:pPr>
            <w:r>
              <w:rPr>
                <w:rFonts w:hint="eastAsia"/>
                <w:color w:val="000000"/>
              </w:rPr>
              <w:t>InstitutionController.getInstitutionInfo</w:t>
            </w:r>
          </w:p>
        </w:tc>
        <w:tc>
          <w:tcPr>
            <w:tcW w:w="4482" w:type="dxa"/>
            <w:tcBorders>
              <w:top w:val="single" w:color="auto" w:sz="4" w:space="0"/>
              <w:left w:val="single" w:color="auto" w:sz="4" w:space="0"/>
              <w:bottom w:val="single" w:color="auto" w:sz="4" w:space="0"/>
              <w:right w:val="single" w:color="auto" w:sz="4" w:space="0"/>
            </w:tcBorders>
            <w:shd w:val="clear" w:color="auto" w:fill="FFFFFF"/>
          </w:tcPr>
          <w:p>
            <w:pPr>
              <w:pStyle w:val="7"/>
              <w:spacing w:line="276" w:lineRule="auto"/>
              <w:ind w:firstLine="0" w:firstLineChars="0"/>
              <w:jc w:val="left"/>
              <w:rPr>
                <w:color w:val="000000"/>
                <w:sz w:val="22"/>
                <w:szCs w:val="22"/>
              </w:rPr>
            </w:pPr>
            <w:r>
              <w:rPr>
                <w:rFonts w:hint="eastAsia" w:ascii="宋体" w:hAnsi="宋体" w:cs="宋体"/>
                <w:color w:val="000000"/>
                <w:sz w:val="21"/>
                <w:szCs w:val="21"/>
              </w:rPr>
              <w:t>查看单一机构对象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24" w:type="dxa"/>
            <w:tcBorders>
              <w:top w:val="single" w:color="auto" w:sz="4" w:space="0"/>
              <w:left w:val="single" w:color="auto" w:sz="4" w:space="0"/>
              <w:bottom w:val="single" w:color="auto" w:sz="4" w:space="0"/>
              <w:right w:val="single" w:color="auto" w:sz="4" w:space="0"/>
            </w:tcBorders>
            <w:shd w:val="clear" w:color="auto" w:fill="FFFFFF"/>
          </w:tcPr>
          <w:p>
            <w:pPr>
              <w:rPr>
                <w:color w:val="000000"/>
                <w:sz w:val="22"/>
                <w:szCs w:val="22"/>
              </w:rPr>
            </w:pPr>
            <w:r>
              <w:rPr>
                <w:rFonts w:hint="eastAsia"/>
                <w:color w:val="000000"/>
              </w:rPr>
              <w:t>InstitutionController.addInstitution</w:t>
            </w:r>
          </w:p>
        </w:tc>
        <w:tc>
          <w:tcPr>
            <w:tcW w:w="4482" w:type="dxa"/>
            <w:tcBorders>
              <w:top w:val="single" w:color="auto" w:sz="4" w:space="0"/>
              <w:left w:val="single" w:color="auto" w:sz="4" w:space="0"/>
              <w:bottom w:val="single" w:color="auto" w:sz="4" w:space="0"/>
              <w:right w:val="single" w:color="auto" w:sz="4" w:space="0"/>
            </w:tcBorders>
            <w:shd w:val="clear" w:color="auto" w:fill="FFFFFF"/>
          </w:tcPr>
          <w:p>
            <w:pPr>
              <w:pStyle w:val="7"/>
              <w:spacing w:line="276" w:lineRule="auto"/>
              <w:ind w:firstLine="0" w:firstLineChars="0"/>
              <w:jc w:val="left"/>
              <w:rPr>
                <w:color w:val="000000"/>
                <w:sz w:val="22"/>
                <w:szCs w:val="22"/>
              </w:rPr>
            </w:pPr>
            <w:r>
              <w:rPr>
                <w:rFonts w:hint="eastAsia" w:ascii="宋体" w:hAnsi="宋体" w:cs="宋体"/>
                <w:color w:val="000000"/>
                <w:sz w:val="21"/>
                <w:szCs w:val="21"/>
              </w:rPr>
              <w:t>增加机构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24" w:type="dxa"/>
            <w:tcBorders>
              <w:top w:val="single" w:color="auto" w:sz="4" w:space="0"/>
              <w:left w:val="single" w:color="auto" w:sz="4" w:space="0"/>
              <w:bottom w:val="single" w:color="auto" w:sz="4" w:space="0"/>
              <w:right w:val="single" w:color="auto" w:sz="4" w:space="0"/>
            </w:tcBorders>
            <w:shd w:val="clear" w:color="auto" w:fill="FFFFFF"/>
          </w:tcPr>
          <w:p>
            <w:pPr>
              <w:rPr>
                <w:color w:val="000000"/>
                <w:sz w:val="22"/>
                <w:szCs w:val="22"/>
              </w:rPr>
            </w:pPr>
            <w:r>
              <w:rPr>
                <w:rFonts w:hint="eastAsia"/>
                <w:color w:val="000000"/>
              </w:rPr>
              <w:t>InstitutionController.</w:t>
            </w:r>
            <w:r>
              <w:rPr>
                <w:color w:val="000000"/>
              </w:rPr>
              <w:t xml:space="preserve"> change</w:t>
            </w:r>
            <w:r>
              <w:rPr>
                <w:rFonts w:hint="eastAsia"/>
                <w:color w:val="000000"/>
              </w:rPr>
              <w:t>InstitutionInfo</w:t>
            </w:r>
          </w:p>
        </w:tc>
        <w:tc>
          <w:tcPr>
            <w:tcW w:w="4482" w:type="dxa"/>
            <w:tcBorders>
              <w:top w:val="single" w:color="auto" w:sz="4" w:space="0"/>
              <w:left w:val="single" w:color="auto" w:sz="4" w:space="0"/>
              <w:bottom w:val="single" w:color="auto" w:sz="4" w:space="0"/>
              <w:right w:val="single" w:color="auto" w:sz="4" w:space="0"/>
            </w:tcBorders>
            <w:shd w:val="clear" w:color="auto" w:fill="FFFFFF"/>
          </w:tcPr>
          <w:p>
            <w:pPr>
              <w:pStyle w:val="7"/>
              <w:spacing w:line="276" w:lineRule="auto"/>
              <w:ind w:firstLine="0" w:firstLineChars="0"/>
              <w:jc w:val="left"/>
              <w:rPr>
                <w:color w:val="000000"/>
                <w:sz w:val="22"/>
                <w:szCs w:val="22"/>
              </w:rPr>
            </w:pPr>
            <w:r>
              <w:rPr>
                <w:rFonts w:hint="eastAsia" w:ascii="宋体" w:hAnsi="宋体" w:cs="宋体"/>
                <w:color w:val="000000"/>
                <w:sz w:val="21"/>
                <w:szCs w:val="21"/>
              </w:rPr>
              <w:t>修改机构信息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24" w:type="dxa"/>
            <w:tcBorders>
              <w:top w:val="single" w:color="auto" w:sz="4" w:space="0"/>
              <w:left w:val="single" w:color="auto" w:sz="4" w:space="0"/>
              <w:bottom w:val="single" w:color="auto" w:sz="4" w:space="0"/>
              <w:right w:val="single" w:color="auto" w:sz="4" w:space="0"/>
            </w:tcBorders>
            <w:shd w:val="clear" w:color="auto" w:fill="FFFFFF"/>
          </w:tcPr>
          <w:p>
            <w:pPr>
              <w:rPr>
                <w:color w:val="000000"/>
                <w:sz w:val="22"/>
                <w:szCs w:val="22"/>
              </w:rPr>
            </w:pPr>
            <w:r>
              <w:rPr>
                <w:rFonts w:hint="eastAsia"/>
                <w:color w:val="000000"/>
              </w:rPr>
              <w:t>InstitutionController.</w:t>
            </w:r>
            <w:r>
              <w:rPr>
                <w:color w:val="000000"/>
              </w:rPr>
              <w:t xml:space="preserve"> deleteInstitution</w:t>
            </w:r>
          </w:p>
        </w:tc>
        <w:tc>
          <w:tcPr>
            <w:tcW w:w="4482" w:type="dxa"/>
            <w:tcBorders>
              <w:top w:val="single" w:color="auto" w:sz="4" w:space="0"/>
              <w:left w:val="single" w:color="auto" w:sz="4" w:space="0"/>
              <w:bottom w:val="single" w:color="auto" w:sz="4" w:space="0"/>
              <w:right w:val="single" w:color="auto" w:sz="4" w:space="0"/>
            </w:tcBorders>
            <w:shd w:val="clear" w:color="auto" w:fill="FFFFFF"/>
          </w:tcPr>
          <w:p>
            <w:pPr>
              <w:pStyle w:val="7"/>
              <w:spacing w:line="276" w:lineRule="auto"/>
              <w:ind w:firstLine="0" w:firstLineChars="0"/>
              <w:jc w:val="left"/>
              <w:rPr>
                <w:color w:val="000000"/>
                <w:sz w:val="22"/>
                <w:szCs w:val="22"/>
              </w:rPr>
            </w:pPr>
            <w:r>
              <w:rPr>
                <w:rFonts w:hint="eastAsia" w:ascii="宋体" w:hAnsi="宋体" w:cs="宋体"/>
                <w:color w:val="000000"/>
                <w:sz w:val="21"/>
                <w:szCs w:val="21"/>
              </w:rPr>
              <w:t>删除机构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24" w:type="dxa"/>
            <w:tcBorders>
              <w:top w:val="single" w:color="auto" w:sz="4" w:space="0"/>
              <w:left w:val="single" w:color="auto" w:sz="4" w:space="0"/>
              <w:bottom w:val="single" w:color="auto" w:sz="4" w:space="0"/>
              <w:right w:val="single" w:color="auto" w:sz="4" w:space="0"/>
            </w:tcBorders>
            <w:shd w:val="clear" w:color="auto" w:fill="FFFFFF"/>
          </w:tcPr>
          <w:p>
            <w:pPr>
              <w:rPr>
                <w:color w:val="000000"/>
                <w:sz w:val="22"/>
                <w:szCs w:val="22"/>
              </w:rPr>
            </w:pPr>
            <w:r>
              <w:rPr>
                <w:rFonts w:hint="eastAsia"/>
                <w:color w:val="000000"/>
              </w:rPr>
              <w:t>InstitutionController.</w:t>
            </w:r>
            <w:r>
              <w:rPr>
                <w:color w:val="000000"/>
              </w:rPr>
              <w:t>endManagement</w:t>
            </w:r>
          </w:p>
        </w:tc>
        <w:tc>
          <w:tcPr>
            <w:tcW w:w="4482" w:type="dxa"/>
            <w:tcBorders>
              <w:top w:val="single" w:color="auto" w:sz="4" w:space="0"/>
              <w:left w:val="single" w:color="auto" w:sz="4" w:space="0"/>
              <w:bottom w:val="single" w:color="auto" w:sz="4" w:space="0"/>
              <w:right w:val="single" w:color="auto" w:sz="4" w:space="0"/>
            </w:tcBorders>
            <w:shd w:val="clear" w:color="auto" w:fill="FFFFFF"/>
          </w:tcPr>
          <w:p>
            <w:pPr>
              <w:pStyle w:val="7"/>
              <w:spacing w:line="276" w:lineRule="auto"/>
              <w:ind w:firstLine="0" w:firstLineChars="0"/>
              <w:jc w:val="left"/>
              <w:rPr>
                <w:color w:val="000000"/>
                <w:sz w:val="22"/>
                <w:szCs w:val="22"/>
              </w:rPr>
            </w:pPr>
            <w:r>
              <w:rPr>
                <w:rFonts w:hint="eastAsia" w:ascii="宋体" w:hAnsi="宋体" w:cs="宋体"/>
                <w:color w:val="000000"/>
                <w:sz w:val="21"/>
                <w:szCs w:val="21"/>
              </w:rPr>
              <w:t>确认管理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024" w:type="dxa"/>
            <w:tcBorders>
              <w:top w:val="single" w:color="auto" w:sz="4" w:space="0"/>
              <w:left w:val="single" w:color="auto" w:sz="4" w:space="0"/>
              <w:bottom w:val="single" w:color="auto" w:sz="4" w:space="0"/>
              <w:right w:val="single" w:color="auto" w:sz="4" w:space="0"/>
            </w:tcBorders>
            <w:shd w:val="clear" w:color="auto" w:fill="FFFFFF"/>
          </w:tcPr>
          <w:p>
            <w:pPr>
              <w:rPr>
                <w:color w:val="000000"/>
                <w:sz w:val="22"/>
                <w:szCs w:val="22"/>
              </w:rPr>
            </w:pPr>
            <w:r>
              <w:rPr>
                <w:rFonts w:hint="eastAsia"/>
                <w:color w:val="000000"/>
              </w:rPr>
              <w:t>InstitutionController.getAllInstitution</w:t>
            </w:r>
          </w:p>
        </w:tc>
        <w:tc>
          <w:tcPr>
            <w:tcW w:w="4482" w:type="dxa"/>
            <w:tcBorders>
              <w:top w:val="single" w:color="auto" w:sz="4" w:space="0"/>
              <w:left w:val="single" w:color="auto" w:sz="4" w:space="0"/>
              <w:bottom w:val="single" w:color="auto" w:sz="4" w:space="0"/>
              <w:right w:val="single" w:color="auto" w:sz="4" w:space="0"/>
            </w:tcBorders>
            <w:shd w:val="clear" w:color="auto" w:fill="FFFFFF"/>
          </w:tcPr>
          <w:p>
            <w:pPr>
              <w:pStyle w:val="7"/>
              <w:spacing w:line="276" w:lineRule="auto"/>
              <w:ind w:firstLine="0" w:firstLineChars="0"/>
              <w:jc w:val="left"/>
              <w:rPr>
                <w:color w:val="000000"/>
                <w:sz w:val="22"/>
                <w:szCs w:val="22"/>
              </w:rPr>
            </w:pPr>
            <w:r>
              <w:rPr>
                <w:rFonts w:hint="eastAsia" w:ascii="宋体" w:hAnsi="宋体" w:cs="宋体"/>
                <w:color w:val="000000"/>
                <w:sz w:val="21"/>
                <w:szCs w:val="21"/>
              </w:rPr>
              <w:t>查看所有机构对象</w:t>
            </w:r>
          </w:p>
        </w:tc>
      </w:tr>
    </w:tbl>
    <w:p>
      <w:pPr>
        <w:rPr>
          <w:b/>
          <w:sz w:val="22"/>
          <w:szCs w:val="22"/>
        </w:rPr>
      </w:pPr>
    </w:p>
    <w:p>
      <w:pPr>
        <w:pStyle w:val="2"/>
        <w:widowControl/>
        <w:numPr>
          <w:ilvl w:val="3"/>
          <w:numId w:val="1"/>
        </w:numPr>
        <w:rPr>
          <w:sz w:val="24"/>
          <w:szCs w:val="28"/>
        </w:rPr>
      </w:pPr>
      <w:bookmarkStart w:id="24" w:name="_Toc402982465"/>
      <w:r>
        <w:rPr>
          <w:rFonts w:hint="eastAsia"/>
          <w:sz w:val="24"/>
          <w:szCs w:val="28"/>
        </w:rPr>
        <w:t>nonuser</w:t>
      </w:r>
      <w:r>
        <w:rPr>
          <w:sz w:val="24"/>
          <w:szCs w:val="28"/>
        </w:rPr>
        <w:t>ui</w:t>
      </w:r>
      <w:r>
        <w:rPr>
          <w:rFonts w:hint="eastAsia" w:cs="宋体"/>
          <w:sz w:val="24"/>
          <w:szCs w:val="28"/>
        </w:rPr>
        <w:t>模块的接口规范</w:t>
      </w:r>
      <w:bookmarkEnd w:id="24"/>
    </w:p>
    <w:p>
      <w:pPr>
        <w:pStyle w:val="7"/>
        <w:widowControl/>
        <w:spacing w:line="276" w:lineRule="auto"/>
        <w:ind w:firstLine="440"/>
        <w:rPr>
          <w:rFonts w:ascii="宋体" w:hAnsi="宋体" w:cs="宋体"/>
          <w:sz w:val="22"/>
          <w:szCs w:val="21"/>
        </w:rPr>
      </w:pPr>
      <w:r>
        <w:rPr>
          <w:rFonts w:hint="eastAsia" w:ascii="宋体" w:hAnsi="宋体" w:cs="宋体"/>
          <w:sz w:val="22"/>
          <w:szCs w:val="21"/>
        </w:rPr>
        <w:t>nonuserui模块的接口规范如下表所示。</w:t>
      </w:r>
    </w:p>
    <w:p>
      <w:pPr>
        <w:jc w:val="center"/>
        <w:rPr>
          <w:rFonts w:ascii="宋体" w:hAnsi="宋体" w:cs="宋体"/>
          <w:b/>
          <w:bCs/>
        </w:rPr>
      </w:pPr>
      <w:r>
        <w:rPr>
          <w:rFonts w:hint="eastAsia" w:ascii="宋体" w:hAnsi="宋体" w:cs="宋体"/>
          <w:b/>
          <w:bCs/>
        </w:rPr>
        <w:t>表7 nonuserui模块的接口规范</w:t>
      </w:r>
    </w:p>
    <w:tbl>
      <w:tblPr>
        <w:tblStyle w:val="19"/>
        <w:tblW w:w="8506"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798"/>
        <w:gridCol w:w="37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6" w:type="dxa"/>
            <w:gridSpan w:val="2"/>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需要的接口（需接口）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服务名</w:t>
            </w:r>
          </w:p>
        </w:tc>
        <w:tc>
          <w:tcPr>
            <w:tcW w:w="3708"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line="105" w:lineRule="atLeast"/>
              <w:rPr>
                <w:rFonts w:ascii="Calibri" w:hAnsi="Calibri" w:cs="Calibri" w:eastAsiaTheme="majorEastAsia"/>
                <w:sz w:val="22"/>
                <w:szCs w:val="22"/>
              </w:rPr>
            </w:pPr>
            <w:r>
              <w:rPr>
                <w:rFonts w:ascii="Calibri" w:hAnsi="Calibri" w:cs="Calibri" w:eastAsiaTheme="majorEastAsia"/>
                <w:color w:val="000000"/>
              </w:rPr>
              <w:t>NonUser</w:t>
            </w:r>
            <w:r>
              <w:rPr>
                <w:rFonts w:ascii="Calibri" w:hAnsi="Calibri" w:cs="Calibri" w:eastAsiaTheme="majorEastAsia"/>
              </w:rPr>
              <w:t>Controller</w:t>
            </w:r>
            <w:r>
              <w:rPr>
                <w:rFonts w:ascii="Calibri" w:hAnsi="Calibri" w:cs="Calibri" w:eastAsiaTheme="majorEastAsia"/>
                <w:color w:val="000000"/>
              </w:rPr>
              <w:t>.getTruckInfo</w:t>
            </w:r>
          </w:p>
        </w:tc>
        <w:tc>
          <w:tcPr>
            <w:tcW w:w="3708" w:type="dxa"/>
            <w:tcBorders>
              <w:top w:val="single" w:color="000000" w:sz="4" w:space="0"/>
              <w:left w:val="single" w:color="000000" w:sz="4" w:space="0"/>
              <w:bottom w:val="single" w:color="000000" w:sz="4" w:space="0"/>
              <w:right w:val="single" w:color="000000" w:sz="4" w:space="0"/>
            </w:tcBorders>
            <w:shd w:val="clear" w:color="auto" w:fill="auto"/>
          </w:tcPr>
          <w:p>
            <w:pPr>
              <w:jc w:val="left"/>
              <w:rPr>
                <w:rFonts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得到单个车辆信息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line="105" w:lineRule="atLeast"/>
              <w:rPr>
                <w:rFonts w:ascii="Calibri" w:hAnsi="Calibri" w:cs="Calibri" w:eastAsiaTheme="majorEastAsia"/>
                <w:color w:val="000000"/>
              </w:rPr>
            </w:pPr>
            <w:r>
              <w:rPr>
                <w:rFonts w:ascii="Calibri" w:hAnsi="Calibri" w:cs="Calibri" w:eastAsiaTheme="majorEastAsia"/>
                <w:color w:val="000000"/>
              </w:rPr>
              <w:t>NonUser</w:t>
            </w:r>
            <w:r>
              <w:rPr>
                <w:rFonts w:ascii="Calibri" w:hAnsi="Calibri" w:cs="Calibri" w:eastAsiaTheme="majorEastAsia"/>
              </w:rPr>
              <w:t>Controller</w:t>
            </w:r>
            <w:r>
              <w:rPr>
                <w:rFonts w:ascii="Calibri" w:hAnsi="Calibri" w:cs="Calibri" w:eastAsiaTheme="majorEastAsia"/>
                <w:color w:val="000000"/>
              </w:rPr>
              <w:t>.getTruck</w:t>
            </w:r>
            <w:r>
              <w:rPr>
                <w:rFonts w:hint="eastAsia" w:ascii="Calibri" w:hAnsi="Calibri" w:cs="Calibri" w:eastAsiaTheme="majorEastAsia"/>
                <w:color w:val="000000"/>
                <w:lang w:val="en-US" w:eastAsia="zh-CN"/>
              </w:rPr>
              <w:t>ByBusinessHall</w:t>
            </w:r>
          </w:p>
        </w:tc>
        <w:tc>
          <w:tcPr>
            <w:tcW w:w="3708" w:type="dxa"/>
            <w:tcBorders>
              <w:top w:val="single" w:color="000000" w:sz="4" w:space="0"/>
              <w:left w:val="single" w:color="000000" w:sz="4" w:space="0"/>
              <w:bottom w:val="single" w:color="000000" w:sz="4" w:space="0"/>
              <w:right w:val="single" w:color="000000" w:sz="4" w:space="0"/>
            </w:tcBorders>
            <w:shd w:val="clear" w:color="auto" w:fill="auto"/>
          </w:tcPr>
          <w:p>
            <w:pPr>
              <w:jc w:val="left"/>
              <w:rPr>
                <w:rFonts w:hint="eastAsia" w:asciiTheme="majorEastAsia" w:hAnsiTheme="majorEastAsia" w:eastAsiaTheme="majorEastAsia" w:cstheme="majorEastAsia"/>
                <w:sz w:val="22"/>
                <w:szCs w:val="22"/>
                <w:lang w:eastAsia="zh-CN"/>
              </w:rPr>
            </w:pPr>
            <w:r>
              <w:rPr>
                <w:rFonts w:hint="eastAsia" w:asciiTheme="majorEastAsia" w:hAnsiTheme="majorEastAsia" w:eastAsiaTheme="majorEastAsia" w:cstheme="majorEastAsia"/>
                <w:sz w:val="22"/>
                <w:szCs w:val="22"/>
                <w:lang w:eastAsia="zh-CN"/>
              </w:rPr>
              <w:t>得到营业厅所属车辆信息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vAlign w:val="center"/>
          </w:tcPr>
          <w:p>
            <w:pPr>
              <w:spacing w:line="105" w:lineRule="atLeast"/>
              <w:rPr>
                <w:rFonts w:ascii="Calibri" w:hAnsi="Calibri" w:cs="Calibri" w:eastAsiaTheme="majorEastAsia"/>
                <w:sz w:val="22"/>
                <w:szCs w:val="22"/>
              </w:rPr>
            </w:pPr>
            <w:r>
              <w:rPr>
                <w:rFonts w:ascii="Calibri" w:hAnsi="Calibri" w:cs="Calibri" w:eastAsiaTheme="majorEastAsia"/>
                <w:color w:val="000000"/>
              </w:rPr>
              <w:t>NonUser</w:t>
            </w:r>
            <w:r>
              <w:rPr>
                <w:rFonts w:ascii="Calibri" w:hAnsi="Calibri" w:cs="Calibri" w:eastAsiaTheme="majorEastAsia"/>
              </w:rPr>
              <w:t>Controller</w:t>
            </w:r>
            <w:r>
              <w:rPr>
                <w:rFonts w:ascii="Calibri" w:hAnsi="Calibri" w:cs="Calibri" w:eastAsiaTheme="majorEastAsia"/>
                <w:color w:val="000000"/>
              </w:rPr>
              <w:t>.getAllTruckInfo</w:t>
            </w:r>
          </w:p>
        </w:tc>
        <w:tc>
          <w:tcPr>
            <w:tcW w:w="3708" w:type="dxa"/>
          </w:tcPr>
          <w:p>
            <w:pPr>
              <w:jc w:val="left"/>
              <w:rPr>
                <w:rFonts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得到所有车辆信息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vAlign w:val="center"/>
          </w:tcPr>
          <w:p>
            <w:pPr>
              <w:rPr>
                <w:rFonts w:ascii="Calibri" w:hAnsi="Calibri" w:cs="Calibri" w:eastAsiaTheme="majorEastAsia"/>
                <w:sz w:val="22"/>
                <w:szCs w:val="22"/>
              </w:rPr>
            </w:pPr>
            <w:r>
              <w:rPr>
                <w:rFonts w:ascii="Calibri" w:hAnsi="Calibri" w:cs="Calibri" w:eastAsiaTheme="majorEastAsia"/>
                <w:color w:val="000000"/>
              </w:rPr>
              <w:t>NonUser</w:t>
            </w:r>
            <w:r>
              <w:rPr>
                <w:rFonts w:ascii="Calibri" w:hAnsi="Calibri" w:cs="Calibri" w:eastAsiaTheme="majorEastAsia"/>
              </w:rPr>
              <w:t>Controller</w:t>
            </w:r>
            <w:r>
              <w:rPr>
                <w:rFonts w:ascii="Calibri" w:hAnsi="Calibri" w:cs="Calibri" w:eastAsiaTheme="majorEastAsia"/>
                <w:color w:val="000000"/>
              </w:rPr>
              <w:t>.addTruckInfo</w:t>
            </w:r>
          </w:p>
        </w:tc>
        <w:tc>
          <w:tcPr>
            <w:tcW w:w="3708" w:type="dxa"/>
          </w:tcPr>
          <w:p>
            <w:pPr>
              <w:jc w:val="left"/>
              <w:rPr>
                <w:rFonts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增加一个车辆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vAlign w:val="center"/>
          </w:tcPr>
          <w:p>
            <w:pPr>
              <w:rPr>
                <w:rFonts w:ascii="Calibri" w:hAnsi="Calibri" w:cs="Calibri" w:eastAsiaTheme="majorEastAsia"/>
                <w:sz w:val="22"/>
                <w:szCs w:val="22"/>
              </w:rPr>
            </w:pPr>
            <w:r>
              <w:rPr>
                <w:rFonts w:ascii="Calibri" w:hAnsi="Calibri" w:cs="Calibri" w:eastAsiaTheme="majorEastAsia"/>
                <w:color w:val="000000"/>
              </w:rPr>
              <w:t>NonUser</w:t>
            </w:r>
            <w:r>
              <w:rPr>
                <w:rFonts w:ascii="Calibri" w:hAnsi="Calibri" w:cs="Calibri" w:eastAsiaTheme="majorEastAsia"/>
              </w:rPr>
              <w:t>Controller</w:t>
            </w:r>
            <w:r>
              <w:rPr>
                <w:rFonts w:ascii="Calibri" w:hAnsi="Calibri" w:cs="Calibri" w:eastAsiaTheme="majorEastAsia"/>
                <w:color w:val="000000"/>
              </w:rPr>
              <w:t>.deleteTruckInfo</w:t>
            </w:r>
          </w:p>
        </w:tc>
        <w:tc>
          <w:tcPr>
            <w:tcW w:w="3708" w:type="dxa"/>
          </w:tcPr>
          <w:p>
            <w:pPr>
              <w:jc w:val="left"/>
              <w:rPr>
                <w:rFonts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删除一个车辆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vAlign w:val="center"/>
          </w:tcPr>
          <w:p>
            <w:pPr>
              <w:rPr>
                <w:rFonts w:ascii="Calibri" w:hAnsi="Calibri" w:cs="Calibri" w:eastAsiaTheme="majorEastAsia"/>
                <w:sz w:val="22"/>
                <w:szCs w:val="22"/>
              </w:rPr>
            </w:pPr>
            <w:r>
              <w:rPr>
                <w:rFonts w:ascii="Calibri" w:hAnsi="Calibri" w:cs="Calibri" w:eastAsiaTheme="majorEastAsia"/>
                <w:color w:val="000000"/>
              </w:rPr>
              <w:t>NonUser</w:t>
            </w:r>
            <w:r>
              <w:rPr>
                <w:rFonts w:ascii="Calibri" w:hAnsi="Calibri" w:cs="Calibri" w:eastAsiaTheme="majorEastAsia"/>
              </w:rPr>
              <w:t>Controller</w:t>
            </w:r>
            <w:r>
              <w:rPr>
                <w:rFonts w:ascii="Calibri" w:hAnsi="Calibri" w:cs="Calibri" w:eastAsiaTheme="majorEastAsia"/>
                <w:color w:val="000000"/>
              </w:rPr>
              <w:t>.changeTruckInfo</w:t>
            </w:r>
          </w:p>
        </w:tc>
        <w:tc>
          <w:tcPr>
            <w:tcW w:w="3708" w:type="dxa"/>
          </w:tcPr>
          <w:p>
            <w:pPr>
              <w:jc w:val="left"/>
              <w:rPr>
                <w:rFonts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修改车辆信息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vAlign w:val="center"/>
          </w:tcPr>
          <w:p>
            <w:pPr>
              <w:rPr>
                <w:rFonts w:ascii="Calibri" w:hAnsi="Calibri" w:cs="Calibri" w:eastAsiaTheme="majorEastAsia"/>
                <w:sz w:val="22"/>
                <w:szCs w:val="22"/>
              </w:rPr>
            </w:pPr>
            <w:r>
              <w:rPr>
                <w:rFonts w:ascii="Calibri" w:hAnsi="Calibri" w:cs="Calibri" w:eastAsiaTheme="majorEastAsia"/>
                <w:color w:val="000000"/>
              </w:rPr>
              <w:t>NonUser</w:t>
            </w:r>
            <w:r>
              <w:rPr>
                <w:rFonts w:ascii="Calibri" w:hAnsi="Calibri" w:cs="Calibri" w:eastAsiaTheme="majorEastAsia"/>
              </w:rPr>
              <w:t>Controller</w:t>
            </w:r>
            <w:r>
              <w:rPr>
                <w:rFonts w:ascii="Calibri" w:hAnsi="Calibri" w:cs="Calibri" w:eastAsiaTheme="majorEastAsia"/>
                <w:color w:val="000000"/>
              </w:rPr>
              <w:t>.getDriverInfo</w:t>
            </w:r>
          </w:p>
        </w:tc>
        <w:tc>
          <w:tcPr>
            <w:tcW w:w="3708" w:type="dxa"/>
          </w:tcPr>
          <w:p>
            <w:pPr>
              <w:jc w:val="left"/>
              <w:rPr>
                <w:rFonts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得到单个司机信息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vAlign w:val="center"/>
          </w:tcPr>
          <w:p>
            <w:pPr>
              <w:rPr>
                <w:rFonts w:ascii="Calibri" w:hAnsi="Calibri" w:cs="Calibri" w:eastAsiaTheme="majorEastAsia"/>
                <w:color w:val="000000"/>
              </w:rPr>
            </w:pPr>
            <w:r>
              <w:rPr>
                <w:rFonts w:ascii="Calibri" w:hAnsi="Calibri" w:cs="Calibri" w:eastAsiaTheme="majorEastAsia"/>
                <w:color w:val="000000"/>
              </w:rPr>
              <w:t>NonUser</w:t>
            </w:r>
            <w:r>
              <w:rPr>
                <w:rFonts w:ascii="Calibri" w:hAnsi="Calibri" w:cs="Calibri" w:eastAsiaTheme="majorEastAsia"/>
              </w:rPr>
              <w:t>Controller</w:t>
            </w:r>
            <w:r>
              <w:rPr>
                <w:rFonts w:ascii="Calibri" w:hAnsi="Calibri" w:cs="Calibri" w:eastAsiaTheme="majorEastAsia"/>
                <w:color w:val="000000"/>
              </w:rPr>
              <w:t>.get</w:t>
            </w:r>
            <w:r>
              <w:rPr>
                <w:rFonts w:hint="eastAsia" w:ascii="Calibri" w:hAnsi="Calibri" w:cs="Calibri" w:eastAsiaTheme="majorEastAsia"/>
                <w:color w:val="000000"/>
                <w:lang w:val="en-US" w:eastAsia="zh-CN"/>
              </w:rPr>
              <w:t>DriverByBusinessHall</w:t>
            </w:r>
          </w:p>
        </w:tc>
        <w:tc>
          <w:tcPr>
            <w:tcW w:w="3708" w:type="dxa"/>
          </w:tcPr>
          <w:p>
            <w:pPr>
              <w:jc w:val="left"/>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lang w:eastAsia="zh-CN"/>
              </w:rPr>
              <w:t>得到营业厅所属司机信息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vAlign w:val="center"/>
          </w:tcPr>
          <w:p>
            <w:pPr>
              <w:rPr>
                <w:rFonts w:ascii="Calibri" w:hAnsi="Calibri" w:cs="Calibri" w:eastAsiaTheme="majorEastAsia"/>
                <w:sz w:val="22"/>
                <w:szCs w:val="22"/>
              </w:rPr>
            </w:pPr>
            <w:r>
              <w:rPr>
                <w:rFonts w:ascii="Calibri" w:hAnsi="Calibri" w:cs="Calibri" w:eastAsiaTheme="majorEastAsia"/>
                <w:color w:val="000000"/>
              </w:rPr>
              <w:t>NonUser</w:t>
            </w:r>
            <w:r>
              <w:rPr>
                <w:rFonts w:ascii="Calibri" w:hAnsi="Calibri" w:cs="Calibri" w:eastAsiaTheme="majorEastAsia"/>
              </w:rPr>
              <w:t>Controller</w:t>
            </w:r>
            <w:r>
              <w:rPr>
                <w:rFonts w:ascii="Calibri" w:hAnsi="Calibri" w:cs="Calibri" w:eastAsiaTheme="majorEastAsia"/>
                <w:color w:val="000000"/>
              </w:rPr>
              <w:t>.getAllDriverInfo</w:t>
            </w:r>
          </w:p>
        </w:tc>
        <w:tc>
          <w:tcPr>
            <w:tcW w:w="3708" w:type="dxa"/>
          </w:tcPr>
          <w:p>
            <w:pPr>
              <w:jc w:val="left"/>
              <w:rPr>
                <w:rFonts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得到所有司机信息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vAlign w:val="center"/>
          </w:tcPr>
          <w:p>
            <w:pPr>
              <w:rPr>
                <w:rFonts w:ascii="Calibri" w:hAnsi="Calibri" w:cs="Calibri" w:eastAsiaTheme="majorEastAsia"/>
                <w:sz w:val="22"/>
                <w:szCs w:val="22"/>
              </w:rPr>
            </w:pPr>
            <w:r>
              <w:rPr>
                <w:rFonts w:ascii="Calibri" w:hAnsi="Calibri" w:cs="Calibri" w:eastAsiaTheme="majorEastAsia"/>
                <w:color w:val="000000"/>
              </w:rPr>
              <w:t>NonUser</w:t>
            </w:r>
            <w:r>
              <w:rPr>
                <w:rFonts w:ascii="Calibri" w:hAnsi="Calibri" w:cs="Calibri" w:eastAsiaTheme="majorEastAsia"/>
              </w:rPr>
              <w:t>Controller</w:t>
            </w:r>
            <w:r>
              <w:rPr>
                <w:rFonts w:ascii="Calibri" w:hAnsi="Calibri" w:cs="Calibri" w:eastAsiaTheme="majorEastAsia"/>
                <w:color w:val="000000"/>
              </w:rPr>
              <w:t>.addDriverInfo</w:t>
            </w:r>
          </w:p>
        </w:tc>
        <w:tc>
          <w:tcPr>
            <w:tcW w:w="3708" w:type="dxa"/>
          </w:tcPr>
          <w:p>
            <w:pPr>
              <w:jc w:val="left"/>
              <w:rPr>
                <w:rFonts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增加一个司机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vAlign w:val="center"/>
          </w:tcPr>
          <w:p>
            <w:pPr>
              <w:rPr>
                <w:rFonts w:ascii="Calibri" w:hAnsi="Calibri" w:cs="Calibri" w:eastAsiaTheme="majorEastAsia"/>
                <w:sz w:val="22"/>
                <w:szCs w:val="22"/>
              </w:rPr>
            </w:pPr>
            <w:r>
              <w:rPr>
                <w:rFonts w:ascii="Calibri" w:hAnsi="Calibri" w:cs="Calibri" w:eastAsiaTheme="majorEastAsia"/>
                <w:color w:val="000000"/>
              </w:rPr>
              <w:t>NonUser</w:t>
            </w:r>
            <w:r>
              <w:rPr>
                <w:rFonts w:ascii="Calibri" w:hAnsi="Calibri" w:cs="Calibri" w:eastAsiaTheme="majorEastAsia"/>
              </w:rPr>
              <w:t>Controller</w:t>
            </w:r>
            <w:r>
              <w:rPr>
                <w:rFonts w:ascii="Calibri" w:hAnsi="Calibri" w:cs="Calibri" w:eastAsiaTheme="majorEastAsia"/>
                <w:color w:val="000000"/>
              </w:rPr>
              <w:t>.deleteDriverInfo</w:t>
            </w:r>
          </w:p>
        </w:tc>
        <w:tc>
          <w:tcPr>
            <w:tcW w:w="3708" w:type="dxa"/>
          </w:tcPr>
          <w:p>
            <w:pPr>
              <w:jc w:val="left"/>
              <w:rPr>
                <w:rFonts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删除一个司机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vAlign w:val="center"/>
          </w:tcPr>
          <w:p>
            <w:pPr>
              <w:rPr>
                <w:rFonts w:ascii="Calibri" w:hAnsi="Calibri" w:cs="Calibri" w:eastAsiaTheme="majorEastAsia"/>
                <w:sz w:val="22"/>
                <w:szCs w:val="22"/>
              </w:rPr>
            </w:pPr>
            <w:r>
              <w:rPr>
                <w:rFonts w:ascii="Calibri" w:hAnsi="Calibri" w:cs="Calibri" w:eastAsiaTheme="majorEastAsia"/>
                <w:color w:val="000000"/>
              </w:rPr>
              <w:t>NonUser</w:t>
            </w:r>
            <w:r>
              <w:rPr>
                <w:rFonts w:ascii="Calibri" w:hAnsi="Calibri" w:cs="Calibri" w:eastAsiaTheme="majorEastAsia"/>
              </w:rPr>
              <w:t>Controller</w:t>
            </w:r>
            <w:r>
              <w:rPr>
                <w:rFonts w:ascii="Calibri" w:hAnsi="Calibri" w:cs="Calibri" w:eastAsiaTheme="majorEastAsia"/>
                <w:color w:val="000000"/>
              </w:rPr>
              <w:t>.changeDriverInfo</w:t>
            </w:r>
          </w:p>
        </w:tc>
        <w:tc>
          <w:tcPr>
            <w:tcW w:w="3708" w:type="dxa"/>
          </w:tcPr>
          <w:p>
            <w:pPr>
              <w:jc w:val="left"/>
              <w:rPr>
                <w:rFonts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修改司机信息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vAlign w:val="center"/>
          </w:tcPr>
          <w:p>
            <w:pPr>
              <w:rPr>
                <w:rFonts w:ascii="Calibri" w:hAnsi="Calibri" w:cs="Calibri" w:eastAsiaTheme="majorEastAsia"/>
                <w:sz w:val="22"/>
                <w:szCs w:val="22"/>
              </w:rPr>
            </w:pPr>
            <w:r>
              <w:rPr>
                <w:rFonts w:ascii="Calibri" w:hAnsi="Calibri" w:cs="Calibri" w:eastAsiaTheme="majorEastAsia"/>
                <w:color w:val="000000"/>
              </w:rPr>
              <w:t>NonUser</w:t>
            </w:r>
            <w:r>
              <w:rPr>
                <w:rFonts w:ascii="Calibri" w:hAnsi="Calibri" w:cs="Calibri" w:eastAsiaTheme="majorEastAsia"/>
              </w:rPr>
              <w:t>Controller</w:t>
            </w:r>
            <w:r>
              <w:rPr>
                <w:rFonts w:ascii="Calibri" w:hAnsi="Calibri" w:cs="Calibri" w:eastAsiaTheme="majorEastAsia"/>
                <w:color w:val="000000"/>
              </w:rPr>
              <w:t>.getBussinessHallInfo</w:t>
            </w:r>
          </w:p>
        </w:tc>
        <w:tc>
          <w:tcPr>
            <w:tcW w:w="3708" w:type="dxa"/>
          </w:tcPr>
          <w:p>
            <w:pPr>
              <w:jc w:val="left"/>
              <w:rPr>
                <w:rFonts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得到单个营业厅信息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vAlign w:val="center"/>
          </w:tcPr>
          <w:p>
            <w:pPr>
              <w:rPr>
                <w:rFonts w:ascii="Calibri" w:hAnsi="Calibri" w:cs="Calibri" w:eastAsiaTheme="majorEastAsia"/>
                <w:color w:val="000000"/>
              </w:rPr>
            </w:pPr>
            <w:r>
              <w:rPr>
                <w:rFonts w:ascii="Calibri" w:hAnsi="Calibri" w:cs="Calibri" w:eastAsiaTheme="majorEastAsia"/>
                <w:color w:val="000000"/>
              </w:rPr>
              <w:t>NonUser</w:t>
            </w:r>
            <w:r>
              <w:rPr>
                <w:rFonts w:ascii="Calibri" w:hAnsi="Calibri" w:cs="Calibri" w:eastAsiaTheme="majorEastAsia"/>
              </w:rPr>
              <w:t>Controller</w:t>
            </w:r>
            <w:r>
              <w:rPr>
                <w:rFonts w:ascii="Calibri" w:hAnsi="Calibri" w:cs="Calibri" w:eastAsiaTheme="majorEastAsia"/>
                <w:color w:val="000000"/>
              </w:rPr>
              <w:t>.getBussinessHallInfo</w:t>
            </w:r>
            <w:r>
              <w:rPr>
                <w:rFonts w:hint="eastAsia" w:ascii="Calibri" w:hAnsi="Calibri" w:cs="Calibri" w:eastAsiaTheme="majorEastAsia"/>
                <w:color w:val="000000"/>
                <w:lang w:val="en-US" w:eastAsia="zh-CN"/>
              </w:rPr>
              <w:t>ByCity</w:t>
            </w:r>
          </w:p>
        </w:tc>
        <w:tc>
          <w:tcPr>
            <w:tcW w:w="3708" w:type="dxa"/>
          </w:tcPr>
          <w:p>
            <w:pPr>
              <w:jc w:val="left"/>
              <w:rPr>
                <w:rFonts w:hint="eastAsia" w:asciiTheme="majorEastAsia" w:hAnsiTheme="majorEastAsia" w:eastAsiaTheme="majorEastAsia" w:cstheme="majorEastAsia"/>
                <w:sz w:val="22"/>
                <w:szCs w:val="22"/>
                <w:lang w:eastAsia="zh-CN"/>
              </w:rPr>
            </w:pPr>
            <w:r>
              <w:rPr>
                <w:rFonts w:hint="eastAsia" w:asciiTheme="majorEastAsia" w:hAnsiTheme="majorEastAsia" w:eastAsiaTheme="majorEastAsia" w:cstheme="majorEastAsia"/>
                <w:sz w:val="22"/>
                <w:szCs w:val="22"/>
                <w:lang w:eastAsia="zh-CN"/>
              </w:rPr>
              <w:t>得到城市所属营业厅信息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vAlign w:val="center"/>
          </w:tcPr>
          <w:p>
            <w:pPr>
              <w:rPr>
                <w:rFonts w:ascii="Calibri" w:hAnsi="Calibri" w:cs="Calibri" w:eastAsiaTheme="majorEastAsia"/>
                <w:sz w:val="22"/>
                <w:szCs w:val="22"/>
              </w:rPr>
            </w:pPr>
            <w:r>
              <w:rPr>
                <w:rFonts w:ascii="Calibri" w:hAnsi="Calibri" w:cs="Calibri" w:eastAsiaTheme="majorEastAsia"/>
                <w:color w:val="000000"/>
              </w:rPr>
              <w:t>NonUser</w:t>
            </w:r>
            <w:r>
              <w:rPr>
                <w:rFonts w:ascii="Calibri" w:hAnsi="Calibri" w:cs="Calibri" w:eastAsiaTheme="majorEastAsia"/>
              </w:rPr>
              <w:t>Controller</w:t>
            </w:r>
            <w:r>
              <w:rPr>
                <w:rFonts w:ascii="Calibri" w:hAnsi="Calibri" w:cs="Calibri" w:eastAsiaTheme="majorEastAsia"/>
                <w:color w:val="000000"/>
              </w:rPr>
              <w:t>.getAllBussinessHallInfo</w:t>
            </w:r>
          </w:p>
        </w:tc>
        <w:tc>
          <w:tcPr>
            <w:tcW w:w="3708" w:type="dxa"/>
          </w:tcPr>
          <w:p>
            <w:pPr>
              <w:jc w:val="left"/>
              <w:rPr>
                <w:rFonts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得到所有营业厅信息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vAlign w:val="center"/>
          </w:tcPr>
          <w:p>
            <w:pPr>
              <w:rPr>
                <w:rFonts w:ascii="Calibri" w:hAnsi="Calibri" w:cs="Calibri" w:eastAsiaTheme="majorEastAsia"/>
                <w:sz w:val="22"/>
                <w:szCs w:val="22"/>
              </w:rPr>
            </w:pPr>
            <w:r>
              <w:rPr>
                <w:rFonts w:ascii="Calibri" w:hAnsi="Calibri" w:cs="Calibri" w:eastAsiaTheme="majorEastAsia"/>
                <w:color w:val="000000"/>
              </w:rPr>
              <w:t>NonUser</w:t>
            </w:r>
            <w:r>
              <w:rPr>
                <w:rFonts w:ascii="Calibri" w:hAnsi="Calibri" w:cs="Calibri" w:eastAsiaTheme="majorEastAsia"/>
              </w:rPr>
              <w:t>Controller</w:t>
            </w:r>
            <w:r>
              <w:rPr>
                <w:rFonts w:ascii="Calibri" w:hAnsi="Calibri" w:cs="Calibri" w:eastAsiaTheme="majorEastAsia"/>
                <w:color w:val="000000"/>
              </w:rPr>
              <w:t>.</w:t>
            </w:r>
            <w:r>
              <w:rPr>
                <w:rFonts w:ascii="Calibri" w:hAnsi="Calibri" w:cs="Calibri" w:eastAsiaTheme="majorEastAsia"/>
                <w:color w:val="000000"/>
                <w:szCs w:val="20"/>
              </w:rPr>
              <w:t>addBussinessHallInfo</w:t>
            </w:r>
          </w:p>
        </w:tc>
        <w:tc>
          <w:tcPr>
            <w:tcW w:w="3708" w:type="dxa"/>
          </w:tcPr>
          <w:p>
            <w:pPr>
              <w:jc w:val="left"/>
              <w:rPr>
                <w:rFonts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增加一个营业厅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vAlign w:val="center"/>
          </w:tcPr>
          <w:p>
            <w:pPr>
              <w:rPr>
                <w:rFonts w:ascii="Calibri" w:hAnsi="Calibri" w:cs="Calibri" w:eastAsiaTheme="majorEastAsia"/>
                <w:sz w:val="22"/>
                <w:szCs w:val="22"/>
              </w:rPr>
            </w:pPr>
            <w:r>
              <w:rPr>
                <w:rFonts w:ascii="Calibri" w:hAnsi="Calibri" w:cs="Calibri" w:eastAsiaTheme="majorEastAsia"/>
                <w:color w:val="000000"/>
              </w:rPr>
              <w:t>NonUser</w:t>
            </w:r>
            <w:r>
              <w:rPr>
                <w:rFonts w:ascii="Calibri" w:hAnsi="Calibri" w:cs="Calibri" w:eastAsiaTheme="majorEastAsia"/>
              </w:rPr>
              <w:t>Controller</w:t>
            </w:r>
            <w:r>
              <w:rPr>
                <w:rFonts w:ascii="Calibri" w:hAnsi="Calibri" w:cs="Calibri" w:eastAsiaTheme="majorEastAsia"/>
                <w:color w:val="000000"/>
              </w:rPr>
              <w:t>.deleteBussinessHallInfo</w:t>
            </w:r>
          </w:p>
        </w:tc>
        <w:tc>
          <w:tcPr>
            <w:tcW w:w="3708" w:type="dxa"/>
          </w:tcPr>
          <w:p>
            <w:pPr>
              <w:jc w:val="left"/>
              <w:rPr>
                <w:rFonts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删除一个营业厅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textDirection w:val="lrTb"/>
            <w:vAlign w:val="center"/>
          </w:tcPr>
          <w:p>
            <w:pPr>
              <w:rPr>
                <w:rFonts w:ascii="Calibri" w:hAnsi="Calibri" w:cs="Calibri" w:eastAsiaTheme="majorEastAsia"/>
                <w:color w:val="000000"/>
              </w:rPr>
            </w:pPr>
            <w:r>
              <w:rPr>
                <w:rFonts w:ascii="Calibri" w:hAnsi="Calibri" w:cs="Calibri" w:eastAsiaTheme="majorEastAsia"/>
                <w:color w:val="000000"/>
              </w:rPr>
              <w:t>NonUser</w:t>
            </w:r>
            <w:r>
              <w:rPr>
                <w:rFonts w:ascii="Calibri" w:hAnsi="Calibri" w:cs="Calibri" w:eastAsiaTheme="majorEastAsia"/>
              </w:rPr>
              <w:t>Controller</w:t>
            </w:r>
            <w:r>
              <w:rPr>
                <w:rFonts w:ascii="Calibri" w:hAnsi="Calibri" w:cs="Calibri" w:eastAsiaTheme="majorEastAsia"/>
                <w:color w:val="000000"/>
              </w:rPr>
              <w:t>.get</w:t>
            </w:r>
            <w:r>
              <w:rPr>
                <w:rFonts w:hint="eastAsia" w:ascii="Calibri" w:hAnsi="Calibri" w:cs="Calibri" w:eastAsiaTheme="majorEastAsia"/>
                <w:color w:val="000000"/>
                <w:lang w:eastAsia="zh-CN"/>
              </w:rPr>
              <w:t>IntermediateCenter</w:t>
            </w:r>
            <w:r>
              <w:rPr>
                <w:rFonts w:ascii="Calibri" w:hAnsi="Calibri" w:cs="Calibri" w:eastAsiaTheme="majorEastAsia"/>
                <w:color w:val="000000"/>
              </w:rPr>
              <w:t>Info</w:t>
            </w:r>
          </w:p>
        </w:tc>
        <w:tc>
          <w:tcPr>
            <w:tcW w:w="3708" w:type="dxa"/>
            <w:textDirection w:val="lrTb"/>
            <w:vAlign w:val="top"/>
          </w:tcPr>
          <w:p>
            <w:pPr>
              <w:jc w:val="left"/>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得到单个</w:t>
            </w:r>
            <w:r>
              <w:rPr>
                <w:rFonts w:hint="eastAsia" w:asciiTheme="majorEastAsia" w:hAnsiTheme="majorEastAsia" w:eastAsiaTheme="majorEastAsia" w:cstheme="majorEastAsia"/>
                <w:sz w:val="22"/>
                <w:szCs w:val="22"/>
                <w:lang w:val="en-US" w:eastAsia="zh-CN"/>
              </w:rPr>
              <w:t>中转中心</w:t>
            </w:r>
            <w:r>
              <w:rPr>
                <w:rFonts w:hint="eastAsia" w:asciiTheme="majorEastAsia" w:hAnsiTheme="majorEastAsia" w:eastAsiaTheme="majorEastAsia" w:cstheme="majorEastAsia"/>
                <w:sz w:val="22"/>
                <w:szCs w:val="22"/>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textDirection w:val="lrTb"/>
            <w:vAlign w:val="center"/>
          </w:tcPr>
          <w:p>
            <w:pPr>
              <w:rPr>
                <w:rFonts w:ascii="Calibri" w:hAnsi="Calibri" w:cs="Calibri" w:eastAsiaTheme="majorEastAsia"/>
                <w:sz w:val="22"/>
                <w:szCs w:val="22"/>
              </w:rPr>
            </w:pPr>
            <w:r>
              <w:rPr>
                <w:rFonts w:ascii="Calibri" w:hAnsi="Calibri" w:cs="Calibri" w:eastAsiaTheme="majorEastAsia"/>
                <w:color w:val="000000"/>
              </w:rPr>
              <w:t>NonUser</w:t>
            </w:r>
            <w:r>
              <w:rPr>
                <w:rFonts w:ascii="Calibri" w:hAnsi="Calibri" w:cs="Calibri" w:eastAsiaTheme="majorEastAsia"/>
              </w:rPr>
              <w:t>Controller</w:t>
            </w:r>
            <w:r>
              <w:rPr>
                <w:rFonts w:ascii="Calibri" w:hAnsi="Calibri" w:cs="Calibri" w:eastAsiaTheme="majorEastAsia"/>
                <w:color w:val="000000"/>
              </w:rPr>
              <w:t>.getAll</w:t>
            </w:r>
            <w:r>
              <w:rPr>
                <w:rFonts w:hint="eastAsia" w:ascii="Calibri" w:hAnsi="Calibri" w:cs="Calibri" w:eastAsiaTheme="majorEastAsia"/>
                <w:color w:val="000000"/>
                <w:lang w:eastAsia="zh-CN"/>
              </w:rPr>
              <w:t>IntermediateCenter</w:t>
            </w:r>
            <w:r>
              <w:rPr>
                <w:rFonts w:ascii="Calibri" w:hAnsi="Calibri" w:cs="Calibri" w:eastAsiaTheme="majorEastAsia"/>
                <w:color w:val="000000"/>
              </w:rPr>
              <w:t>Info</w:t>
            </w:r>
          </w:p>
        </w:tc>
        <w:tc>
          <w:tcPr>
            <w:tcW w:w="3708" w:type="dxa"/>
            <w:textDirection w:val="lrTb"/>
            <w:vAlign w:val="top"/>
          </w:tcPr>
          <w:p>
            <w:pPr>
              <w:jc w:val="left"/>
              <w:rPr>
                <w:rFonts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得到所有</w:t>
            </w:r>
            <w:r>
              <w:rPr>
                <w:rFonts w:hint="eastAsia" w:asciiTheme="majorEastAsia" w:hAnsiTheme="majorEastAsia" w:eastAsiaTheme="majorEastAsia" w:cstheme="majorEastAsia"/>
                <w:sz w:val="22"/>
                <w:szCs w:val="22"/>
                <w:lang w:eastAsia="zh-CN"/>
              </w:rPr>
              <w:t>中转中心</w:t>
            </w:r>
            <w:r>
              <w:rPr>
                <w:rFonts w:hint="eastAsia" w:asciiTheme="majorEastAsia" w:hAnsiTheme="majorEastAsia" w:eastAsiaTheme="majorEastAsia" w:cstheme="majorEastAsia"/>
                <w:sz w:val="22"/>
                <w:szCs w:val="22"/>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textDirection w:val="lrTb"/>
            <w:vAlign w:val="center"/>
          </w:tcPr>
          <w:p>
            <w:pPr>
              <w:rPr>
                <w:rFonts w:ascii="Calibri" w:hAnsi="Calibri" w:cs="Calibri" w:eastAsiaTheme="majorEastAsia"/>
                <w:color w:val="000000"/>
              </w:rPr>
            </w:pPr>
            <w:r>
              <w:rPr>
                <w:rFonts w:ascii="Calibri" w:hAnsi="Calibri" w:cs="Calibri" w:eastAsiaTheme="majorEastAsia"/>
                <w:color w:val="000000"/>
              </w:rPr>
              <w:t>NonUser</w:t>
            </w:r>
            <w:r>
              <w:rPr>
                <w:rFonts w:ascii="Calibri" w:hAnsi="Calibri" w:cs="Calibri" w:eastAsiaTheme="majorEastAsia"/>
              </w:rPr>
              <w:t>Controller</w:t>
            </w:r>
            <w:r>
              <w:rPr>
                <w:rFonts w:ascii="Calibri" w:hAnsi="Calibri" w:cs="Calibri" w:eastAsiaTheme="majorEastAsia"/>
                <w:color w:val="000000"/>
              </w:rPr>
              <w:t>.</w:t>
            </w:r>
            <w:r>
              <w:rPr>
                <w:rFonts w:ascii="Calibri" w:hAnsi="Calibri" w:cs="Calibri" w:eastAsiaTheme="majorEastAsia"/>
                <w:color w:val="000000"/>
                <w:szCs w:val="20"/>
              </w:rPr>
              <w:t>add</w:t>
            </w:r>
            <w:r>
              <w:rPr>
                <w:rFonts w:hint="eastAsia" w:ascii="Calibri" w:hAnsi="Calibri" w:cs="Calibri" w:eastAsiaTheme="majorEastAsia"/>
                <w:color w:val="000000"/>
                <w:szCs w:val="20"/>
                <w:lang w:eastAsia="zh-CN"/>
              </w:rPr>
              <w:t>IntermediateCenter</w:t>
            </w:r>
            <w:r>
              <w:rPr>
                <w:rFonts w:ascii="Calibri" w:hAnsi="Calibri" w:cs="Calibri" w:eastAsiaTheme="majorEastAsia"/>
                <w:color w:val="000000"/>
                <w:szCs w:val="20"/>
              </w:rPr>
              <w:t>Info</w:t>
            </w:r>
          </w:p>
        </w:tc>
        <w:tc>
          <w:tcPr>
            <w:tcW w:w="3708" w:type="dxa"/>
            <w:textDirection w:val="lrTb"/>
            <w:vAlign w:val="top"/>
          </w:tcPr>
          <w:p>
            <w:pPr>
              <w:jc w:val="left"/>
              <w:rPr>
                <w:rFonts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增加一个</w:t>
            </w:r>
            <w:r>
              <w:rPr>
                <w:rFonts w:hint="eastAsia" w:asciiTheme="majorEastAsia" w:hAnsiTheme="majorEastAsia" w:eastAsiaTheme="majorEastAsia" w:cstheme="majorEastAsia"/>
                <w:sz w:val="22"/>
                <w:szCs w:val="22"/>
                <w:lang w:eastAsia="zh-CN"/>
              </w:rPr>
              <w:t>中转中心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textDirection w:val="lrTb"/>
            <w:vAlign w:val="center"/>
          </w:tcPr>
          <w:p>
            <w:pPr>
              <w:rPr>
                <w:rFonts w:ascii="Calibri" w:hAnsi="Calibri" w:cs="Calibri" w:eastAsiaTheme="majorEastAsia"/>
                <w:color w:val="000000"/>
              </w:rPr>
            </w:pPr>
            <w:r>
              <w:rPr>
                <w:rFonts w:ascii="Calibri" w:hAnsi="Calibri" w:cs="Calibri" w:eastAsiaTheme="majorEastAsia"/>
                <w:color w:val="000000"/>
              </w:rPr>
              <w:t>NonUser</w:t>
            </w:r>
            <w:r>
              <w:rPr>
                <w:rFonts w:ascii="Calibri" w:hAnsi="Calibri" w:cs="Calibri" w:eastAsiaTheme="majorEastAsia"/>
              </w:rPr>
              <w:t>Controller</w:t>
            </w:r>
            <w:r>
              <w:rPr>
                <w:rFonts w:ascii="Calibri" w:hAnsi="Calibri" w:cs="Calibri" w:eastAsiaTheme="majorEastAsia"/>
                <w:color w:val="000000"/>
              </w:rPr>
              <w:t>.delete</w:t>
            </w:r>
            <w:r>
              <w:rPr>
                <w:rFonts w:hint="eastAsia" w:ascii="Calibri" w:hAnsi="Calibri" w:cs="Calibri" w:eastAsiaTheme="majorEastAsia"/>
                <w:color w:val="000000"/>
                <w:lang w:eastAsia="zh-CN"/>
              </w:rPr>
              <w:t>IntermediateCenter</w:t>
            </w:r>
            <w:r>
              <w:rPr>
                <w:rFonts w:ascii="Calibri" w:hAnsi="Calibri" w:cs="Calibri" w:eastAsiaTheme="majorEastAsia"/>
                <w:color w:val="000000"/>
              </w:rPr>
              <w:t>Info</w:t>
            </w:r>
          </w:p>
        </w:tc>
        <w:tc>
          <w:tcPr>
            <w:tcW w:w="3708" w:type="dxa"/>
            <w:textDirection w:val="lrTb"/>
            <w:vAlign w:val="top"/>
          </w:tcPr>
          <w:p>
            <w:pPr>
              <w:jc w:val="left"/>
              <w:rPr>
                <w:rFonts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删除一个</w:t>
            </w:r>
            <w:r>
              <w:rPr>
                <w:rFonts w:hint="eastAsia" w:asciiTheme="majorEastAsia" w:hAnsiTheme="majorEastAsia" w:eastAsiaTheme="majorEastAsia" w:cstheme="majorEastAsia"/>
                <w:sz w:val="22"/>
                <w:szCs w:val="22"/>
                <w:lang w:eastAsia="zh-CN"/>
              </w:rPr>
              <w:t>中转中心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98" w:type="dxa"/>
            <w:shd w:val="clear" w:color="auto" w:fill="FFFFFF"/>
            <w:textDirection w:val="lrTb"/>
            <w:vAlign w:val="center"/>
          </w:tcPr>
          <w:p>
            <w:pPr>
              <w:rPr>
                <w:rFonts w:ascii="Calibri" w:hAnsi="Calibri" w:cs="Calibri" w:eastAsiaTheme="majorEastAsia"/>
                <w:color w:val="000000"/>
              </w:rPr>
            </w:pPr>
          </w:p>
        </w:tc>
        <w:tc>
          <w:tcPr>
            <w:tcW w:w="3708" w:type="dxa"/>
            <w:textDirection w:val="lrTb"/>
            <w:vAlign w:val="top"/>
          </w:tcPr>
          <w:p>
            <w:pPr>
              <w:jc w:val="left"/>
              <w:rPr>
                <w:rFonts w:asciiTheme="majorEastAsia" w:hAnsiTheme="majorEastAsia" w:eastAsiaTheme="majorEastAsia" w:cstheme="majorEastAsia"/>
                <w:sz w:val="22"/>
                <w:szCs w:val="22"/>
              </w:rPr>
            </w:pPr>
          </w:p>
        </w:tc>
      </w:tr>
    </w:tbl>
    <w:p>
      <w:pPr>
        <w:rPr>
          <w:b/>
          <w:sz w:val="22"/>
          <w:szCs w:val="22"/>
        </w:rPr>
      </w:pPr>
    </w:p>
    <w:p>
      <w:pPr>
        <w:pStyle w:val="2"/>
        <w:widowControl/>
        <w:numPr>
          <w:ilvl w:val="3"/>
          <w:numId w:val="1"/>
        </w:numPr>
        <w:rPr>
          <w:sz w:val="24"/>
          <w:szCs w:val="28"/>
        </w:rPr>
      </w:pPr>
      <w:bookmarkStart w:id="25" w:name="_Toc402982466"/>
      <w:r>
        <w:rPr>
          <w:sz w:val="24"/>
          <w:szCs w:val="28"/>
        </w:rPr>
        <w:t>commodity</w:t>
      </w:r>
      <w:r>
        <w:rPr>
          <w:rFonts w:hint="eastAsia" w:cs="宋体"/>
          <w:sz w:val="24"/>
          <w:szCs w:val="28"/>
        </w:rPr>
        <w:t>模块的接口规范</w:t>
      </w:r>
      <w:bookmarkEnd w:id="25"/>
    </w:p>
    <w:p>
      <w:pPr>
        <w:pStyle w:val="7"/>
        <w:widowControl/>
        <w:spacing w:line="276" w:lineRule="auto"/>
        <w:ind w:firstLine="440"/>
        <w:rPr>
          <w:rFonts w:ascii="宋体" w:hAnsi="宋体" w:cs="宋体"/>
          <w:sz w:val="22"/>
          <w:szCs w:val="21"/>
        </w:rPr>
      </w:pPr>
      <w:r>
        <w:rPr>
          <w:rFonts w:hint="eastAsia" w:ascii="宋体" w:hAnsi="宋体" w:cs="宋体"/>
          <w:sz w:val="22"/>
          <w:szCs w:val="21"/>
        </w:rPr>
        <w:t>commodity模块的接口规范如下表所示。</w:t>
      </w:r>
    </w:p>
    <w:p>
      <w:pPr>
        <w:jc w:val="center"/>
        <w:rPr>
          <w:rFonts w:ascii="宋体" w:hAnsi="宋体" w:cs="宋体"/>
          <w:b/>
          <w:bCs/>
        </w:rPr>
      </w:pPr>
      <w:r>
        <w:rPr>
          <w:rFonts w:hint="eastAsia" w:ascii="宋体" w:hAnsi="宋体" w:cs="宋体"/>
          <w:b/>
          <w:bCs/>
        </w:rPr>
        <w:t>表8 commodityui模块的接口规范</w:t>
      </w:r>
    </w:p>
    <w:tbl>
      <w:tblPr>
        <w:tblStyle w:val="19"/>
        <w:tblW w:w="8506"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061"/>
        <w:gridCol w:w="44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6" w:type="dxa"/>
            <w:gridSpan w:val="2"/>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需要的接口（需接口）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61"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服务名</w:t>
            </w:r>
          </w:p>
        </w:tc>
        <w:tc>
          <w:tcPr>
            <w:tcW w:w="4445"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61" w:type="dxa"/>
            <w:shd w:val="clear" w:color="auto" w:fill="FFFFFF"/>
            <w:vAlign w:val="center"/>
          </w:tcPr>
          <w:p>
            <w:pPr>
              <w:spacing w:line="105" w:lineRule="atLeast"/>
              <w:jc w:val="center"/>
              <w:rPr>
                <w:sz w:val="22"/>
                <w:szCs w:val="22"/>
              </w:rPr>
            </w:pPr>
            <w:r>
              <w:rPr>
                <w:rFonts w:eastAsia="Times New Roman"/>
                <w:color w:val="000000"/>
              </w:rPr>
              <w:t>Commodity</w:t>
            </w:r>
            <w:r>
              <w:rPr>
                <w:rFonts w:hint="eastAsia"/>
                <w:color w:val="000000"/>
              </w:rPr>
              <w:t>Controller</w:t>
            </w:r>
            <w:r>
              <w:rPr>
                <w:rFonts w:eastAsia="Times New Roman"/>
                <w:color w:val="000000"/>
              </w:rPr>
              <w:t>.</w:t>
            </w:r>
            <w:r>
              <w:rPr>
                <w:color w:val="000000"/>
              </w:rPr>
              <w:t>stockTaking</w:t>
            </w:r>
          </w:p>
        </w:tc>
        <w:tc>
          <w:tcPr>
            <w:tcW w:w="4445" w:type="dxa"/>
          </w:tcPr>
          <w:p>
            <w:pPr>
              <w:jc w:val="left"/>
              <w:rPr>
                <w:sz w:val="22"/>
                <w:szCs w:val="22"/>
              </w:rPr>
            </w:pPr>
            <w:r>
              <w:rPr>
                <w:rFonts w:hint="eastAsia"/>
                <w:sz w:val="22"/>
                <w:szCs w:val="22"/>
              </w:rPr>
              <w:t>库存盘点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61" w:type="dxa"/>
            <w:shd w:val="clear" w:color="auto" w:fill="FFFFFF"/>
            <w:vAlign w:val="center"/>
          </w:tcPr>
          <w:p>
            <w:pPr>
              <w:jc w:val="center"/>
              <w:rPr>
                <w:sz w:val="22"/>
                <w:szCs w:val="22"/>
              </w:rPr>
            </w:pPr>
            <w:r>
              <w:rPr>
                <w:rFonts w:eastAsia="Times New Roman"/>
                <w:color w:val="000000"/>
              </w:rPr>
              <w:t>Commodity</w:t>
            </w:r>
            <w:r>
              <w:rPr>
                <w:rFonts w:hint="eastAsia"/>
                <w:color w:val="000000"/>
              </w:rPr>
              <w:t>Controller</w:t>
            </w:r>
            <w:r>
              <w:rPr>
                <w:rFonts w:eastAsia="Times New Roman"/>
                <w:color w:val="000000"/>
              </w:rPr>
              <w:t>.</w:t>
            </w:r>
            <w:r>
              <w:rPr>
                <w:color w:val="000000"/>
              </w:rPr>
              <w:t>exportExcel</w:t>
            </w:r>
          </w:p>
        </w:tc>
        <w:tc>
          <w:tcPr>
            <w:tcW w:w="4445" w:type="dxa"/>
          </w:tcPr>
          <w:p>
            <w:pPr>
              <w:jc w:val="left"/>
              <w:rPr>
                <w:sz w:val="22"/>
                <w:szCs w:val="22"/>
              </w:rPr>
            </w:pPr>
            <w:r>
              <w:rPr>
                <w:rFonts w:hint="eastAsia"/>
                <w:sz w:val="22"/>
                <w:szCs w:val="22"/>
              </w:rPr>
              <w:t>导出Excel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61" w:type="dxa"/>
            <w:shd w:val="clear" w:color="auto" w:fill="FFFFFF"/>
            <w:vAlign w:val="center"/>
          </w:tcPr>
          <w:p>
            <w:pPr>
              <w:jc w:val="center"/>
              <w:rPr>
                <w:sz w:val="22"/>
                <w:szCs w:val="22"/>
              </w:rPr>
            </w:pPr>
            <w:r>
              <w:rPr>
                <w:rFonts w:eastAsia="Times New Roman"/>
                <w:color w:val="000000"/>
              </w:rPr>
              <w:t>Commodity</w:t>
            </w:r>
            <w:r>
              <w:rPr>
                <w:rFonts w:hint="eastAsia"/>
                <w:color w:val="000000"/>
              </w:rPr>
              <w:t>Controller</w:t>
            </w:r>
            <w:r>
              <w:rPr>
                <w:rFonts w:eastAsia="Times New Roman"/>
                <w:color w:val="000000"/>
              </w:rPr>
              <w:t>.</w:t>
            </w:r>
            <w:r>
              <w:rPr>
                <w:color w:val="000000"/>
              </w:rPr>
              <w:t>changeAlarmScale</w:t>
            </w:r>
          </w:p>
        </w:tc>
        <w:tc>
          <w:tcPr>
            <w:tcW w:w="4445" w:type="dxa"/>
          </w:tcPr>
          <w:p>
            <w:pPr>
              <w:jc w:val="left"/>
              <w:rPr>
                <w:sz w:val="22"/>
                <w:szCs w:val="22"/>
              </w:rPr>
            </w:pPr>
            <w:r>
              <w:rPr>
                <w:rFonts w:hint="eastAsia"/>
                <w:sz w:val="22"/>
                <w:szCs w:val="22"/>
              </w:rPr>
              <w:t>修改警戒比例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061" w:type="dxa"/>
            <w:shd w:val="clear" w:color="auto" w:fill="FFFFFF"/>
            <w:textDirection w:val="lrTb"/>
            <w:vAlign w:val="center"/>
          </w:tcPr>
          <w:p>
            <w:pPr>
              <w:jc w:val="center"/>
              <w:rPr>
                <w:rFonts w:eastAsia="Times New Roman"/>
                <w:color w:val="000000"/>
              </w:rPr>
            </w:pPr>
            <w:r>
              <w:rPr>
                <w:rFonts w:eastAsia="Times New Roman"/>
                <w:color w:val="000000"/>
              </w:rPr>
              <w:t>Commodity</w:t>
            </w:r>
            <w:r>
              <w:rPr>
                <w:rFonts w:hint="eastAsia"/>
                <w:color w:val="000000"/>
              </w:rPr>
              <w:t>Controller</w:t>
            </w:r>
            <w:r>
              <w:rPr>
                <w:rFonts w:eastAsia="Times New Roman"/>
                <w:color w:val="000000"/>
              </w:rPr>
              <w:t>.</w:t>
            </w:r>
            <w:r>
              <w:rPr>
                <w:rFonts w:hint="eastAsia"/>
                <w:color w:val="000000"/>
                <w:lang w:val="en-US" w:eastAsia="zh-CN"/>
              </w:rPr>
              <w:t>get</w:t>
            </w:r>
            <w:r>
              <w:rPr>
                <w:color w:val="000000"/>
              </w:rPr>
              <w:t>AlarmScale</w:t>
            </w:r>
          </w:p>
        </w:tc>
        <w:tc>
          <w:tcPr>
            <w:tcW w:w="4445" w:type="dxa"/>
            <w:textDirection w:val="lrTb"/>
            <w:vAlign w:val="top"/>
          </w:tcPr>
          <w:p>
            <w:pPr>
              <w:jc w:val="left"/>
              <w:rPr>
                <w:rFonts w:hint="eastAsia"/>
                <w:sz w:val="22"/>
                <w:szCs w:val="22"/>
              </w:rPr>
            </w:pPr>
            <w:r>
              <w:rPr>
                <w:rFonts w:hint="eastAsia"/>
                <w:sz w:val="22"/>
                <w:szCs w:val="22"/>
                <w:lang w:eastAsia="zh-CN"/>
              </w:rPr>
              <w:t>获得</w:t>
            </w:r>
            <w:r>
              <w:rPr>
                <w:rFonts w:hint="eastAsia"/>
                <w:sz w:val="22"/>
                <w:szCs w:val="22"/>
              </w:rPr>
              <w:t>警戒比例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061" w:type="dxa"/>
            <w:shd w:val="clear" w:color="auto" w:fill="FFFFFF"/>
            <w:vAlign w:val="center"/>
          </w:tcPr>
          <w:p>
            <w:pPr>
              <w:jc w:val="center"/>
              <w:rPr>
                <w:sz w:val="22"/>
                <w:szCs w:val="22"/>
              </w:rPr>
            </w:pPr>
            <w:r>
              <w:rPr>
                <w:rFonts w:eastAsia="Times New Roman"/>
                <w:color w:val="000000"/>
              </w:rPr>
              <w:t>Commodity</w:t>
            </w:r>
            <w:r>
              <w:rPr>
                <w:rFonts w:hint="eastAsia"/>
                <w:color w:val="000000"/>
              </w:rPr>
              <w:t>Controller</w:t>
            </w:r>
            <w:r>
              <w:rPr>
                <w:rFonts w:eastAsia="Times New Roman"/>
                <w:color w:val="000000"/>
              </w:rPr>
              <w:t>.</w:t>
            </w:r>
            <w:r>
              <w:rPr>
                <w:color w:val="000000"/>
              </w:rPr>
              <w:t>checkStorageMessage</w:t>
            </w:r>
          </w:p>
        </w:tc>
        <w:tc>
          <w:tcPr>
            <w:tcW w:w="4445" w:type="dxa"/>
          </w:tcPr>
          <w:p>
            <w:pPr>
              <w:jc w:val="left"/>
              <w:rPr>
                <w:sz w:val="22"/>
                <w:szCs w:val="22"/>
              </w:rPr>
            </w:pPr>
            <w:r>
              <w:rPr>
                <w:rFonts w:hint="eastAsia"/>
                <w:sz w:val="22"/>
                <w:szCs w:val="22"/>
              </w:rPr>
              <w:t>查看库存信息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061" w:type="dxa"/>
            <w:shd w:val="clear" w:color="auto" w:fill="FFFFFF"/>
            <w:vAlign w:val="center"/>
          </w:tcPr>
          <w:p>
            <w:pPr>
              <w:jc w:val="center"/>
              <w:rPr>
                <w:sz w:val="22"/>
                <w:szCs w:val="22"/>
              </w:rPr>
            </w:pPr>
            <w:r>
              <w:rPr>
                <w:rFonts w:eastAsia="Times New Roman"/>
                <w:color w:val="000000"/>
              </w:rPr>
              <w:t>Commodity</w:t>
            </w:r>
            <w:r>
              <w:rPr>
                <w:rFonts w:hint="eastAsia"/>
                <w:color w:val="000000"/>
              </w:rPr>
              <w:t>Controller</w:t>
            </w:r>
            <w:r>
              <w:rPr>
                <w:rFonts w:eastAsia="Times New Roman"/>
                <w:color w:val="000000"/>
              </w:rPr>
              <w:t>.</w:t>
            </w:r>
            <w:r>
              <w:rPr>
                <w:color w:val="000000"/>
                <w:szCs w:val="20"/>
              </w:rPr>
              <w:t xml:space="preserve"> </w:t>
            </w:r>
            <w:r>
              <w:rPr>
                <w:color w:val="000000"/>
              </w:rPr>
              <w:t>getStorageNum</w:t>
            </w:r>
          </w:p>
        </w:tc>
        <w:tc>
          <w:tcPr>
            <w:tcW w:w="4445" w:type="dxa"/>
          </w:tcPr>
          <w:p>
            <w:pPr>
              <w:jc w:val="left"/>
              <w:rPr>
                <w:sz w:val="22"/>
                <w:szCs w:val="22"/>
              </w:rPr>
            </w:pPr>
            <w:r>
              <w:rPr>
                <w:rFonts w:hint="eastAsia"/>
                <w:sz w:val="22"/>
                <w:szCs w:val="22"/>
              </w:rPr>
              <w:t>得到库存数量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61" w:type="dxa"/>
            <w:shd w:val="clear" w:color="auto" w:fill="FFFFFF"/>
            <w:vAlign w:val="center"/>
          </w:tcPr>
          <w:p>
            <w:pPr>
              <w:jc w:val="center"/>
              <w:rPr>
                <w:sz w:val="22"/>
                <w:szCs w:val="22"/>
              </w:rPr>
            </w:pPr>
            <w:r>
              <w:rPr>
                <w:rFonts w:eastAsia="Times New Roman"/>
                <w:color w:val="000000"/>
              </w:rPr>
              <w:t>Commodity</w:t>
            </w:r>
            <w:r>
              <w:rPr>
                <w:rFonts w:hint="eastAsia"/>
                <w:color w:val="000000"/>
              </w:rPr>
              <w:t>Controller</w:t>
            </w:r>
            <w:r>
              <w:rPr>
                <w:rFonts w:eastAsia="Times New Roman"/>
                <w:color w:val="000000"/>
              </w:rPr>
              <w:t>.</w:t>
            </w:r>
            <w:r>
              <w:rPr>
                <w:color w:val="000000"/>
              </w:rPr>
              <w:t>alarm</w:t>
            </w:r>
          </w:p>
        </w:tc>
        <w:tc>
          <w:tcPr>
            <w:tcW w:w="4445" w:type="dxa"/>
          </w:tcPr>
          <w:p>
            <w:pPr>
              <w:jc w:val="left"/>
              <w:rPr>
                <w:sz w:val="22"/>
                <w:szCs w:val="22"/>
              </w:rPr>
            </w:pPr>
            <w:r>
              <w:rPr>
                <w:rFonts w:hint="eastAsia"/>
                <w:sz w:val="22"/>
                <w:szCs w:val="22"/>
              </w:rPr>
              <w:t>库存报警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61" w:type="dxa"/>
            <w:shd w:val="clear" w:color="auto" w:fill="FFFFFF"/>
            <w:vAlign w:val="center"/>
          </w:tcPr>
          <w:p>
            <w:pPr>
              <w:jc w:val="center"/>
              <w:rPr>
                <w:sz w:val="22"/>
                <w:szCs w:val="22"/>
              </w:rPr>
            </w:pPr>
            <w:r>
              <w:rPr>
                <w:rFonts w:eastAsia="Times New Roman"/>
                <w:color w:val="000000"/>
              </w:rPr>
              <w:t>Commodity</w:t>
            </w:r>
            <w:r>
              <w:rPr>
                <w:rFonts w:hint="eastAsia"/>
                <w:color w:val="000000"/>
              </w:rPr>
              <w:t>Controller</w:t>
            </w:r>
            <w:r>
              <w:rPr>
                <w:rFonts w:eastAsia="Times New Roman"/>
                <w:color w:val="000000"/>
              </w:rPr>
              <w:t>.</w:t>
            </w:r>
            <w:r>
              <w:rPr>
                <w:color w:val="000000"/>
              </w:rPr>
              <w:t>divide</w:t>
            </w:r>
          </w:p>
        </w:tc>
        <w:tc>
          <w:tcPr>
            <w:tcW w:w="4445" w:type="dxa"/>
          </w:tcPr>
          <w:p>
            <w:pPr>
              <w:jc w:val="left"/>
              <w:rPr>
                <w:sz w:val="22"/>
                <w:szCs w:val="22"/>
              </w:rPr>
            </w:pPr>
            <w:r>
              <w:rPr>
                <w:rFonts w:hint="eastAsia"/>
                <w:sz w:val="22"/>
                <w:szCs w:val="22"/>
              </w:rPr>
              <w:t>库存分区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61" w:type="dxa"/>
            <w:shd w:val="clear" w:color="auto" w:fill="FFFFFF"/>
            <w:vAlign w:val="center"/>
          </w:tcPr>
          <w:p>
            <w:pPr>
              <w:jc w:val="center"/>
              <w:rPr>
                <w:sz w:val="22"/>
                <w:szCs w:val="22"/>
              </w:rPr>
            </w:pPr>
            <w:r>
              <w:rPr>
                <w:rFonts w:eastAsia="Times New Roman"/>
                <w:color w:val="000000"/>
              </w:rPr>
              <w:t>Commodity</w:t>
            </w:r>
            <w:r>
              <w:rPr>
                <w:rFonts w:hint="eastAsia"/>
                <w:color w:val="000000"/>
              </w:rPr>
              <w:t>Controller</w:t>
            </w:r>
            <w:r>
              <w:rPr>
                <w:rFonts w:eastAsia="Times New Roman"/>
                <w:color w:val="000000"/>
              </w:rPr>
              <w:t>.</w:t>
            </w:r>
            <w:r>
              <w:rPr>
                <w:color w:val="000000"/>
              </w:rPr>
              <w:t>endCommodityManagement</w:t>
            </w:r>
          </w:p>
        </w:tc>
        <w:tc>
          <w:tcPr>
            <w:tcW w:w="4445" w:type="dxa"/>
          </w:tcPr>
          <w:p>
            <w:pPr>
              <w:jc w:val="left"/>
              <w:rPr>
                <w:sz w:val="22"/>
                <w:szCs w:val="22"/>
              </w:rPr>
            </w:pPr>
            <w:r>
              <w:rPr>
                <w:rFonts w:hint="eastAsia"/>
                <w:sz w:val="22"/>
                <w:szCs w:val="22"/>
              </w:rPr>
              <w:t>结束库存操作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61" w:type="dxa"/>
            <w:shd w:val="clear" w:color="auto" w:fill="FFFFFF"/>
            <w:vAlign w:val="center"/>
          </w:tcPr>
          <w:p>
            <w:pPr>
              <w:jc w:val="center"/>
              <w:rPr>
                <w:sz w:val="22"/>
                <w:szCs w:val="22"/>
              </w:rPr>
            </w:pPr>
            <w:r>
              <w:rPr>
                <w:rFonts w:eastAsia="Times New Roman"/>
                <w:color w:val="000000"/>
              </w:rPr>
              <w:t>Commodity</w:t>
            </w:r>
            <w:r>
              <w:rPr>
                <w:rFonts w:hint="eastAsia"/>
                <w:color w:val="000000"/>
              </w:rPr>
              <w:t>Controller</w:t>
            </w:r>
            <w:r>
              <w:rPr>
                <w:rFonts w:eastAsia="Times New Roman"/>
                <w:color w:val="000000"/>
              </w:rPr>
              <w:t>.</w:t>
            </w:r>
            <w:r>
              <w:rPr>
                <w:color w:val="000000"/>
              </w:rPr>
              <w:t>changeStorageInInfo</w:t>
            </w:r>
          </w:p>
        </w:tc>
        <w:tc>
          <w:tcPr>
            <w:tcW w:w="4445" w:type="dxa"/>
          </w:tcPr>
          <w:p>
            <w:pPr>
              <w:jc w:val="left"/>
              <w:rPr>
                <w:sz w:val="22"/>
                <w:szCs w:val="22"/>
              </w:rPr>
            </w:pPr>
            <w:r>
              <w:rPr>
                <w:rFonts w:hint="eastAsia"/>
                <w:sz w:val="22"/>
                <w:szCs w:val="22"/>
              </w:rPr>
              <w:t>修改库存信息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61" w:type="dxa"/>
            <w:shd w:val="clear" w:color="auto" w:fill="FFFFFF"/>
            <w:vAlign w:val="center"/>
          </w:tcPr>
          <w:p>
            <w:pPr>
              <w:jc w:val="center"/>
              <w:rPr>
                <w:sz w:val="22"/>
                <w:szCs w:val="22"/>
              </w:rPr>
            </w:pPr>
            <w:r>
              <w:rPr>
                <w:rFonts w:eastAsia="Times New Roman"/>
                <w:color w:val="000000"/>
              </w:rPr>
              <w:t>Commodity</w:t>
            </w:r>
            <w:r>
              <w:rPr>
                <w:rFonts w:hint="eastAsia"/>
                <w:color w:val="000000"/>
              </w:rPr>
              <w:t>Controller</w:t>
            </w:r>
            <w:r>
              <w:rPr>
                <w:rFonts w:eastAsia="Times New Roman"/>
                <w:color w:val="000000"/>
              </w:rPr>
              <w:t>.</w:t>
            </w:r>
            <w:r>
              <w:rPr>
                <w:color w:val="000000"/>
                <w:szCs w:val="20"/>
              </w:rPr>
              <w:t xml:space="preserve"> </w:t>
            </w:r>
            <w:r>
              <w:rPr>
                <w:color w:val="000000"/>
              </w:rPr>
              <w:t>initStorageInfo</w:t>
            </w:r>
          </w:p>
        </w:tc>
        <w:tc>
          <w:tcPr>
            <w:tcW w:w="4445" w:type="dxa"/>
          </w:tcPr>
          <w:p>
            <w:pPr>
              <w:jc w:val="left"/>
              <w:rPr>
                <w:sz w:val="22"/>
                <w:szCs w:val="22"/>
              </w:rPr>
            </w:pPr>
            <w:r>
              <w:rPr>
                <w:rFonts w:hint="eastAsia"/>
                <w:sz w:val="22"/>
                <w:szCs w:val="22"/>
              </w:rPr>
              <w:t>初始化库存信息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61" w:type="dxa"/>
            <w:shd w:val="clear" w:color="auto" w:fill="FFFFFF"/>
            <w:vAlign w:val="center"/>
          </w:tcPr>
          <w:p>
            <w:pPr>
              <w:jc w:val="center"/>
              <w:rPr>
                <w:sz w:val="22"/>
                <w:szCs w:val="22"/>
              </w:rPr>
            </w:pPr>
          </w:p>
        </w:tc>
        <w:tc>
          <w:tcPr>
            <w:tcW w:w="4445" w:type="dxa"/>
          </w:tcPr>
          <w:p>
            <w:pPr>
              <w:jc w:val="left"/>
              <w:rPr>
                <w:sz w:val="22"/>
                <w:szCs w:val="22"/>
              </w:rPr>
            </w:pPr>
          </w:p>
        </w:tc>
      </w:tr>
    </w:tbl>
    <w:p>
      <w:pPr>
        <w:rPr>
          <w:b/>
          <w:sz w:val="22"/>
          <w:szCs w:val="22"/>
        </w:rPr>
      </w:pPr>
    </w:p>
    <w:p>
      <w:pPr>
        <w:pStyle w:val="2"/>
        <w:widowControl/>
        <w:numPr>
          <w:ilvl w:val="3"/>
          <w:numId w:val="1"/>
        </w:numPr>
        <w:rPr>
          <w:sz w:val="24"/>
          <w:szCs w:val="28"/>
        </w:rPr>
      </w:pPr>
      <w:bookmarkStart w:id="26" w:name="_Toc402982467"/>
      <w:r>
        <w:rPr>
          <w:rFonts w:hint="eastAsia"/>
          <w:sz w:val="24"/>
          <w:szCs w:val="28"/>
        </w:rPr>
        <w:t>log</w:t>
      </w:r>
      <w:r>
        <w:rPr>
          <w:sz w:val="24"/>
          <w:szCs w:val="28"/>
        </w:rPr>
        <w:t>ui</w:t>
      </w:r>
      <w:r>
        <w:rPr>
          <w:rFonts w:hint="eastAsia" w:cs="宋体"/>
          <w:sz w:val="24"/>
          <w:szCs w:val="28"/>
        </w:rPr>
        <w:t>模块的接口规范</w:t>
      </w:r>
      <w:bookmarkEnd w:id="26"/>
    </w:p>
    <w:p>
      <w:pPr>
        <w:pStyle w:val="7"/>
        <w:widowControl/>
        <w:spacing w:line="276" w:lineRule="auto"/>
        <w:ind w:firstLine="440"/>
        <w:rPr>
          <w:rFonts w:ascii="宋体" w:hAnsi="宋体" w:cs="宋体"/>
          <w:sz w:val="22"/>
          <w:szCs w:val="21"/>
        </w:rPr>
      </w:pPr>
      <w:r>
        <w:rPr>
          <w:rFonts w:hint="eastAsia" w:ascii="宋体" w:hAnsi="宋体" w:cs="宋体"/>
          <w:sz w:val="22"/>
          <w:szCs w:val="21"/>
        </w:rPr>
        <w:t>logui模块的接口规范如下表所示。</w:t>
      </w:r>
    </w:p>
    <w:p>
      <w:pPr>
        <w:jc w:val="center"/>
        <w:rPr>
          <w:rFonts w:ascii="宋体" w:hAnsi="宋体" w:cs="宋体"/>
          <w:b/>
          <w:bCs/>
        </w:rPr>
      </w:pPr>
      <w:r>
        <w:rPr>
          <w:rFonts w:hint="eastAsia" w:ascii="宋体" w:hAnsi="宋体" w:cs="宋体"/>
          <w:b/>
          <w:bCs/>
        </w:rPr>
        <w:t>表9 logui模块的接口规范</w:t>
      </w:r>
    </w:p>
    <w:tbl>
      <w:tblPr>
        <w:tblStyle w:val="19"/>
        <w:tblW w:w="8506"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996"/>
        <w:gridCol w:w="45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6" w:type="dxa"/>
            <w:gridSpan w:val="2"/>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需要的接口（需接口）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服务名</w:t>
            </w:r>
          </w:p>
        </w:tc>
        <w:tc>
          <w:tcPr>
            <w:tcW w:w="4510"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ascii="Calibri" w:hAnsi="Calibri" w:cs="Calibri"/>
                <w:color w:val="000000"/>
              </w:rPr>
              <w:t>LogController</w:t>
            </w:r>
            <w:r>
              <w:rPr>
                <w:rFonts w:ascii="Calibri" w:hAnsi="Calibri" w:cs="Calibri"/>
                <w:color w:val="000000"/>
              </w:rPr>
              <w:t>.check</w:t>
            </w:r>
            <w:r>
              <w:rPr>
                <w:rFonts w:hint="eastAsia" w:ascii="Calibri" w:hAnsi="Calibri" w:cs="Calibri"/>
                <w:color w:val="000000"/>
              </w:rPr>
              <w:t>Log(String date)</w:t>
            </w:r>
          </w:p>
        </w:tc>
        <w:tc>
          <w:tcPr>
            <w:tcW w:w="451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sz w:val="22"/>
                <w:szCs w:val="22"/>
              </w:rPr>
            </w:pPr>
            <w:r>
              <w:rPr>
                <w:rFonts w:hint="eastAsia"/>
                <w:sz w:val="22"/>
                <w:szCs w:val="22"/>
              </w:rPr>
              <w:t>查看日志对象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tcBorders>
              <w:top w:val="single" w:color="000000" w:sz="4" w:space="0"/>
              <w:left w:val="single" w:color="000000" w:sz="4" w:space="0"/>
              <w:bottom w:val="single" w:color="000000" w:sz="4" w:space="0"/>
              <w:right w:val="single" w:color="000000" w:sz="4" w:space="0"/>
            </w:tcBorders>
            <w:shd w:val="clear" w:color="auto" w:fill="auto"/>
          </w:tcPr>
          <w:p>
            <w:pPr>
              <w:jc w:val="left"/>
              <w:rPr>
                <w:rFonts w:ascii="Calibri" w:hAnsi="Calibri" w:cs="Calibri"/>
                <w:color w:val="000000"/>
              </w:rPr>
            </w:pPr>
            <w:r>
              <w:rPr>
                <w:rFonts w:hint="eastAsia" w:ascii="Calibri" w:hAnsi="Calibri" w:cs="Calibri"/>
                <w:color w:val="000000"/>
              </w:rPr>
              <w:t>LogController</w:t>
            </w:r>
            <w:r>
              <w:rPr>
                <w:rFonts w:ascii="Calibri" w:hAnsi="Calibri" w:cs="Calibri"/>
                <w:color w:val="000000"/>
              </w:rPr>
              <w:t>.</w:t>
            </w:r>
            <w:r>
              <w:rPr>
                <w:rFonts w:hint="eastAsia" w:ascii="Calibri" w:hAnsi="Calibri" w:cs="Calibri"/>
                <w:color w:val="000000"/>
              </w:rPr>
              <w:t>generateLog(String position, String name, String operation)</w:t>
            </w:r>
          </w:p>
        </w:tc>
        <w:tc>
          <w:tcPr>
            <w:tcW w:w="451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sz w:val="22"/>
                <w:szCs w:val="22"/>
              </w:rPr>
            </w:pPr>
            <w:r>
              <w:rPr>
                <w:rFonts w:hint="eastAsia"/>
                <w:sz w:val="22"/>
                <w:szCs w:val="22"/>
              </w:rPr>
              <w:t>生成日志对象</w:t>
            </w:r>
          </w:p>
        </w:tc>
      </w:tr>
    </w:tbl>
    <w:p>
      <w:pPr>
        <w:rPr>
          <w:rFonts w:ascii="宋体" w:hAnsi="宋体" w:cs="宋体"/>
        </w:rPr>
      </w:pPr>
    </w:p>
    <w:p>
      <w:pPr>
        <w:pStyle w:val="2"/>
        <w:widowControl/>
        <w:numPr>
          <w:ilvl w:val="3"/>
          <w:numId w:val="1"/>
        </w:numPr>
        <w:rPr>
          <w:sz w:val="24"/>
          <w:szCs w:val="28"/>
        </w:rPr>
      </w:pPr>
      <w:bookmarkStart w:id="27" w:name="_Toc402982468"/>
      <w:r>
        <w:rPr>
          <w:rFonts w:hint="eastAsia"/>
          <w:sz w:val="24"/>
          <w:szCs w:val="28"/>
        </w:rPr>
        <w:t>sheet</w:t>
      </w:r>
      <w:r>
        <w:rPr>
          <w:sz w:val="24"/>
          <w:szCs w:val="28"/>
        </w:rPr>
        <w:t>ui</w:t>
      </w:r>
      <w:r>
        <w:rPr>
          <w:rFonts w:hint="eastAsia" w:cs="宋体"/>
          <w:sz w:val="24"/>
          <w:szCs w:val="28"/>
        </w:rPr>
        <w:t>模块的接口规范</w:t>
      </w:r>
      <w:bookmarkEnd w:id="27"/>
    </w:p>
    <w:p>
      <w:pPr>
        <w:pStyle w:val="7"/>
        <w:widowControl/>
        <w:spacing w:line="276" w:lineRule="auto"/>
        <w:ind w:firstLine="440"/>
        <w:rPr>
          <w:rFonts w:ascii="宋体" w:hAnsi="宋体" w:cs="宋体"/>
          <w:sz w:val="22"/>
          <w:szCs w:val="21"/>
        </w:rPr>
      </w:pPr>
      <w:r>
        <w:rPr>
          <w:rFonts w:hint="eastAsia" w:ascii="宋体" w:hAnsi="宋体" w:cs="宋体"/>
          <w:sz w:val="22"/>
          <w:szCs w:val="21"/>
        </w:rPr>
        <w:t>sheetui模块的接口规范如下表所示。</w:t>
      </w:r>
    </w:p>
    <w:p>
      <w:pPr>
        <w:jc w:val="center"/>
        <w:rPr>
          <w:rFonts w:ascii="宋体" w:hAnsi="宋体" w:cs="宋体"/>
          <w:b/>
          <w:bCs/>
        </w:rPr>
      </w:pPr>
      <w:r>
        <w:rPr>
          <w:rFonts w:hint="eastAsia" w:ascii="宋体" w:hAnsi="宋体" w:cs="宋体"/>
          <w:b/>
          <w:bCs/>
        </w:rPr>
        <w:t>表10 sheetui模块的接口规范</w:t>
      </w:r>
    </w:p>
    <w:tbl>
      <w:tblPr>
        <w:tblStyle w:val="19"/>
        <w:tblW w:w="8506"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996"/>
        <w:gridCol w:w="45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6" w:type="dxa"/>
            <w:gridSpan w:val="2"/>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需要的接口（需接口）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服务名</w:t>
            </w:r>
          </w:p>
        </w:tc>
        <w:tc>
          <w:tcPr>
            <w:tcW w:w="4510"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sz w:val="22"/>
                <w:szCs w:val="22"/>
              </w:rPr>
            </w:pPr>
            <w:r>
              <w:rPr>
                <w:rFonts w:hint="eastAsia" w:ascii="Calibri" w:hAnsi="Calibri" w:cs="Calibri"/>
                <w:color w:val="000000"/>
              </w:rPr>
              <w:t>SheetController</w:t>
            </w:r>
            <w:r>
              <w:rPr>
                <w:rFonts w:ascii="Calibri" w:hAnsi="Calibri" w:cs="Calibri"/>
                <w:color w:val="000000"/>
              </w:rPr>
              <w:t>.check</w:t>
            </w:r>
            <w:r>
              <w:rPr>
                <w:rFonts w:hint="eastAsia" w:ascii="Calibri" w:hAnsi="Calibri" w:cs="Calibri"/>
                <w:color w:val="000000"/>
              </w:rPr>
              <w:t>Sheet(</w:t>
            </w:r>
            <w:r>
              <w:rPr>
                <w:rFonts w:hint="eastAsia" w:ascii="Calibri" w:hAnsi="Calibri" w:cs="Calibri"/>
              </w:rPr>
              <w:t>long ID</w:t>
            </w:r>
            <w:r>
              <w:rPr>
                <w:rFonts w:hint="eastAsia" w:ascii="Calibri" w:hAnsi="Calibri" w:cs="Calibri"/>
                <w:color w:val="000000"/>
              </w:rPr>
              <w:t>)</w:t>
            </w:r>
          </w:p>
        </w:tc>
        <w:tc>
          <w:tcPr>
            <w:tcW w:w="451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sz w:val="22"/>
                <w:szCs w:val="22"/>
              </w:rPr>
              <w:t>查看表格对象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sz w:val="22"/>
                <w:szCs w:val="22"/>
              </w:rPr>
            </w:pPr>
            <w:r>
              <w:rPr>
                <w:rFonts w:hint="eastAsia" w:ascii="Calibri" w:hAnsi="Calibri" w:cs="Calibri"/>
                <w:color w:val="000000"/>
              </w:rPr>
              <w:t>SheetController</w:t>
            </w:r>
            <w:r>
              <w:rPr>
                <w:rFonts w:ascii="Calibri" w:hAnsi="Calibri" w:cs="Calibri"/>
                <w:color w:val="000000"/>
              </w:rPr>
              <w:t>.examine</w:t>
            </w:r>
            <w:r>
              <w:rPr>
                <w:rFonts w:hint="eastAsia" w:ascii="Calibri" w:hAnsi="Calibri" w:cs="Calibri"/>
                <w:color w:val="000000"/>
              </w:rPr>
              <w:t>Sheet(</w:t>
            </w:r>
            <w:r>
              <w:rPr>
                <w:rFonts w:hint="eastAsia" w:ascii="Calibri" w:hAnsi="Calibri" w:cs="Calibri"/>
              </w:rPr>
              <w:t>long ID,boolean passed</w:t>
            </w:r>
            <w:r>
              <w:rPr>
                <w:rFonts w:hint="eastAsia" w:ascii="Calibri" w:hAnsi="Calibri" w:cs="Calibri"/>
                <w:color w:val="000000"/>
              </w:rPr>
              <w:t>)</w:t>
            </w:r>
          </w:p>
        </w:tc>
        <w:tc>
          <w:tcPr>
            <w:tcW w:w="451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cs="宋体"/>
                <w:sz w:val="22"/>
                <w:szCs w:val="22"/>
              </w:rPr>
            </w:pPr>
            <w:r>
              <w:rPr>
                <w:rFonts w:hint="eastAsia" w:cs="宋体"/>
                <w:sz w:val="22"/>
                <w:szCs w:val="22"/>
              </w:rPr>
              <w:t>审批表格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sz w:val="22"/>
                <w:szCs w:val="22"/>
              </w:rPr>
            </w:pPr>
            <w:r>
              <w:rPr>
                <w:rFonts w:hint="eastAsia" w:ascii="Calibri" w:hAnsi="Calibri" w:cs="Calibri"/>
                <w:color w:val="000000"/>
              </w:rPr>
              <w:t>SheetController</w:t>
            </w:r>
            <w:r>
              <w:rPr>
                <w:rFonts w:ascii="Calibri" w:hAnsi="Calibri" w:cs="Calibri"/>
                <w:color w:val="000000"/>
              </w:rPr>
              <w:t>.</w:t>
            </w:r>
            <w:r>
              <w:rPr>
                <w:rFonts w:hint="eastAsia" w:ascii="Calibri" w:hAnsi="Calibri" w:cs="Calibri"/>
                <w:color w:val="000000"/>
              </w:rPr>
              <w:t>confirmSheet(SheetVO sheet,SheetType type)</w:t>
            </w:r>
          </w:p>
        </w:tc>
        <w:tc>
          <w:tcPr>
            <w:tcW w:w="451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cs="宋体"/>
                <w:sz w:val="22"/>
                <w:szCs w:val="22"/>
              </w:rPr>
            </w:pPr>
            <w:r>
              <w:rPr>
                <w:rFonts w:hint="eastAsia" w:cs="宋体"/>
                <w:sz w:val="22"/>
                <w:szCs w:val="22"/>
              </w:rPr>
              <w:t>确认提交表格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tcBorders>
              <w:top w:val="single" w:color="000000" w:sz="4" w:space="0"/>
              <w:left w:val="single" w:color="000000" w:sz="4" w:space="0"/>
              <w:bottom w:val="single" w:color="000000" w:sz="4" w:space="0"/>
              <w:right w:val="single" w:color="000000" w:sz="4" w:space="0"/>
            </w:tcBorders>
            <w:shd w:val="clear" w:color="auto" w:fill="FFFFFF"/>
          </w:tcPr>
          <w:p>
            <w:pPr>
              <w:jc w:val="center"/>
              <w:rPr>
                <w:sz w:val="22"/>
                <w:szCs w:val="22"/>
              </w:rPr>
            </w:pPr>
            <w:r>
              <w:rPr>
                <w:rFonts w:ascii="Calibri" w:hAnsi="Calibri" w:cs="Calibri"/>
                <w:color w:val="000000"/>
              </w:rPr>
              <w:t>Sheet</w:t>
            </w:r>
            <w:r>
              <w:rPr>
                <w:rFonts w:hint="eastAsia" w:ascii="Calibri" w:hAnsi="Calibri" w:cs="Calibri"/>
                <w:color w:val="000000"/>
              </w:rPr>
              <w:t>Controller</w:t>
            </w:r>
            <w:r>
              <w:rPr>
                <w:rFonts w:ascii="Calibri" w:hAnsi="Calibri" w:cs="Calibri"/>
                <w:color w:val="000000"/>
              </w:rPr>
              <w:t>.formulateConstant</w:t>
            </w:r>
            <w:r>
              <w:rPr>
                <w:rFonts w:hint="eastAsia" w:ascii="Calibri" w:hAnsi="Calibri" w:cs="Calibri"/>
                <w:color w:val="000000"/>
              </w:rPr>
              <w:t>(</w:t>
            </w:r>
            <w:r>
              <w:rPr>
                <w:rFonts w:ascii="Calibri" w:hAnsi="Calibri" w:eastAsia="Consolas" w:cs="Calibri"/>
                <w:bCs/>
              </w:rPr>
              <w:t>ArrayList&lt;Double&gt; distant</w:t>
            </w:r>
            <w:r>
              <w:rPr>
                <w:rFonts w:ascii="Calibri" w:hAnsi="Calibri" w:cs="Calibri"/>
                <w:color w:val="000000"/>
              </w:rPr>
              <w:t>, double price</w:t>
            </w:r>
            <w:r>
              <w:rPr>
                <w:rFonts w:hint="eastAsia" w:ascii="Calibri" w:hAnsi="Calibri" w:cs="Calibri"/>
                <w:color w:val="000000"/>
              </w:rPr>
              <w:t>)</w:t>
            </w:r>
          </w:p>
        </w:tc>
        <w:tc>
          <w:tcPr>
            <w:tcW w:w="451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cs="宋体"/>
                <w:sz w:val="22"/>
                <w:szCs w:val="22"/>
              </w:rPr>
            </w:pPr>
            <w:r>
              <w:rPr>
                <w:rFonts w:hint="eastAsia" w:cs="宋体"/>
                <w:sz w:val="22"/>
                <w:szCs w:val="22"/>
              </w:rPr>
              <w:t>确认制定常量</w:t>
            </w:r>
          </w:p>
        </w:tc>
      </w:tr>
    </w:tbl>
    <w:p>
      <w:pPr>
        <w:rPr>
          <w:b/>
          <w:sz w:val="22"/>
          <w:szCs w:val="22"/>
        </w:rPr>
      </w:pPr>
    </w:p>
    <w:p>
      <w:pPr>
        <w:pStyle w:val="2"/>
        <w:widowControl/>
        <w:numPr>
          <w:ilvl w:val="3"/>
          <w:numId w:val="1"/>
        </w:numPr>
        <w:rPr>
          <w:sz w:val="24"/>
          <w:szCs w:val="28"/>
        </w:rPr>
      </w:pPr>
      <w:bookmarkStart w:id="28" w:name="_Toc402982469"/>
      <w:r>
        <w:rPr>
          <w:rFonts w:hint="eastAsia"/>
          <w:sz w:val="24"/>
          <w:szCs w:val="28"/>
        </w:rPr>
        <w:t>begininfo</w:t>
      </w:r>
      <w:r>
        <w:rPr>
          <w:sz w:val="24"/>
          <w:szCs w:val="28"/>
        </w:rPr>
        <w:t>ui</w:t>
      </w:r>
      <w:r>
        <w:rPr>
          <w:rFonts w:hint="eastAsia" w:cs="宋体"/>
          <w:sz w:val="24"/>
          <w:szCs w:val="28"/>
        </w:rPr>
        <w:t>模块的接口规范</w:t>
      </w:r>
      <w:bookmarkEnd w:id="28"/>
    </w:p>
    <w:p>
      <w:pPr>
        <w:pStyle w:val="7"/>
        <w:widowControl/>
        <w:spacing w:line="276" w:lineRule="auto"/>
        <w:ind w:firstLine="440"/>
        <w:rPr>
          <w:rFonts w:ascii="宋体" w:hAnsi="宋体" w:cs="宋体"/>
          <w:sz w:val="22"/>
          <w:szCs w:val="21"/>
        </w:rPr>
      </w:pPr>
      <w:r>
        <w:rPr>
          <w:rFonts w:hint="eastAsia" w:ascii="宋体" w:hAnsi="宋体" w:cs="宋体"/>
          <w:sz w:val="22"/>
          <w:szCs w:val="21"/>
        </w:rPr>
        <w:t>begininfoui模块的接口规范如下表所示。</w:t>
      </w:r>
    </w:p>
    <w:p>
      <w:pPr>
        <w:jc w:val="center"/>
        <w:rPr>
          <w:rFonts w:ascii="宋体" w:hAnsi="宋体" w:cs="宋体"/>
          <w:b/>
          <w:bCs/>
        </w:rPr>
      </w:pPr>
      <w:r>
        <w:rPr>
          <w:rFonts w:hint="eastAsia" w:ascii="宋体" w:hAnsi="宋体" w:cs="宋体"/>
          <w:b/>
          <w:bCs/>
        </w:rPr>
        <w:t>表11 begininfoui模块的接口规范</w:t>
      </w:r>
    </w:p>
    <w:tbl>
      <w:tblPr>
        <w:tblStyle w:val="19"/>
        <w:tblW w:w="8506"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996"/>
        <w:gridCol w:w="45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6" w:type="dxa"/>
            <w:gridSpan w:val="2"/>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需要的接口（需接口）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服务名</w:t>
            </w:r>
          </w:p>
        </w:tc>
        <w:tc>
          <w:tcPr>
            <w:tcW w:w="4510"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tcBorders>
              <w:top w:val="single" w:color="000000" w:sz="4" w:space="0"/>
              <w:left w:val="single" w:color="000000" w:sz="4" w:space="0"/>
              <w:bottom w:val="single" w:color="000000" w:sz="4" w:space="0"/>
              <w:right w:val="single" w:color="000000" w:sz="4" w:space="0"/>
            </w:tcBorders>
            <w:shd w:val="clear" w:color="auto" w:fill="FFFFFF"/>
          </w:tcPr>
          <w:p>
            <w:pPr>
              <w:pStyle w:val="7"/>
              <w:spacing w:line="276" w:lineRule="auto"/>
              <w:ind w:firstLine="0" w:firstLineChars="0"/>
              <w:rPr>
                <w:sz w:val="22"/>
                <w:szCs w:val="22"/>
              </w:rPr>
            </w:pPr>
            <w:r>
              <w:rPr>
                <w:rFonts w:hint="eastAsia" w:ascii="Calibri" w:hAnsi="Calibri" w:cs="Calibri"/>
                <w:color w:val="000000"/>
                <w:sz w:val="21"/>
                <w:szCs w:val="21"/>
              </w:rPr>
              <w:t>BeginInfoController.</w:t>
            </w:r>
            <w:r>
              <w:rPr>
                <w:rFonts w:ascii="Calibri" w:hAnsi="Calibri" w:cs="Calibri"/>
                <w:color w:val="000000"/>
                <w:sz w:val="21"/>
                <w:szCs w:val="21"/>
              </w:rPr>
              <w:t>fillInfo(BeginInfoVO vo)</w:t>
            </w:r>
          </w:p>
        </w:tc>
        <w:tc>
          <w:tcPr>
            <w:tcW w:w="4510" w:type="dxa"/>
            <w:tcBorders>
              <w:top w:val="single" w:color="000000" w:sz="4" w:space="0"/>
              <w:left w:val="single" w:color="000000" w:sz="4" w:space="0"/>
              <w:bottom w:val="single" w:color="000000" w:sz="4" w:space="0"/>
              <w:right w:val="single" w:color="000000" w:sz="4" w:space="0"/>
            </w:tcBorders>
            <w:shd w:val="clear" w:color="auto" w:fill="FFFFFF"/>
          </w:tcPr>
          <w:p>
            <w:pPr>
              <w:pStyle w:val="7"/>
              <w:spacing w:line="276" w:lineRule="auto"/>
              <w:ind w:firstLine="0" w:firstLineChars="0"/>
              <w:jc w:val="left"/>
              <w:rPr>
                <w:sz w:val="22"/>
                <w:szCs w:val="22"/>
              </w:rPr>
            </w:pPr>
            <w:r>
              <w:rPr>
                <w:rFonts w:hint="eastAsia" w:ascii="宋体" w:hAnsi="宋体" w:cs="宋体"/>
                <w:color w:val="000000"/>
                <w:sz w:val="21"/>
                <w:szCs w:val="21"/>
              </w:rPr>
              <w:t>创建期初信息对象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shd w:val="clear" w:color="auto" w:fill="FFFFFF"/>
          </w:tcPr>
          <w:p>
            <w:pPr>
              <w:pStyle w:val="7"/>
              <w:spacing w:line="276" w:lineRule="auto"/>
              <w:ind w:firstLine="0" w:firstLineChars="0"/>
              <w:rPr>
                <w:sz w:val="22"/>
                <w:szCs w:val="22"/>
              </w:rPr>
            </w:pPr>
            <w:r>
              <w:rPr>
                <w:rFonts w:hint="eastAsia" w:ascii="Calibri" w:hAnsi="Calibri" w:cs="Calibri"/>
                <w:color w:val="000000"/>
                <w:sz w:val="21"/>
                <w:szCs w:val="21"/>
              </w:rPr>
              <w:t>BeginInfoController.</w:t>
            </w:r>
            <w:r>
              <w:t xml:space="preserve"> </w:t>
            </w:r>
            <w:r>
              <w:rPr>
                <w:rFonts w:ascii="Calibri" w:hAnsi="Calibri" w:cs="Calibri"/>
                <w:color w:val="000000"/>
                <w:sz w:val="21"/>
                <w:szCs w:val="21"/>
              </w:rPr>
              <w:t>getInfo()</w:t>
            </w:r>
          </w:p>
        </w:tc>
        <w:tc>
          <w:tcPr>
            <w:tcW w:w="4510" w:type="dxa"/>
            <w:shd w:val="clear" w:color="auto" w:fill="FFFFFF"/>
          </w:tcPr>
          <w:p>
            <w:pPr>
              <w:pStyle w:val="7"/>
              <w:spacing w:line="276" w:lineRule="auto"/>
              <w:ind w:firstLine="0" w:firstLineChars="0"/>
              <w:jc w:val="left"/>
              <w:rPr>
                <w:sz w:val="22"/>
                <w:szCs w:val="22"/>
              </w:rPr>
            </w:pPr>
            <w:r>
              <w:rPr>
                <w:rFonts w:hint="eastAsia" w:ascii="宋体" w:hAnsi="宋体" w:cs="宋体"/>
                <w:color w:val="000000"/>
                <w:sz w:val="21"/>
                <w:szCs w:val="21"/>
              </w:rPr>
              <w:t>获得一个期初信息对象</w:t>
            </w:r>
          </w:p>
        </w:tc>
      </w:tr>
    </w:tbl>
    <w:p>
      <w:pPr>
        <w:rPr>
          <w:b/>
          <w:sz w:val="22"/>
          <w:szCs w:val="22"/>
        </w:rPr>
      </w:pPr>
    </w:p>
    <w:p>
      <w:pPr>
        <w:pStyle w:val="2"/>
        <w:widowControl/>
        <w:numPr>
          <w:ilvl w:val="3"/>
          <w:numId w:val="1"/>
        </w:numPr>
        <w:rPr>
          <w:sz w:val="24"/>
          <w:szCs w:val="28"/>
        </w:rPr>
      </w:pPr>
      <w:bookmarkStart w:id="29" w:name="_Toc402982470"/>
      <w:r>
        <w:rPr>
          <w:rFonts w:hint="eastAsia"/>
          <w:sz w:val="24"/>
          <w:szCs w:val="28"/>
        </w:rPr>
        <w:t>account</w:t>
      </w:r>
      <w:r>
        <w:rPr>
          <w:sz w:val="24"/>
          <w:szCs w:val="28"/>
        </w:rPr>
        <w:t>ui</w:t>
      </w:r>
      <w:r>
        <w:rPr>
          <w:rFonts w:hint="eastAsia" w:cs="宋体"/>
          <w:sz w:val="24"/>
          <w:szCs w:val="28"/>
        </w:rPr>
        <w:t>模块的接口规范</w:t>
      </w:r>
      <w:bookmarkEnd w:id="29"/>
    </w:p>
    <w:p>
      <w:pPr>
        <w:pStyle w:val="7"/>
        <w:widowControl/>
        <w:spacing w:line="276" w:lineRule="auto"/>
        <w:ind w:firstLine="440"/>
        <w:rPr>
          <w:rFonts w:ascii="宋体" w:hAnsi="宋体" w:cs="宋体"/>
          <w:sz w:val="22"/>
          <w:szCs w:val="21"/>
        </w:rPr>
      </w:pPr>
      <w:r>
        <w:rPr>
          <w:rFonts w:hint="eastAsia" w:ascii="宋体" w:hAnsi="宋体" w:cs="宋体"/>
          <w:sz w:val="22"/>
          <w:szCs w:val="21"/>
        </w:rPr>
        <w:t>accountui模块的接口规范如下表所示。</w:t>
      </w:r>
    </w:p>
    <w:p>
      <w:pPr>
        <w:jc w:val="center"/>
        <w:rPr>
          <w:rFonts w:ascii="宋体" w:hAnsi="宋体" w:cs="宋体"/>
          <w:b/>
          <w:bCs/>
        </w:rPr>
      </w:pPr>
      <w:r>
        <w:rPr>
          <w:rFonts w:hint="eastAsia" w:ascii="宋体" w:hAnsi="宋体" w:cs="宋体"/>
          <w:b/>
          <w:bCs/>
        </w:rPr>
        <w:t>表12 accountui模块的接口规范</w:t>
      </w:r>
    </w:p>
    <w:tbl>
      <w:tblPr>
        <w:tblStyle w:val="19"/>
        <w:tblW w:w="8506"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996"/>
        <w:gridCol w:w="45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6" w:type="dxa"/>
            <w:gridSpan w:val="2"/>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需要的接口（需接口）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服务名</w:t>
            </w:r>
          </w:p>
        </w:tc>
        <w:tc>
          <w:tcPr>
            <w:tcW w:w="4510"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tcBorders>
              <w:top w:val="single" w:color="000000" w:sz="4" w:space="0"/>
              <w:left w:val="single" w:color="000000" w:sz="4" w:space="0"/>
              <w:bottom w:val="single" w:color="000000" w:sz="4" w:space="0"/>
              <w:right w:val="single" w:color="000000" w:sz="4" w:space="0"/>
            </w:tcBorders>
            <w:shd w:val="clear" w:color="auto" w:fill="FFFFFF"/>
          </w:tcPr>
          <w:p>
            <w:pPr>
              <w:pStyle w:val="7"/>
              <w:spacing w:line="276" w:lineRule="auto"/>
              <w:ind w:firstLine="0" w:firstLineChars="0"/>
              <w:rPr>
                <w:sz w:val="22"/>
                <w:szCs w:val="22"/>
              </w:rPr>
            </w:pPr>
            <w:r>
              <w:rPr>
                <w:rFonts w:hint="eastAsia" w:ascii="Calibri" w:hAnsi="Calibri" w:cs="Calibri"/>
                <w:color w:val="000000"/>
                <w:sz w:val="21"/>
                <w:szCs w:val="21"/>
              </w:rPr>
              <w:t>AccountController.</w:t>
            </w:r>
            <w:r>
              <w:rPr>
                <w:rFonts w:ascii="Calibri" w:hAnsi="Calibri" w:cs="Calibri"/>
                <w:color w:val="000000"/>
                <w:sz w:val="21"/>
                <w:szCs w:val="21"/>
              </w:rPr>
              <w:t>addAccount</w:t>
            </w:r>
            <w:r>
              <w:rPr>
                <w:rFonts w:ascii="Calibri" w:hAnsi="Calibri" w:cs="宋体"/>
                <w:color w:val="000000"/>
                <w:sz w:val="21"/>
                <w:szCs w:val="21"/>
              </w:rPr>
              <w:t>(String name,long num,double amount )</w:t>
            </w:r>
          </w:p>
        </w:tc>
        <w:tc>
          <w:tcPr>
            <w:tcW w:w="4510" w:type="dxa"/>
            <w:tcBorders>
              <w:top w:val="single" w:color="000000" w:sz="4" w:space="0"/>
              <w:left w:val="single" w:color="000000" w:sz="4" w:space="0"/>
              <w:bottom w:val="single" w:color="000000" w:sz="4" w:space="0"/>
              <w:right w:val="single" w:color="000000" w:sz="4" w:space="0"/>
            </w:tcBorders>
            <w:shd w:val="clear" w:color="auto" w:fill="FFFFFF"/>
          </w:tcPr>
          <w:p>
            <w:pPr>
              <w:pStyle w:val="7"/>
              <w:spacing w:line="276" w:lineRule="auto"/>
              <w:ind w:firstLine="0" w:firstLineChars="0"/>
              <w:jc w:val="left"/>
              <w:rPr>
                <w:sz w:val="22"/>
                <w:szCs w:val="22"/>
              </w:rPr>
            </w:pPr>
            <w:r>
              <w:rPr>
                <w:rFonts w:hint="eastAsia" w:ascii="宋体" w:hAnsi="宋体" w:cs="宋体"/>
                <w:color w:val="000000"/>
                <w:sz w:val="21"/>
                <w:szCs w:val="21"/>
              </w:rPr>
              <w:t>加入一个账户对象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shd w:val="clear" w:color="auto" w:fill="FFFFFF"/>
          </w:tcPr>
          <w:p>
            <w:pPr>
              <w:pStyle w:val="7"/>
              <w:spacing w:line="276" w:lineRule="auto"/>
              <w:ind w:firstLine="0" w:firstLineChars="0"/>
              <w:rPr>
                <w:sz w:val="22"/>
                <w:szCs w:val="22"/>
              </w:rPr>
            </w:pPr>
            <w:r>
              <w:rPr>
                <w:rFonts w:hint="eastAsia" w:ascii="Calibri" w:hAnsi="Calibri" w:cs="Calibri"/>
                <w:color w:val="000000"/>
                <w:sz w:val="21"/>
                <w:szCs w:val="21"/>
              </w:rPr>
              <w:t>AccountController.del</w:t>
            </w:r>
            <w:r>
              <w:rPr>
                <w:rFonts w:ascii="Calibri" w:hAnsi="Calibri" w:cs="Calibri"/>
                <w:color w:val="000000"/>
                <w:sz w:val="21"/>
                <w:szCs w:val="21"/>
              </w:rPr>
              <w:t>Account</w:t>
            </w:r>
            <w:r>
              <w:rPr>
                <w:rFonts w:ascii="Calibri" w:hAnsi="Calibri" w:cs="宋体"/>
                <w:color w:val="000000"/>
                <w:sz w:val="21"/>
                <w:szCs w:val="21"/>
              </w:rPr>
              <w:t>(long num)</w:t>
            </w:r>
          </w:p>
        </w:tc>
        <w:tc>
          <w:tcPr>
            <w:tcW w:w="4510" w:type="dxa"/>
            <w:shd w:val="clear" w:color="auto" w:fill="FFFFFF"/>
          </w:tcPr>
          <w:p>
            <w:pPr>
              <w:pStyle w:val="7"/>
              <w:spacing w:line="276" w:lineRule="auto"/>
              <w:ind w:firstLine="0" w:firstLineChars="0"/>
              <w:jc w:val="left"/>
              <w:rPr>
                <w:sz w:val="22"/>
                <w:szCs w:val="22"/>
              </w:rPr>
            </w:pPr>
            <w:r>
              <w:rPr>
                <w:rFonts w:hint="eastAsia" w:ascii="宋体" w:hAnsi="宋体" w:cs="宋体"/>
                <w:color w:val="000000"/>
                <w:sz w:val="21"/>
                <w:szCs w:val="21"/>
              </w:rPr>
              <w:t>删除一个账户对象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96" w:type="dxa"/>
            <w:shd w:val="clear" w:color="auto" w:fill="FFFFFF"/>
          </w:tcPr>
          <w:p>
            <w:pPr>
              <w:pStyle w:val="7"/>
              <w:spacing w:line="276" w:lineRule="auto"/>
              <w:ind w:firstLine="0" w:firstLineChars="0"/>
              <w:rPr>
                <w:sz w:val="22"/>
                <w:szCs w:val="22"/>
              </w:rPr>
            </w:pPr>
            <w:r>
              <w:rPr>
                <w:rFonts w:hint="eastAsia" w:ascii="Calibri" w:hAnsi="Calibri" w:cs="Calibri"/>
                <w:color w:val="000000"/>
                <w:sz w:val="21"/>
                <w:szCs w:val="21"/>
              </w:rPr>
              <w:t>AccountController.</w:t>
            </w:r>
            <w:r>
              <w:rPr>
                <w:rFonts w:ascii="Calibri" w:hAnsi="Calibri" w:cs="Calibri"/>
                <w:color w:val="000000"/>
                <w:sz w:val="21"/>
                <w:szCs w:val="21"/>
              </w:rPr>
              <w:t>getAccoun</w:t>
            </w:r>
            <w:r>
              <w:rPr>
                <w:rFonts w:hint="eastAsia" w:ascii="Calibri" w:hAnsi="Calibri" w:cs="Calibri"/>
                <w:color w:val="000000"/>
                <w:sz w:val="21"/>
                <w:szCs w:val="21"/>
              </w:rPr>
              <w:t>tList</w:t>
            </w:r>
            <w:r>
              <w:rPr>
                <w:rFonts w:ascii="Calibri" w:hAnsi="Calibri" w:cs="Calibri"/>
                <w:color w:val="000000"/>
                <w:sz w:val="21"/>
                <w:szCs w:val="21"/>
              </w:rPr>
              <w:t>()</w:t>
            </w:r>
          </w:p>
        </w:tc>
        <w:tc>
          <w:tcPr>
            <w:tcW w:w="4510" w:type="dxa"/>
            <w:shd w:val="clear" w:color="auto" w:fill="FFFFFF"/>
            <w:vAlign w:val="center"/>
          </w:tcPr>
          <w:p>
            <w:pPr>
              <w:pStyle w:val="7"/>
              <w:spacing w:line="276" w:lineRule="auto"/>
              <w:ind w:firstLine="0" w:firstLineChars="0"/>
              <w:rPr>
                <w:sz w:val="22"/>
                <w:szCs w:val="22"/>
              </w:rPr>
            </w:pPr>
            <w:r>
              <w:rPr>
                <w:rFonts w:hint="eastAsia" w:ascii="宋体" w:hAnsi="宋体" w:cs="宋体"/>
                <w:color w:val="000000"/>
                <w:sz w:val="21"/>
                <w:szCs w:val="21"/>
              </w:rPr>
              <w:t>获得账户对象列表</w:t>
            </w:r>
          </w:p>
        </w:tc>
      </w:tr>
    </w:tbl>
    <w:p>
      <w:pPr>
        <w:rPr>
          <w:rFonts w:ascii="宋体" w:hAnsi="宋体" w:cs="宋体"/>
        </w:rPr>
      </w:pPr>
    </w:p>
    <w:p>
      <w:pPr>
        <w:pStyle w:val="2"/>
        <w:widowControl/>
        <w:numPr>
          <w:ilvl w:val="3"/>
          <w:numId w:val="1"/>
        </w:numPr>
        <w:rPr>
          <w:sz w:val="24"/>
          <w:szCs w:val="28"/>
        </w:rPr>
      </w:pPr>
      <w:bookmarkStart w:id="30" w:name="_Toc402982471"/>
      <w:r>
        <w:rPr>
          <w:rFonts w:hint="eastAsia"/>
          <w:sz w:val="24"/>
          <w:szCs w:val="28"/>
        </w:rPr>
        <w:t>staffmanage</w:t>
      </w:r>
      <w:r>
        <w:rPr>
          <w:sz w:val="24"/>
          <w:szCs w:val="28"/>
        </w:rPr>
        <w:t>ui</w:t>
      </w:r>
      <w:r>
        <w:rPr>
          <w:rFonts w:hint="eastAsia" w:cs="宋体"/>
          <w:sz w:val="24"/>
          <w:szCs w:val="28"/>
        </w:rPr>
        <w:t>模块的接口规范</w:t>
      </w:r>
      <w:bookmarkEnd w:id="30"/>
    </w:p>
    <w:p>
      <w:pPr>
        <w:pStyle w:val="7"/>
        <w:widowControl/>
        <w:spacing w:line="276" w:lineRule="auto"/>
        <w:ind w:firstLine="440"/>
        <w:rPr>
          <w:rFonts w:ascii="宋体" w:hAnsi="宋体" w:cs="宋体"/>
          <w:sz w:val="22"/>
          <w:szCs w:val="21"/>
        </w:rPr>
      </w:pPr>
      <w:r>
        <w:rPr>
          <w:rFonts w:hint="eastAsia" w:ascii="宋体" w:hAnsi="宋体" w:cs="宋体"/>
          <w:sz w:val="22"/>
          <w:szCs w:val="21"/>
        </w:rPr>
        <w:t>staffmanageui模块的接口规范如下表所示。</w:t>
      </w:r>
    </w:p>
    <w:p>
      <w:pPr>
        <w:jc w:val="center"/>
        <w:rPr>
          <w:rFonts w:ascii="宋体" w:hAnsi="宋体" w:cs="宋体"/>
          <w:b/>
          <w:bCs/>
        </w:rPr>
      </w:pPr>
      <w:r>
        <w:rPr>
          <w:rFonts w:hint="eastAsia" w:ascii="宋体" w:hAnsi="宋体" w:cs="宋体"/>
          <w:b/>
          <w:bCs/>
        </w:rPr>
        <w:t>表13 staffmanageui模块的接口规范</w:t>
      </w:r>
    </w:p>
    <w:tbl>
      <w:tblPr>
        <w:tblStyle w:val="19"/>
        <w:tblW w:w="8506"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29"/>
        <w:gridCol w:w="43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6" w:type="dxa"/>
            <w:gridSpan w:val="2"/>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需要的接口（需接口）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29"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服务名</w:t>
            </w:r>
          </w:p>
        </w:tc>
        <w:tc>
          <w:tcPr>
            <w:tcW w:w="4377"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29" w:type="dxa"/>
            <w:tcBorders>
              <w:top w:val="single" w:color="000000" w:sz="4" w:space="0"/>
              <w:left w:val="single" w:color="000000" w:sz="4" w:space="0"/>
              <w:bottom w:val="single" w:color="000000" w:sz="4" w:space="0"/>
              <w:right w:val="single" w:color="000000" w:sz="4" w:space="0"/>
            </w:tcBorders>
            <w:shd w:val="clear" w:color="auto" w:fill="FFFFFF"/>
          </w:tcPr>
          <w:p>
            <w:pPr>
              <w:pStyle w:val="7"/>
              <w:spacing w:line="276" w:lineRule="auto"/>
              <w:ind w:firstLine="0" w:firstLineChars="0"/>
              <w:rPr>
                <w:sz w:val="22"/>
                <w:szCs w:val="22"/>
              </w:rPr>
            </w:pPr>
            <w:r>
              <w:rPr>
                <w:rFonts w:ascii="Calibri" w:hAnsi="Calibri" w:cs="Calibri"/>
                <w:sz w:val="21"/>
                <w:szCs w:val="21"/>
              </w:rPr>
              <w:t>StaffManageController.getStaffInfo</w:t>
            </w:r>
          </w:p>
        </w:tc>
        <w:tc>
          <w:tcPr>
            <w:tcW w:w="4377" w:type="dxa"/>
            <w:tcBorders>
              <w:top w:val="single" w:color="000000" w:sz="4" w:space="0"/>
              <w:left w:val="single" w:color="000000" w:sz="4" w:space="0"/>
              <w:bottom w:val="single" w:color="000000" w:sz="4" w:space="0"/>
              <w:right w:val="single" w:color="000000" w:sz="4" w:space="0"/>
            </w:tcBorders>
            <w:shd w:val="clear" w:color="auto" w:fill="FFFFFF"/>
          </w:tcPr>
          <w:p>
            <w:pPr>
              <w:pStyle w:val="7"/>
              <w:spacing w:line="276" w:lineRule="auto"/>
              <w:ind w:firstLine="0" w:firstLineChars="0"/>
              <w:jc w:val="left"/>
              <w:rPr>
                <w:sz w:val="22"/>
                <w:szCs w:val="22"/>
              </w:rPr>
            </w:pPr>
            <w:r>
              <w:rPr>
                <w:rFonts w:hint="eastAsia" w:ascii="宋体" w:hAnsi="宋体" w:cs="宋体"/>
                <w:sz w:val="21"/>
                <w:szCs w:val="21"/>
              </w:rPr>
              <w:t>查看单一员工信息对象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29" w:type="dxa"/>
            <w:shd w:val="clear" w:color="auto" w:fill="FFFFFF"/>
          </w:tcPr>
          <w:p>
            <w:pPr>
              <w:pStyle w:val="7"/>
              <w:spacing w:line="276" w:lineRule="auto"/>
              <w:ind w:firstLine="0" w:firstLineChars="0"/>
              <w:rPr>
                <w:sz w:val="22"/>
                <w:szCs w:val="22"/>
              </w:rPr>
            </w:pPr>
            <w:r>
              <w:rPr>
                <w:rFonts w:ascii="Calibri" w:hAnsi="Calibri" w:cs="Calibri"/>
                <w:sz w:val="21"/>
                <w:szCs w:val="21"/>
              </w:rPr>
              <w:t>StaffManageController.getAllStaff</w:t>
            </w:r>
          </w:p>
        </w:tc>
        <w:tc>
          <w:tcPr>
            <w:tcW w:w="4377" w:type="dxa"/>
            <w:shd w:val="clear" w:color="auto" w:fill="FFFFFF"/>
          </w:tcPr>
          <w:p>
            <w:pPr>
              <w:pStyle w:val="7"/>
              <w:spacing w:line="276" w:lineRule="auto"/>
              <w:ind w:firstLine="0" w:firstLineChars="0"/>
              <w:jc w:val="left"/>
              <w:rPr>
                <w:sz w:val="22"/>
                <w:szCs w:val="22"/>
              </w:rPr>
            </w:pPr>
            <w:r>
              <w:rPr>
                <w:rFonts w:hint="eastAsia" w:ascii="宋体" w:hAnsi="宋体" w:cs="宋体"/>
                <w:sz w:val="21"/>
                <w:szCs w:val="21"/>
              </w:rPr>
              <w:t>查看所有员工信息对象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29" w:type="dxa"/>
            <w:shd w:val="clear" w:color="auto" w:fill="FFFFFF"/>
          </w:tcPr>
          <w:p>
            <w:pPr>
              <w:pStyle w:val="7"/>
              <w:spacing w:line="276" w:lineRule="auto"/>
              <w:ind w:firstLine="0" w:firstLineChars="0"/>
              <w:rPr>
                <w:sz w:val="22"/>
                <w:szCs w:val="22"/>
              </w:rPr>
            </w:pPr>
            <w:r>
              <w:rPr>
                <w:rFonts w:ascii="Calibri" w:hAnsi="Calibri" w:cs="Calibri"/>
                <w:sz w:val="21"/>
                <w:szCs w:val="21"/>
              </w:rPr>
              <w:t>StaffManageController.addStaffInfo</w:t>
            </w:r>
          </w:p>
        </w:tc>
        <w:tc>
          <w:tcPr>
            <w:tcW w:w="4377" w:type="dxa"/>
            <w:shd w:val="clear" w:color="auto" w:fill="FFFFFF"/>
          </w:tcPr>
          <w:p>
            <w:pPr>
              <w:pStyle w:val="7"/>
              <w:spacing w:line="276" w:lineRule="auto"/>
              <w:ind w:firstLine="0" w:firstLineChars="0"/>
              <w:jc w:val="left"/>
              <w:rPr>
                <w:sz w:val="22"/>
                <w:szCs w:val="22"/>
              </w:rPr>
            </w:pPr>
            <w:r>
              <w:rPr>
                <w:rFonts w:hint="eastAsia" w:ascii="宋体" w:hAnsi="宋体" w:cs="宋体"/>
                <w:sz w:val="21"/>
                <w:szCs w:val="21"/>
              </w:rPr>
              <w:t>增加员工帐号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29" w:type="dxa"/>
            <w:shd w:val="clear" w:color="auto" w:fill="FFFFFF"/>
          </w:tcPr>
          <w:p>
            <w:pPr>
              <w:pStyle w:val="7"/>
              <w:spacing w:line="276" w:lineRule="auto"/>
              <w:ind w:firstLine="0" w:firstLineChars="0"/>
              <w:rPr>
                <w:sz w:val="22"/>
                <w:szCs w:val="22"/>
              </w:rPr>
            </w:pPr>
            <w:r>
              <w:rPr>
                <w:rFonts w:ascii="Calibri" w:hAnsi="Calibri" w:cs="Calibri"/>
                <w:sz w:val="21"/>
                <w:szCs w:val="21"/>
              </w:rPr>
              <w:t>StaffManageController.changeAuthority</w:t>
            </w:r>
          </w:p>
        </w:tc>
        <w:tc>
          <w:tcPr>
            <w:tcW w:w="4377" w:type="dxa"/>
            <w:shd w:val="clear" w:color="auto" w:fill="FFFFFF"/>
          </w:tcPr>
          <w:p>
            <w:pPr>
              <w:pStyle w:val="7"/>
              <w:spacing w:line="276" w:lineRule="auto"/>
              <w:ind w:firstLine="0" w:firstLineChars="0"/>
              <w:jc w:val="left"/>
              <w:rPr>
                <w:sz w:val="22"/>
                <w:szCs w:val="22"/>
              </w:rPr>
            </w:pPr>
            <w:r>
              <w:rPr>
                <w:rFonts w:hint="eastAsia" w:ascii="宋体" w:hAnsi="宋体" w:cs="宋体"/>
                <w:sz w:val="21"/>
                <w:szCs w:val="21"/>
              </w:rPr>
              <w:t>修改职位权限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29" w:type="dxa"/>
            <w:shd w:val="clear" w:color="auto" w:fill="FFFFFF"/>
          </w:tcPr>
          <w:p>
            <w:pPr>
              <w:pStyle w:val="7"/>
              <w:spacing w:line="276" w:lineRule="auto"/>
              <w:ind w:firstLine="0" w:firstLineChars="0"/>
              <w:rPr>
                <w:sz w:val="22"/>
                <w:szCs w:val="22"/>
              </w:rPr>
            </w:pPr>
            <w:r>
              <w:rPr>
                <w:rFonts w:ascii="Calibri" w:hAnsi="Calibri" w:cs="Calibri"/>
                <w:sz w:val="21"/>
                <w:szCs w:val="21"/>
              </w:rPr>
              <w:t>StaffManageController.deleteStaff</w:t>
            </w:r>
          </w:p>
        </w:tc>
        <w:tc>
          <w:tcPr>
            <w:tcW w:w="4377" w:type="dxa"/>
            <w:shd w:val="clear" w:color="auto" w:fill="FFFFFF"/>
          </w:tcPr>
          <w:p>
            <w:pPr>
              <w:pStyle w:val="7"/>
              <w:spacing w:line="276" w:lineRule="auto"/>
              <w:ind w:firstLine="0" w:firstLineChars="0"/>
              <w:jc w:val="left"/>
              <w:rPr>
                <w:sz w:val="22"/>
                <w:szCs w:val="22"/>
              </w:rPr>
            </w:pPr>
            <w:r>
              <w:rPr>
                <w:rFonts w:hint="eastAsia" w:ascii="宋体" w:hAnsi="宋体" w:cs="宋体"/>
                <w:sz w:val="21"/>
                <w:szCs w:val="21"/>
              </w:rPr>
              <w:t>删除员工帐号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29" w:type="dxa"/>
            <w:shd w:val="clear" w:color="auto" w:fill="FFFFFF"/>
          </w:tcPr>
          <w:p>
            <w:pPr>
              <w:pStyle w:val="7"/>
              <w:spacing w:line="276" w:lineRule="auto"/>
              <w:ind w:firstLine="0" w:firstLineChars="0"/>
              <w:rPr>
                <w:sz w:val="22"/>
                <w:szCs w:val="22"/>
              </w:rPr>
            </w:pPr>
            <w:r>
              <w:rPr>
                <w:rFonts w:ascii="Calibri" w:hAnsi="Calibri" w:cs="Calibri"/>
                <w:sz w:val="21"/>
                <w:szCs w:val="21"/>
              </w:rPr>
              <w:t>StaffManageController.endManagement</w:t>
            </w:r>
          </w:p>
        </w:tc>
        <w:tc>
          <w:tcPr>
            <w:tcW w:w="4377" w:type="dxa"/>
            <w:shd w:val="clear" w:color="auto" w:fill="FFFFFF"/>
          </w:tcPr>
          <w:p>
            <w:pPr>
              <w:pStyle w:val="7"/>
              <w:spacing w:line="276" w:lineRule="auto"/>
              <w:ind w:firstLine="0" w:firstLineChars="0"/>
              <w:jc w:val="left"/>
              <w:rPr>
                <w:sz w:val="22"/>
                <w:szCs w:val="22"/>
              </w:rPr>
            </w:pPr>
            <w:r>
              <w:rPr>
                <w:rFonts w:hint="eastAsia" w:ascii="宋体" w:hAnsi="宋体" w:cs="宋体"/>
                <w:sz w:val="21"/>
                <w:szCs w:val="21"/>
              </w:rPr>
              <w:t>确认管理</w:t>
            </w:r>
          </w:p>
        </w:tc>
      </w:tr>
    </w:tbl>
    <w:p>
      <w:pPr>
        <w:pStyle w:val="2"/>
        <w:widowControl/>
        <w:numPr>
          <w:ilvl w:val="3"/>
          <w:numId w:val="1"/>
        </w:numPr>
        <w:rPr>
          <w:sz w:val="24"/>
          <w:szCs w:val="28"/>
        </w:rPr>
      </w:pPr>
      <w:r>
        <w:rPr>
          <w:rFonts w:hint="eastAsia"/>
          <w:sz w:val="24"/>
          <w:szCs w:val="28"/>
        </w:rPr>
        <w:t>LogIn</w:t>
      </w:r>
      <w:r>
        <w:rPr>
          <w:sz w:val="24"/>
          <w:szCs w:val="28"/>
        </w:rPr>
        <w:t>ui</w:t>
      </w:r>
      <w:r>
        <w:rPr>
          <w:rFonts w:hint="eastAsia" w:cs="宋体"/>
          <w:sz w:val="24"/>
          <w:szCs w:val="28"/>
        </w:rPr>
        <w:t>模块的接口规范</w:t>
      </w:r>
    </w:p>
    <w:p>
      <w:pPr>
        <w:pStyle w:val="7"/>
        <w:widowControl/>
        <w:numPr>
          <w:ilvl w:val="0"/>
          <w:numId w:val="0"/>
        </w:numPr>
        <w:spacing w:line="276" w:lineRule="auto"/>
        <w:ind w:left="420" w:firstLine="0" w:firstLineChars="0"/>
        <w:rPr>
          <w:rFonts w:ascii="宋体" w:hAnsi="宋体" w:cs="宋体"/>
          <w:sz w:val="22"/>
          <w:szCs w:val="21"/>
        </w:rPr>
      </w:pPr>
      <w:r>
        <w:rPr>
          <w:rFonts w:hint="eastAsia" w:ascii="宋体" w:hAnsi="宋体" w:cs="宋体"/>
          <w:sz w:val="22"/>
          <w:szCs w:val="21"/>
        </w:rPr>
        <w:t>LogInui模块的接口规范如下表所示。</w:t>
      </w:r>
    </w:p>
    <w:p>
      <w:pPr>
        <w:pStyle w:val="41"/>
        <w:numPr>
          <w:ilvl w:val="0"/>
          <w:numId w:val="0"/>
        </w:numPr>
        <w:ind w:left="1685" w:firstLine="415" w:firstLineChars="0"/>
        <w:jc w:val="both"/>
        <w:rPr>
          <w:rFonts w:ascii="宋体" w:hAnsi="宋体" w:cs="宋体"/>
          <w:b/>
          <w:bCs/>
        </w:rPr>
      </w:pPr>
      <w:r>
        <w:rPr>
          <w:rFonts w:hint="eastAsia" w:ascii="宋体" w:hAnsi="宋体" w:cs="宋体"/>
          <w:b/>
          <w:bCs/>
        </w:rPr>
        <w:t xml:space="preserve">表13 </w:t>
      </w:r>
      <w:r>
        <w:rPr>
          <w:rFonts w:hint="eastAsia" w:ascii="宋体" w:hAnsi="宋体" w:cs="宋体"/>
          <w:sz w:val="22"/>
        </w:rPr>
        <w:t>LogInui</w:t>
      </w:r>
      <w:r>
        <w:rPr>
          <w:rFonts w:hint="eastAsia" w:ascii="宋体" w:hAnsi="宋体" w:cs="宋体"/>
          <w:b/>
          <w:bCs/>
        </w:rPr>
        <w:t>模块的接口规范</w:t>
      </w:r>
    </w:p>
    <w:tbl>
      <w:tblPr>
        <w:tblStyle w:val="19"/>
        <w:tblW w:w="8506"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29"/>
        <w:gridCol w:w="43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6" w:type="dxa"/>
            <w:gridSpan w:val="2"/>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需要的接口（需接口）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29"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服务名</w:t>
            </w:r>
          </w:p>
        </w:tc>
        <w:tc>
          <w:tcPr>
            <w:tcW w:w="4377"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29" w:type="dxa"/>
            <w:tcBorders>
              <w:top w:val="single" w:color="000000" w:sz="4" w:space="0"/>
              <w:left w:val="single" w:color="000000" w:sz="4" w:space="0"/>
              <w:bottom w:val="single" w:color="000000" w:sz="4" w:space="0"/>
              <w:right w:val="single" w:color="000000" w:sz="4" w:space="0"/>
            </w:tcBorders>
            <w:shd w:val="clear" w:color="auto" w:fill="FFFFFF"/>
          </w:tcPr>
          <w:p>
            <w:pPr>
              <w:pStyle w:val="7"/>
              <w:spacing w:line="276" w:lineRule="auto"/>
              <w:ind w:firstLine="0" w:firstLineChars="0"/>
              <w:rPr>
                <w:sz w:val="22"/>
                <w:szCs w:val="22"/>
              </w:rPr>
            </w:pPr>
            <w:r>
              <w:rPr>
                <w:rFonts w:hint="eastAsia" w:ascii="Calibri" w:hAnsi="Calibri" w:cs="Calibri"/>
                <w:sz w:val="21"/>
                <w:szCs w:val="21"/>
              </w:rPr>
              <w:t>LogInController.logIn</w:t>
            </w:r>
          </w:p>
        </w:tc>
        <w:tc>
          <w:tcPr>
            <w:tcW w:w="4377" w:type="dxa"/>
            <w:tcBorders>
              <w:top w:val="single" w:color="000000" w:sz="4" w:space="0"/>
              <w:left w:val="single" w:color="000000" w:sz="4" w:space="0"/>
              <w:bottom w:val="single" w:color="000000" w:sz="4" w:space="0"/>
              <w:right w:val="single" w:color="000000" w:sz="4" w:space="0"/>
            </w:tcBorders>
            <w:shd w:val="clear" w:color="auto" w:fill="FFFFFF"/>
          </w:tcPr>
          <w:p>
            <w:pPr>
              <w:pStyle w:val="7"/>
              <w:spacing w:line="276" w:lineRule="auto"/>
              <w:ind w:firstLine="0" w:firstLineChars="0"/>
              <w:jc w:val="left"/>
              <w:rPr>
                <w:sz w:val="22"/>
                <w:szCs w:val="22"/>
              </w:rPr>
            </w:pPr>
            <w:r>
              <w:rPr>
                <w:rFonts w:hint="eastAsia" w:ascii="宋体" w:hAnsi="宋体" w:cs="宋体"/>
                <w:sz w:val="21"/>
                <w:szCs w:val="21"/>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29" w:type="dxa"/>
            <w:shd w:val="clear" w:color="auto" w:fill="FFFFFF"/>
          </w:tcPr>
          <w:p>
            <w:pPr>
              <w:pStyle w:val="7"/>
              <w:spacing w:line="276" w:lineRule="auto"/>
              <w:ind w:firstLine="0" w:firstLineChars="0"/>
              <w:rPr>
                <w:sz w:val="22"/>
                <w:szCs w:val="22"/>
              </w:rPr>
            </w:pPr>
            <w:r>
              <w:rPr>
                <w:rFonts w:hint="eastAsia" w:ascii="Calibri" w:hAnsi="Calibri" w:cs="Calibri"/>
                <w:sz w:val="21"/>
                <w:szCs w:val="21"/>
              </w:rPr>
              <w:t>LogInController.</w:t>
            </w:r>
            <w:r>
              <w:t xml:space="preserve"> </w:t>
            </w:r>
            <w:r>
              <w:rPr>
                <w:rFonts w:ascii="Calibri" w:hAnsi="Calibri" w:cs="Calibri"/>
                <w:sz w:val="21"/>
                <w:szCs w:val="21"/>
              </w:rPr>
              <w:t>getCurrentUser</w:t>
            </w:r>
          </w:p>
        </w:tc>
        <w:tc>
          <w:tcPr>
            <w:tcW w:w="4377" w:type="dxa"/>
            <w:shd w:val="clear" w:color="auto" w:fill="FFFFFF"/>
          </w:tcPr>
          <w:p>
            <w:pPr>
              <w:pStyle w:val="7"/>
              <w:spacing w:line="276" w:lineRule="auto"/>
              <w:ind w:firstLine="0" w:firstLineChars="0"/>
              <w:jc w:val="left"/>
              <w:rPr>
                <w:sz w:val="22"/>
                <w:szCs w:val="22"/>
              </w:rPr>
            </w:pPr>
            <w:r>
              <w:rPr>
                <w:rFonts w:hint="eastAsia" w:ascii="宋体" w:hAnsi="宋体" w:cs="宋体"/>
                <w:sz w:val="21"/>
                <w:szCs w:val="21"/>
              </w:rPr>
              <w:t>获得当前登陆者信息</w:t>
            </w:r>
          </w:p>
        </w:tc>
      </w:tr>
    </w:tbl>
    <w:p>
      <w:pPr>
        <w:rPr>
          <w:rFonts w:ascii="宋体" w:hAnsi="宋体" w:cs="宋体"/>
        </w:rPr>
      </w:pPr>
    </w:p>
    <w:p>
      <w:pPr>
        <w:pStyle w:val="2"/>
        <w:widowControl/>
        <w:numPr>
          <w:ilvl w:val="2"/>
          <w:numId w:val="1"/>
        </w:numPr>
        <w:rPr>
          <w:sz w:val="28"/>
          <w:szCs w:val="28"/>
        </w:rPr>
      </w:pPr>
      <w:bookmarkStart w:id="31" w:name="_Toc402982473"/>
      <w:r>
        <w:rPr>
          <w:rFonts w:hint="eastAsia" w:cs="宋体"/>
          <w:sz w:val="28"/>
          <w:szCs w:val="28"/>
        </w:rPr>
        <w:t>客户端展示层模块局部模块的设计原理</w:t>
      </w:r>
      <w:bookmarkEnd w:id="31"/>
    </w:p>
    <w:p>
      <w:pPr>
        <w:pStyle w:val="7"/>
        <w:widowControl/>
        <w:spacing w:line="276" w:lineRule="auto"/>
        <w:ind w:firstLine="440"/>
        <w:rPr>
          <w:rFonts w:ascii="宋体" w:hAnsi="宋体" w:cs="宋体"/>
          <w:sz w:val="22"/>
          <w:szCs w:val="21"/>
        </w:rPr>
      </w:pPr>
      <w:r>
        <w:rPr>
          <w:rFonts w:hint="eastAsia" w:ascii="宋体" w:hAnsi="宋体" w:cs="宋体"/>
          <w:sz w:val="22"/>
          <w:szCs w:val="21"/>
        </w:rPr>
        <w:t>客户端展示层模块使用了集中式的控制风格。每个界面都通过mainui模块实现跳转。</w:t>
      </w:r>
    </w:p>
    <w:p>
      <w:pPr>
        <w:pStyle w:val="7"/>
        <w:widowControl/>
        <w:spacing w:line="276" w:lineRule="auto"/>
        <w:ind w:firstLine="440"/>
        <w:rPr>
          <w:rFonts w:ascii="宋体" w:hAnsi="宋体" w:cs="宋体"/>
          <w:szCs w:val="21"/>
        </w:rPr>
      </w:pPr>
      <w:r>
        <w:rPr>
          <w:rFonts w:hint="eastAsia" w:ascii="宋体" w:hAnsi="宋体" w:cs="宋体"/>
          <w:sz w:val="22"/>
          <w:szCs w:val="21"/>
        </w:rPr>
        <w:t>客户端展示层模块使用了集中式的控制风格。每一个界面的职责从mainui之中分离并通过mainui模块实现跳转。</w:t>
      </w:r>
    </w:p>
    <w:p>
      <w:pPr>
        <w:pStyle w:val="2"/>
        <w:widowControl/>
        <w:numPr>
          <w:ilvl w:val="1"/>
          <w:numId w:val="1"/>
        </w:numPr>
        <w:rPr>
          <w:sz w:val="32"/>
          <w:szCs w:val="32"/>
        </w:rPr>
      </w:pPr>
      <w:bookmarkStart w:id="32" w:name="_Toc402982474"/>
      <w:r>
        <w:rPr>
          <w:rFonts w:hint="eastAsia" w:cs="宋体"/>
          <w:sz w:val="32"/>
          <w:szCs w:val="32"/>
        </w:rPr>
        <w:t>客户端业务逻辑层模块的静态结构和动态职责</w:t>
      </w:r>
      <w:bookmarkEnd w:id="32"/>
    </w:p>
    <w:p>
      <w:pPr>
        <w:pStyle w:val="7"/>
        <w:widowControl/>
        <w:spacing w:line="276" w:lineRule="auto"/>
        <w:ind w:firstLine="440"/>
        <w:rPr>
          <w:rFonts w:ascii="宋体" w:hAnsi="宋体" w:cs="宋体"/>
          <w:sz w:val="20"/>
          <w:szCs w:val="21"/>
        </w:rPr>
      </w:pPr>
      <w:r>
        <w:rPr>
          <w:rFonts w:hint="eastAsia" w:ascii="宋体" w:hAnsi="宋体" w:cs="宋体"/>
          <w:sz w:val="22"/>
          <w:szCs w:val="21"/>
        </w:rPr>
        <w:t>客户端业务逻辑层由9个模块组成，分别是</w:t>
      </w:r>
      <w:r>
        <w:rPr>
          <w:rFonts w:hint="eastAsia" w:ascii="宋体" w:hAnsi="宋体" w:cs="宋体"/>
          <w:sz w:val="22"/>
        </w:rPr>
        <w:t>userbl,nonuserbl, insititutionbl,logbl,commoditybl,sheetbl,begininfobl,accountbl,staffmanagebl</w:t>
      </w:r>
      <w:r>
        <w:rPr>
          <w:rFonts w:hint="eastAsia" w:ascii="宋体" w:hAnsi="宋体" w:cs="宋体"/>
          <w:sz w:val="22"/>
          <w:szCs w:val="21"/>
        </w:rPr>
        <w:t>。userbl模块负责</w:t>
      </w:r>
      <w:r>
        <w:rPr>
          <w:rFonts w:hint="eastAsia" w:cs="宋体"/>
          <w:sz w:val="22"/>
          <w:szCs w:val="22"/>
        </w:rPr>
        <w:t>实现对应登录界面和密码修改界面的服务</w:t>
      </w:r>
      <w:r>
        <w:rPr>
          <w:rFonts w:hint="eastAsia" w:ascii="宋体" w:hAnsi="宋体" w:cs="宋体"/>
          <w:sz w:val="22"/>
          <w:szCs w:val="21"/>
        </w:rPr>
        <w:t>；</w:t>
      </w:r>
      <w:r>
        <w:rPr>
          <w:rFonts w:hint="eastAsia" w:ascii="宋体" w:hAnsi="宋体" w:cs="宋体"/>
          <w:sz w:val="22"/>
        </w:rPr>
        <w:t>nonuser</w:t>
      </w:r>
      <w:r>
        <w:rPr>
          <w:rFonts w:hint="eastAsia" w:ascii="宋体" w:hAnsi="宋体" w:cs="宋体"/>
          <w:sz w:val="22"/>
          <w:szCs w:val="21"/>
        </w:rPr>
        <w:t>bl模块负责</w:t>
      </w:r>
      <w:r>
        <w:rPr>
          <w:rFonts w:hint="eastAsia" w:cs="宋体"/>
          <w:sz w:val="22"/>
          <w:szCs w:val="22"/>
        </w:rPr>
        <w:t>实现对应司机车辆营业厅信息管理的服务</w:t>
      </w:r>
      <w:r>
        <w:rPr>
          <w:rFonts w:hint="eastAsia" w:ascii="宋体" w:hAnsi="宋体" w:cs="宋体"/>
          <w:sz w:val="22"/>
          <w:szCs w:val="21"/>
        </w:rPr>
        <w:t>；</w:t>
      </w:r>
      <w:r>
        <w:rPr>
          <w:rFonts w:hint="eastAsia" w:ascii="宋体" w:hAnsi="宋体" w:cs="宋体"/>
          <w:sz w:val="22"/>
        </w:rPr>
        <w:t>insititution</w:t>
      </w:r>
      <w:r>
        <w:rPr>
          <w:rFonts w:hint="eastAsia" w:ascii="宋体" w:hAnsi="宋体" w:cs="宋体"/>
          <w:sz w:val="22"/>
          <w:szCs w:val="21"/>
        </w:rPr>
        <w:t>bl模块负责</w:t>
      </w:r>
      <w:r>
        <w:rPr>
          <w:rFonts w:hint="eastAsia" w:cs="宋体"/>
          <w:sz w:val="22"/>
          <w:szCs w:val="22"/>
        </w:rPr>
        <w:t>实现对应机构管理的服务</w:t>
      </w:r>
      <w:r>
        <w:rPr>
          <w:rFonts w:hint="eastAsia" w:ascii="宋体" w:hAnsi="宋体" w:cs="宋体"/>
          <w:sz w:val="22"/>
          <w:szCs w:val="21"/>
        </w:rPr>
        <w:t>；commoditybl模块负责</w:t>
      </w:r>
      <w:r>
        <w:rPr>
          <w:rFonts w:hint="eastAsia" w:cs="宋体"/>
          <w:sz w:val="22"/>
          <w:szCs w:val="22"/>
        </w:rPr>
        <w:t>实现对应库存查看、库存分区、库存盘点和库存报警的服务</w:t>
      </w:r>
      <w:r>
        <w:rPr>
          <w:rFonts w:hint="eastAsia" w:ascii="宋体" w:hAnsi="宋体" w:cs="宋体"/>
          <w:sz w:val="22"/>
          <w:szCs w:val="21"/>
        </w:rPr>
        <w:t>；</w:t>
      </w:r>
      <w:r>
        <w:rPr>
          <w:rFonts w:hint="eastAsia" w:ascii="宋体" w:hAnsi="宋体" w:cs="宋体"/>
          <w:sz w:val="22"/>
        </w:rPr>
        <w:t>logbl</w:t>
      </w:r>
      <w:r>
        <w:rPr>
          <w:rFonts w:hint="eastAsia" w:ascii="宋体" w:hAnsi="宋体" w:cs="宋体"/>
          <w:sz w:val="22"/>
          <w:szCs w:val="21"/>
        </w:rPr>
        <w:t>模块负责</w:t>
      </w:r>
      <w:r>
        <w:rPr>
          <w:rFonts w:hint="eastAsia" w:cs="宋体"/>
          <w:sz w:val="22"/>
          <w:szCs w:val="22"/>
        </w:rPr>
        <w:t>实现对应日志操作的服务</w:t>
      </w:r>
      <w:r>
        <w:rPr>
          <w:rFonts w:hint="eastAsia" w:ascii="宋体" w:hAnsi="宋体" w:cs="宋体"/>
          <w:sz w:val="22"/>
          <w:szCs w:val="21"/>
        </w:rPr>
        <w:t>；</w:t>
      </w:r>
      <w:r>
        <w:rPr>
          <w:rFonts w:hint="eastAsia" w:ascii="宋体" w:hAnsi="宋体" w:cs="宋体"/>
          <w:sz w:val="22"/>
        </w:rPr>
        <w:t>sheetbl</w:t>
      </w:r>
      <w:r>
        <w:rPr>
          <w:rFonts w:hint="eastAsia" w:ascii="宋体" w:hAnsi="宋体" w:cs="宋体"/>
          <w:sz w:val="22"/>
          <w:szCs w:val="21"/>
        </w:rPr>
        <w:t>模块负责</w:t>
      </w:r>
      <w:r>
        <w:rPr>
          <w:rFonts w:hint="eastAsia" w:cs="宋体"/>
          <w:sz w:val="22"/>
          <w:szCs w:val="22"/>
        </w:rPr>
        <w:t>实现对应所有单据操作的服务</w:t>
      </w:r>
      <w:r>
        <w:rPr>
          <w:rFonts w:hint="eastAsia" w:ascii="宋体" w:hAnsi="宋体" w:cs="宋体"/>
          <w:sz w:val="22"/>
          <w:szCs w:val="21"/>
        </w:rPr>
        <w:t>；</w:t>
      </w:r>
      <w:r>
        <w:rPr>
          <w:rFonts w:hint="eastAsia" w:ascii="宋体" w:hAnsi="宋体" w:cs="宋体"/>
          <w:sz w:val="22"/>
        </w:rPr>
        <w:t>begininfobl</w:t>
      </w:r>
      <w:r>
        <w:rPr>
          <w:rFonts w:hint="eastAsia" w:ascii="宋体" w:hAnsi="宋体" w:cs="宋体"/>
          <w:sz w:val="22"/>
          <w:szCs w:val="21"/>
        </w:rPr>
        <w:t>模块负责</w:t>
      </w:r>
      <w:r>
        <w:rPr>
          <w:rFonts w:hint="eastAsia" w:cs="宋体"/>
          <w:sz w:val="22"/>
          <w:szCs w:val="22"/>
        </w:rPr>
        <w:t>实现对应初始化信息的服务</w:t>
      </w:r>
      <w:r>
        <w:rPr>
          <w:rFonts w:hint="eastAsia" w:ascii="宋体" w:hAnsi="宋体" w:cs="宋体"/>
          <w:sz w:val="22"/>
          <w:szCs w:val="21"/>
        </w:rPr>
        <w:t>；</w:t>
      </w:r>
      <w:r>
        <w:rPr>
          <w:rFonts w:hint="eastAsia" w:ascii="宋体" w:hAnsi="宋体" w:cs="宋体"/>
          <w:sz w:val="22"/>
        </w:rPr>
        <w:t>accountbl</w:t>
      </w:r>
      <w:r>
        <w:rPr>
          <w:rFonts w:hint="eastAsia" w:ascii="宋体" w:hAnsi="宋体" w:cs="宋体"/>
          <w:sz w:val="22"/>
          <w:szCs w:val="21"/>
        </w:rPr>
        <w:t>模块负责</w:t>
      </w:r>
      <w:r>
        <w:rPr>
          <w:rFonts w:hint="eastAsia" w:cs="宋体"/>
          <w:sz w:val="22"/>
          <w:szCs w:val="22"/>
        </w:rPr>
        <w:t>实现对应账户管理的服务</w:t>
      </w:r>
      <w:r>
        <w:rPr>
          <w:rFonts w:hint="eastAsia" w:ascii="宋体" w:hAnsi="宋体" w:cs="宋体"/>
          <w:sz w:val="22"/>
          <w:szCs w:val="21"/>
        </w:rPr>
        <w:t>；</w:t>
      </w:r>
      <w:r>
        <w:rPr>
          <w:rFonts w:hint="eastAsia" w:ascii="宋体" w:hAnsi="宋体" w:cs="宋体"/>
          <w:sz w:val="22"/>
        </w:rPr>
        <w:t>staffmanagebl</w:t>
      </w:r>
      <w:r>
        <w:rPr>
          <w:rFonts w:hint="eastAsia" w:ascii="宋体" w:hAnsi="宋体" w:cs="宋体"/>
          <w:sz w:val="22"/>
          <w:szCs w:val="21"/>
        </w:rPr>
        <w:t>模块负责</w:t>
      </w:r>
      <w:r>
        <w:rPr>
          <w:rFonts w:hint="eastAsia" w:cs="宋体"/>
          <w:sz w:val="22"/>
          <w:szCs w:val="22"/>
        </w:rPr>
        <w:t>实现对应员工信息管理的服务</w:t>
      </w:r>
      <w:r>
        <w:rPr>
          <w:rFonts w:hint="eastAsia" w:ascii="宋体" w:hAnsi="宋体" w:cs="宋体"/>
          <w:sz w:val="22"/>
          <w:szCs w:val="21"/>
        </w:rPr>
        <w:t>。</w:t>
      </w:r>
    </w:p>
    <w:p>
      <w:pPr>
        <w:pStyle w:val="2"/>
        <w:widowControl/>
        <w:numPr>
          <w:ilvl w:val="2"/>
          <w:numId w:val="1"/>
        </w:numPr>
        <w:rPr>
          <w:sz w:val="28"/>
          <w:szCs w:val="28"/>
        </w:rPr>
      </w:pPr>
      <w:bookmarkStart w:id="33" w:name="_Toc402982475"/>
      <w:r>
        <w:rPr>
          <w:rFonts w:hint="eastAsia" w:cs="宋体"/>
          <w:sz w:val="28"/>
          <w:szCs w:val="28"/>
        </w:rPr>
        <w:t>客户端业务逻辑层模块局部模块的职责</w:t>
      </w:r>
      <w:bookmarkEnd w:id="33"/>
    </w:p>
    <w:p>
      <w:pPr>
        <w:pStyle w:val="7"/>
        <w:widowControl/>
        <w:spacing w:line="276" w:lineRule="auto"/>
        <w:ind w:firstLine="440"/>
        <w:rPr>
          <w:rFonts w:ascii="宋体" w:hAnsi="宋体" w:cs="宋体"/>
          <w:sz w:val="22"/>
          <w:szCs w:val="21"/>
        </w:rPr>
      </w:pPr>
      <w:r>
        <w:rPr>
          <w:rFonts w:hint="eastAsia" w:ascii="宋体" w:hAnsi="宋体" w:cs="宋体"/>
          <w:sz w:val="22"/>
          <w:szCs w:val="21"/>
        </w:rPr>
        <w:t>客户端业务逻辑层层模块的职责如下表所示。</w:t>
      </w:r>
    </w:p>
    <w:p>
      <w:pPr>
        <w:jc w:val="center"/>
        <w:rPr>
          <w:rFonts w:ascii="宋体" w:hAnsi="宋体" w:cs="宋体"/>
          <w:b/>
          <w:bCs/>
        </w:rPr>
      </w:pPr>
      <w:r>
        <w:rPr>
          <w:rFonts w:hint="eastAsia" w:ascii="宋体" w:hAnsi="宋体" w:cs="宋体"/>
          <w:b/>
          <w:bCs/>
        </w:rPr>
        <w:t>表14 客户端业务逻辑层模块的职责</w:t>
      </w:r>
    </w:p>
    <w:tbl>
      <w:tblPr>
        <w:tblStyle w:val="19"/>
        <w:tblW w:w="85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80"/>
        <w:gridCol w:w="58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5"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b/>
                <w:sz w:val="22"/>
                <w:szCs w:val="22"/>
              </w:rPr>
            </w:pPr>
            <w:r>
              <w:rPr>
                <w:rFonts w:hint="eastAsia" w:cs="宋体"/>
                <w:b/>
                <w:sz w:val="22"/>
                <w:szCs w:val="22"/>
              </w:rPr>
              <w:t>模块</w:t>
            </w:r>
          </w:p>
        </w:tc>
        <w:tc>
          <w:tcPr>
            <w:tcW w:w="583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b/>
                <w:sz w:val="22"/>
                <w:szCs w:val="22"/>
              </w:rPr>
            </w:pPr>
            <w:r>
              <w:rPr>
                <w:rFonts w:hint="eastAsia" w:cs="宋体"/>
                <w:b/>
                <w:sz w:val="22"/>
                <w:szCs w:val="22"/>
              </w:rPr>
              <w:t>职责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5"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sz w:val="22"/>
                <w:szCs w:val="22"/>
              </w:rPr>
            </w:pPr>
            <w:r>
              <w:rPr>
                <w:sz w:val="22"/>
                <w:szCs w:val="22"/>
              </w:rPr>
              <w:t>Userbl</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rPr>
                <w:sz w:val="22"/>
                <w:szCs w:val="22"/>
              </w:rPr>
            </w:pPr>
            <w:r>
              <w:rPr>
                <w:rFonts w:hint="eastAsia" w:cs="宋体"/>
                <w:sz w:val="22"/>
                <w:szCs w:val="22"/>
              </w:rPr>
              <w:t>负责实现对应用户信息和密码修改界面的服务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sz w:val="22"/>
                <w:szCs w:val="22"/>
              </w:rPr>
              <w:t>NonUser</w:t>
            </w:r>
            <w:r>
              <w:rPr>
                <w:sz w:val="22"/>
                <w:szCs w:val="22"/>
              </w:rPr>
              <w:t>bl</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rPr>
              <w:t>负责实现对应司机车辆营业厅信息管理的服务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rPr>
                <w:sz w:val="22"/>
                <w:szCs w:val="22"/>
              </w:rPr>
            </w:pPr>
            <w:r>
              <w:rPr>
                <w:rFonts w:hint="eastAsia"/>
                <w:sz w:val="22"/>
                <w:szCs w:val="22"/>
              </w:rPr>
              <w:t>Insititution</w:t>
            </w:r>
            <w:r>
              <w:rPr>
                <w:sz w:val="22"/>
                <w:szCs w:val="22"/>
              </w:rPr>
              <w:t>bl</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b/>
                <w:sz w:val="22"/>
                <w:szCs w:val="22"/>
              </w:rPr>
            </w:pPr>
            <w:r>
              <w:rPr>
                <w:rFonts w:hint="eastAsia" w:cs="宋体"/>
                <w:sz w:val="22"/>
                <w:szCs w:val="22"/>
              </w:rPr>
              <w:t>负责实现对应机构管理的服务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sz w:val="22"/>
                <w:szCs w:val="22"/>
              </w:rPr>
              <w:t>C</w:t>
            </w:r>
            <w:r>
              <w:rPr>
                <w:sz w:val="22"/>
                <w:szCs w:val="22"/>
              </w:rPr>
              <w:t>ommoditybl</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rPr>
              <w:t>负责实现对应库存查看、库存分区、库存盘点和库存报警的服务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sz w:val="22"/>
                <w:szCs w:val="22"/>
              </w:rPr>
              <w:t>Log</w:t>
            </w:r>
            <w:r>
              <w:rPr>
                <w:sz w:val="22"/>
                <w:szCs w:val="22"/>
              </w:rPr>
              <w:t>bl</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rPr>
              <w:t>负责实现对应日志操作的服务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sz w:val="22"/>
                <w:szCs w:val="22"/>
              </w:rPr>
              <w:t>Sheet</w:t>
            </w:r>
            <w:r>
              <w:rPr>
                <w:sz w:val="22"/>
                <w:szCs w:val="22"/>
              </w:rPr>
              <w:t>bl</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rPr>
              <w:t>负责实现对应所有单据操作的服务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sz w:val="22"/>
                <w:szCs w:val="22"/>
              </w:rPr>
              <w:t>Begininfo</w:t>
            </w:r>
            <w:r>
              <w:rPr>
                <w:sz w:val="22"/>
                <w:szCs w:val="22"/>
              </w:rPr>
              <w:t>bl</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rPr>
              <w:t>负责实现对应初始化信息的服务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sz w:val="22"/>
                <w:szCs w:val="22"/>
              </w:rPr>
              <w:t>Account</w:t>
            </w:r>
            <w:r>
              <w:rPr>
                <w:sz w:val="22"/>
                <w:szCs w:val="22"/>
              </w:rPr>
              <w:t>bl</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rPr>
              <w:t>负责实现对应账户管理的服务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sz w:val="22"/>
                <w:szCs w:val="22"/>
              </w:rPr>
              <w:t>Staffmanage</w:t>
            </w:r>
            <w:r>
              <w:rPr>
                <w:sz w:val="22"/>
                <w:szCs w:val="22"/>
              </w:rPr>
              <w:t>bl</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rPr>
              <w:t>负责实现对应员工信息管理的服务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 w:hRule="atLeast"/>
        </w:trPr>
        <w:tc>
          <w:tcPr>
            <w:tcW w:w="2680"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sz w:val="22"/>
                <w:szCs w:val="22"/>
              </w:rPr>
              <w:t>LogInbl</w:t>
            </w:r>
          </w:p>
        </w:tc>
        <w:tc>
          <w:tcPr>
            <w:tcW w:w="5836" w:type="dxa"/>
            <w:tcBorders>
              <w:top w:val="single" w:color="000000" w:sz="4" w:space="0"/>
              <w:left w:val="single" w:color="000000" w:sz="4" w:space="0"/>
              <w:bottom w:val="single" w:color="000000" w:sz="4" w:space="0"/>
              <w:right w:val="single" w:color="000000" w:sz="4" w:space="0"/>
            </w:tcBorders>
            <w:shd w:val="clear" w:color="auto" w:fill="auto"/>
          </w:tcPr>
          <w:p>
            <w:pPr>
              <w:jc w:val="left"/>
              <w:rPr>
                <w:rFonts w:cs="宋体"/>
                <w:sz w:val="22"/>
                <w:szCs w:val="22"/>
              </w:rPr>
            </w:pPr>
            <w:r>
              <w:rPr>
                <w:rFonts w:hint="eastAsia" w:cs="宋体"/>
                <w:sz w:val="22"/>
                <w:szCs w:val="22"/>
              </w:rPr>
              <w:t>负责实现对应登陆界面</w:t>
            </w:r>
          </w:p>
        </w:tc>
      </w:tr>
    </w:tbl>
    <w:p>
      <w:pPr>
        <w:rPr>
          <w:b/>
          <w:sz w:val="22"/>
          <w:szCs w:val="22"/>
        </w:rPr>
      </w:pPr>
    </w:p>
    <w:p>
      <w:pPr>
        <w:pStyle w:val="2"/>
        <w:widowControl/>
        <w:numPr>
          <w:ilvl w:val="2"/>
          <w:numId w:val="1"/>
        </w:numPr>
        <w:rPr>
          <w:sz w:val="28"/>
          <w:szCs w:val="28"/>
        </w:rPr>
      </w:pPr>
      <w:bookmarkStart w:id="34" w:name="_Toc402982476"/>
      <w:r>
        <w:rPr>
          <w:rFonts w:hint="eastAsia" w:cs="宋体"/>
          <w:sz w:val="28"/>
          <w:szCs w:val="28"/>
        </w:rPr>
        <w:t>客户端业务逻辑层模块局部模块的接口规范</w:t>
      </w:r>
      <w:bookmarkEnd w:id="34"/>
    </w:p>
    <w:p>
      <w:pPr>
        <w:pStyle w:val="2"/>
        <w:widowControl/>
        <w:numPr>
          <w:ilvl w:val="3"/>
          <w:numId w:val="1"/>
        </w:numPr>
        <w:rPr>
          <w:rFonts w:ascii="宋体" w:hAnsi="宋体" w:cs="宋体"/>
          <w:sz w:val="24"/>
          <w:szCs w:val="28"/>
        </w:rPr>
      </w:pPr>
      <w:bookmarkStart w:id="35" w:name="_Toc402982477"/>
      <w:r>
        <w:rPr>
          <w:rFonts w:hint="eastAsia" w:ascii="宋体" w:hAnsi="宋体" w:cs="宋体"/>
          <w:sz w:val="24"/>
          <w:szCs w:val="28"/>
        </w:rPr>
        <w:t>userbl模块</w:t>
      </w:r>
      <w:bookmarkEnd w:id="35"/>
    </w:p>
    <w:p>
      <w:pPr>
        <w:pStyle w:val="38"/>
        <w:ind w:firstLine="0" w:firstLineChars="0"/>
      </w:pPr>
      <w:bookmarkStart w:id="36" w:name="_Toc402982478"/>
      <w:r>
        <w:rPr>
          <w:rFonts w:hint="eastAsia"/>
        </w:rPr>
        <w:t>（1）模块概述</w:t>
      </w:r>
    </w:p>
    <w:p>
      <w:pPr>
        <w:pStyle w:val="38"/>
        <w:ind w:firstLine="0" w:firstLineChars="0"/>
      </w:pPr>
      <w:r>
        <w:rPr>
          <w:rFonts w:hint="eastAsia"/>
        </w:rPr>
        <w:t xml:space="preserve">     </w:t>
      </w:r>
      <w:r>
        <w:t>U</w:t>
      </w:r>
      <w:r>
        <w:rPr>
          <w:rFonts w:hint="eastAsia"/>
        </w:rPr>
        <w:t>serbl模块承担的需求参见需求规格说明文档功能需求及相关非功能需求</w:t>
      </w:r>
    </w:p>
    <w:p>
      <w:pPr>
        <w:pStyle w:val="38"/>
        <w:ind w:firstLine="0" w:firstLineChars="0"/>
      </w:pPr>
      <w:r>
        <w:rPr>
          <w:rFonts w:hint="eastAsia"/>
        </w:rPr>
        <w:t xml:space="preserve">     Userbl模块的职责及接口参见软件系统结构描述文档表13</w:t>
      </w:r>
    </w:p>
    <w:p>
      <w:pPr>
        <w:pStyle w:val="38"/>
        <w:ind w:firstLine="0" w:firstLineChars="0"/>
      </w:pPr>
      <w:r>
        <w:rPr>
          <w:rFonts w:hint="eastAsia"/>
        </w:rPr>
        <w:t>（2）整体结构</w:t>
      </w:r>
    </w:p>
    <w:p>
      <w:pPr>
        <w:pStyle w:val="38"/>
        <w:ind w:left="420" w:firstLineChars="0"/>
      </w:pPr>
      <w:r>
        <w:t>根据体系结构的设计，我们将系统分为展示层、业务逻辑层、数据层。每一层之间为了增加灵活性，我们会添加接口。比如展示层和业务逻辑层之间，我们添加</w:t>
      </w:r>
      <w:r>
        <w:rPr>
          <w:rFonts w:hint="eastAsia"/>
        </w:rPr>
        <w:t>businesslogicservice.userblservice接口。业务逻辑层和数据层之间添加dataservice.userdataservice接口。为了隔离业务逻辑指责和逻辑控制职责，我们增加了userController。UserPO是作为个人帐号信息的持久化对象被添加到设计模型中去的。</w:t>
      </w:r>
    </w:p>
    <w:p>
      <w:pPr>
        <w:ind w:firstLine="210" w:firstLineChars="100"/>
      </w:pPr>
    </w:p>
    <w:p>
      <w:pPr>
        <w:ind w:firstLine="211" w:firstLineChars="100"/>
        <w:jc w:val="center"/>
        <w:rPr>
          <w:b/>
          <w:bCs/>
        </w:rPr>
      </w:pPr>
      <w:r>
        <w:rPr>
          <w:rFonts w:hint="eastAsia"/>
          <w:b/>
          <w:bCs/>
        </w:rPr>
        <w:t>表15 个人帐号管理业务逻辑层详细设计的上下文</w:t>
      </w:r>
    </w:p>
    <w:tbl>
      <w:tblPr>
        <w:tblStyle w:val="20"/>
        <w:tblW w:w="8522"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503"/>
        <w:gridCol w:w="728"/>
        <w:gridCol w:w="7291"/>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03" w:type="dxa"/>
            <w:vMerge w:val="restart"/>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r>
              <w:rPr>
                <w:rFonts w:hint="eastAsia" w:ascii="Calibri" w:hAnsi="Calibri" w:cs="Calibri"/>
              </w:rPr>
              <w:t>输入</w:t>
            </w: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需求</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ascii="Calibri" w:hAnsi="Calibri" w:cs="Calibri"/>
              </w:rPr>
              <w:t>参见：快递物流系统用例文档</w:t>
            </w:r>
            <w:r>
              <w:rPr>
                <w:rFonts w:hint="eastAsia" w:ascii="Calibri" w:hAnsi="Calibri" w:cs="Calibri"/>
              </w:rPr>
              <w:t>V3.3 “用例三十一 账号信息管理”</w:t>
            </w:r>
          </w:p>
          <w:p>
            <w:pPr>
              <w:ind w:firstLine="630" w:firstLineChars="300"/>
              <w:rPr>
                <w:rFonts w:ascii="Calibri" w:hAnsi="Calibri" w:cs="Calibri"/>
              </w:rPr>
            </w:pPr>
            <w:r>
              <w:rPr>
                <w:rFonts w:hint="eastAsia" w:ascii="Calibri" w:hAnsi="Calibri" w:cs="Calibri"/>
              </w:rPr>
              <w:t>快递物流系统需求规格说明文档V1.6中的3.2及3.3节</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682" w:hRule="atLeast"/>
        </w:trPr>
        <w:tc>
          <w:tcPr>
            <w:tcW w:w="503" w:type="dxa"/>
            <w:vMerge w:val="continue"/>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体系结构</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hint="eastAsia" w:ascii="Calibri" w:hAnsi="Calibri" w:cs="Calibri"/>
              </w:rPr>
              <w:t>//被Presentation层调用的接口</w:t>
            </w:r>
          </w:p>
          <w:p>
            <w:pPr>
              <w:rPr>
                <w:rFonts w:ascii="Calibri" w:hAnsi="Calibri" w:cs="Calibri"/>
              </w:rPr>
            </w:pPr>
            <w:r>
              <w:rPr>
                <w:rFonts w:ascii="Calibri" w:hAnsi="Calibri" w:cs="Calibri"/>
              </w:rPr>
              <w:t>public interface UserBLService {</w:t>
            </w:r>
          </w:p>
          <w:p>
            <w:pPr>
              <w:rPr>
                <w:rFonts w:ascii="Calibri" w:hAnsi="Calibri" w:cs="Calibri"/>
              </w:rPr>
            </w:pPr>
            <w:r>
              <w:rPr>
                <w:rFonts w:hint="eastAsia" w:ascii="Calibri" w:hAnsi="Calibri" w:cs="Calibri"/>
              </w:rPr>
              <w:t xml:space="preserve">   </w:t>
            </w:r>
          </w:p>
          <w:p>
            <w:pPr>
              <w:ind w:firstLine="420" w:firstLineChars="200"/>
              <w:rPr>
                <w:rFonts w:ascii="Calibri" w:hAnsi="Calibri" w:cs="Calibri"/>
              </w:rPr>
            </w:pPr>
            <w:r>
              <w:rPr>
                <w:rFonts w:ascii="Calibri" w:hAnsi="Calibri" w:cs="Calibri"/>
              </w:rPr>
              <w:t>public UserVO getPersonalInfo(long UserId);</w:t>
            </w:r>
          </w:p>
          <w:p>
            <w:pPr>
              <w:ind w:firstLine="420" w:firstLineChars="200"/>
              <w:rPr>
                <w:rFonts w:ascii="Calibri" w:hAnsi="Calibri" w:cs="Calibri"/>
              </w:rPr>
            </w:pPr>
            <w:r>
              <w:rPr>
                <w:rFonts w:ascii="Calibri" w:hAnsi="Calibri" w:cs="Calibri"/>
              </w:rPr>
              <w:t xml:space="preserve">public </w:t>
            </w:r>
            <w:r>
              <w:rPr>
                <w:rFonts w:hint="eastAsia" w:ascii="Calibri" w:hAnsi="Calibri" w:cs="Calibri"/>
              </w:rPr>
              <w:t>boolean</w:t>
            </w:r>
            <w:r>
              <w:rPr>
                <w:rFonts w:ascii="Calibri" w:hAnsi="Calibri" w:cs="Calibri"/>
              </w:rPr>
              <w:t xml:space="preserve"> changePassword(String password</w:t>
            </w:r>
            <w:r>
              <w:rPr>
                <w:rFonts w:hint="eastAsia" w:ascii="Calibri" w:hAnsi="Calibri" w:cs="Calibri"/>
              </w:rPr>
              <w:t>,long UserId</w:t>
            </w:r>
            <w:r>
              <w:rPr>
                <w:rFonts w:ascii="Calibri" w:hAnsi="Calibri" w:cs="Calibri"/>
              </w:rPr>
              <w:t>);</w:t>
            </w:r>
          </w:p>
          <w:p>
            <w:pPr>
              <w:ind w:firstLine="420" w:firstLineChars="200"/>
              <w:rPr>
                <w:rFonts w:ascii="Calibri" w:hAnsi="Calibri" w:cs="Calibri"/>
              </w:rPr>
            </w:pPr>
            <w:r>
              <w:rPr>
                <w:rFonts w:ascii="Calibri" w:hAnsi="Calibri" w:cs="Calibri"/>
              </w:rPr>
              <w:t xml:space="preserve">public </w:t>
            </w:r>
            <w:r>
              <w:rPr>
                <w:rFonts w:hint="eastAsia" w:ascii="Calibri" w:hAnsi="Calibri" w:cs="Calibri"/>
              </w:rPr>
              <w:t>boolean</w:t>
            </w:r>
            <w:r>
              <w:rPr>
                <w:rFonts w:ascii="Calibri" w:hAnsi="Calibri" w:cs="Calibri"/>
              </w:rPr>
              <w:t xml:space="preserve"> initial(ArrayList&lt;InitUserVO&gt; User);</w:t>
            </w:r>
          </w:p>
          <w:p>
            <w:pPr>
              <w:ind w:firstLine="420" w:firstLineChars="200"/>
              <w:rPr>
                <w:rFonts w:ascii="Calibri" w:hAnsi="Calibri" w:cs="Calibri"/>
              </w:rPr>
            </w:pPr>
            <w:r>
              <w:rPr>
                <w:rFonts w:ascii="Calibri" w:hAnsi="Calibri" w:cs="Calibri"/>
              </w:rPr>
              <w:t xml:space="preserve">public </w:t>
            </w:r>
            <w:r>
              <w:rPr>
                <w:rFonts w:hint="eastAsia" w:ascii="Calibri" w:hAnsi="Calibri" w:cs="Calibri"/>
              </w:rPr>
              <w:t>boolean</w:t>
            </w:r>
            <w:r>
              <w:rPr>
                <w:rFonts w:ascii="Calibri" w:hAnsi="Calibri" w:cs="Calibri"/>
              </w:rPr>
              <w:t xml:space="preserve"> endManagement();</w:t>
            </w:r>
          </w:p>
          <w:p>
            <w:pPr>
              <w:rPr>
                <w:rFonts w:ascii="Calibri" w:hAnsi="Calibri" w:cs="Calibri"/>
              </w:rPr>
            </w:pPr>
            <w:r>
              <w:rPr>
                <w:rFonts w:hint="eastAsia" w:ascii="Calibri" w:hAnsi="Calibri" w:cs="Calibri"/>
              </w:rPr>
              <w:t>}</w:t>
            </w:r>
          </w:p>
          <w:p>
            <w:pPr>
              <w:rPr>
                <w:rFonts w:ascii="Calibri" w:hAnsi="Calibri" w:cs="Calibri"/>
              </w:rPr>
            </w:pPr>
          </w:p>
          <w:p>
            <w:pPr>
              <w:rPr>
                <w:rFonts w:ascii="Calibri" w:hAnsi="Calibri" w:cs="Calibri"/>
              </w:rPr>
            </w:pPr>
            <w:r>
              <w:rPr>
                <w:rFonts w:hint="eastAsia" w:ascii="Calibri" w:hAnsi="Calibri" w:cs="Calibri"/>
              </w:rPr>
              <w:t>//调用DataService层的接口</w:t>
            </w:r>
          </w:p>
          <w:p>
            <w:pPr>
              <w:rPr>
                <w:rFonts w:ascii="Calibri" w:hAnsi="Calibri" w:cs="Calibri"/>
              </w:rPr>
            </w:pPr>
            <w:r>
              <w:rPr>
                <w:rFonts w:ascii="Calibri" w:hAnsi="Calibri" w:cs="Calibri"/>
              </w:rPr>
              <w:t>public interface UserDataService extends Remote{</w:t>
            </w:r>
          </w:p>
          <w:p>
            <w:pPr>
              <w:rPr>
                <w:rFonts w:ascii="Calibri" w:hAnsi="Calibri" w:cs="Calibri"/>
              </w:rPr>
            </w:pPr>
            <w:r>
              <w:rPr>
                <w:rFonts w:ascii="Calibri" w:hAnsi="Calibri" w:cs="Calibri"/>
              </w:rPr>
              <w:t>public void insert(ArrayList&lt;UserPO&gt; User) throws RemoteException;</w:t>
            </w:r>
          </w:p>
          <w:p>
            <w:pPr>
              <w:ind w:firstLine="420" w:firstLineChars="200"/>
              <w:rPr>
                <w:rFonts w:ascii="Calibri" w:hAnsi="Calibri" w:cs="Calibri"/>
              </w:rPr>
            </w:pPr>
            <w:r>
              <w:rPr>
                <w:rFonts w:ascii="Calibri" w:hAnsi="Calibri" w:cs="Calibri"/>
              </w:rPr>
              <w:t>public UserPO find(long UserId) throws RemoteException;</w:t>
            </w:r>
          </w:p>
          <w:p>
            <w:pPr>
              <w:ind w:firstLine="420" w:firstLineChars="200"/>
              <w:rPr>
                <w:rFonts w:ascii="Calibri" w:hAnsi="Calibri" w:cs="Calibri"/>
              </w:rPr>
            </w:pPr>
            <w:r>
              <w:rPr>
                <w:rFonts w:ascii="Calibri" w:hAnsi="Calibri" w:cs="Calibri"/>
              </w:rPr>
              <w:t>public void update(UserPO po) throws RemoteException;</w:t>
            </w:r>
          </w:p>
          <w:p>
            <w:pPr>
              <w:ind w:firstLine="420" w:firstLineChars="200"/>
              <w:rPr>
                <w:rFonts w:ascii="Calibri" w:hAnsi="Calibri" w:cs="Calibri"/>
              </w:rPr>
            </w:pPr>
            <w:r>
              <w:rPr>
                <w:rFonts w:ascii="Calibri" w:hAnsi="Calibri" w:cs="Calibri"/>
              </w:rPr>
              <w:t>public void finish() throws RemoteException;</w:t>
            </w:r>
          </w:p>
          <w:p>
            <w:pPr>
              <w:ind w:firstLine="420" w:firstLineChars="200"/>
              <w:rPr>
                <w:rFonts w:ascii="Calibri" w:hAnsi="Calibri" w:cs="Calibri"/>
              </w:rPr>
            </w:pPr>
            <w:r>
              <w:rPr>
                <w:rFonts w:ascii="Calibri" w:hAnsi="Calibri" w:cs="Calibri"/>
              </w:rPr>
              <w:t xml:space="preserve">public void InitialInsert(ArrayList&lt;UserPO&gt; User) throws RemoteException </w:t>
            </w:r>
            <w:r>
              <w:rPr>
                <w:rFonts w:hint="eastAsia" w:ascii="Calibri" w:hAnsi="Calibri" w:cs="Calibri"/>
              </w:rPr>
              <w:t>;</w:t>
            </w:r>
          </w:p>
          <w:p>
            <w:pPr>
              <w:ind w:firstLine="420" w:firstLineChars="200"/>
              <w:rPr>
                <w:rFonts w:ascii="Calibri" w:hAnsi="Calibri" w:cs="Calibri"/>
              </w:rPr>
            </w:pPr>
            <w:r>
              <w:rPr>
                <w:rFonts w:ascii="Calibri" w:hAnsi="Calibri" w:cs="Calibri"/>
              </w:rPr>
              <w:t>public void delete(UserPO po) throws RemoteException</w:t>
            </w:r>
            <w:r>
              <w:rPr>
                <w:rFonts w:hint="eastAsia" w:ascii="Calibri" w:hAnsi="Calibri" w:cs="Calibri"/>
              </w:rPr>
              <w:t>;</w:t>
            </w:r>
          </w:p>
          <w:p>
            <w:pPr>
              <w:ind w:firstLine="420" w:firstLineChars="200"/>
              <w:rPr>
                <w:rFonts w:ascii="Calibri" w:hAnsi="Calibri" w:cs="Calibri"/>
              </w:rPr>
            </w:pPr>
            <w:r>
              <w:rPr>
                <w:rFonts w:ascii="Calibri" w:hAnsi="Calibri" w:cs="Calibri"/>
              </w:rPr>
              <w:t>public ArrayList&lt;UserPO&gt; finds() throws RemoteException;</w:t>
            </w:r>
          </w:p>
          <w:p>
            <w:pPr>
              <w:rPr>
                <w:rFonts w:ascii="Calibri" w:hAnsi="Calibri" w:cs="Calibri"/>
              </w:rPr>
            </w:pPr>
            <w:r>
              <w:rPr>
                <w:rFonts w:ascii="Calibri" w:hAnsi="Calibri" w:cs="Calibri"/>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057" w:hRule="atLeast"/>
        </w:trPr>
        <w:tc>
          <w:tcPr>
            <w:tcW w:w="503" w:type="dxa"/>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r>
              <w:rPr>
                <w:rFonts w:hint="eastAsia" w:ascii="Calibri" w:hAnsi="Calibri" w:cs="Calibri"/>
              </w:rPr>
              <w:t>输出</w:t>
            </w: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类图</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ascii="Calibri" w:hAnsi="Calibri" w:cs="Calibri"/>
              </w:rPr>
              <w:drawing>
                <wp:inline distT="0" distB="0" distL="0" distR="0">
                  <wp:extent cx="4486275" cy="2552700"/>
                  <wp:effectExtent l="0" t="0" r="0" b="0"/>
                  <wp:docPr id="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
                          <pic:cNvPicPr>
                            <a:picLocks noChangeAspect="1" noChangeArrowheads="1"/>
                          </pic:cNvPicPr>
                        </pic:nvPicPr>
                        <pic:blipFill>
                          <a:blip r:embed="rId9" cstate="print"/>
                          <a:srcRect/>
                          <a:stretch>
                            <a:fillRect/>
                          </a:stretch>
                        </pic:blipFill>
                        <pic:spPr>
                          <a:xfrm>
                            <a:off x="0" y="0"/>
                            <a:ext cx="4486275" cy="2552700"/>
                          </a:xfrm>
                          <a:prstGeom prst="rect">
                            <a:avLst/>
                          </a:prstGeom>
                          <a:noFill/>
                          <a:ln w="9525">
                            <a:noFill/>
                            <a:miter lim="800000"/>
                            <a:headEnd/>
                            <a:tailEnd/>
                          </a:ln>
                        </pic:spPr>
                      </pic:pic>
                    </a:graphicData>
                  </a:graphic>
                </wp:inline>
              </w:drawing>
            </w:r>
          </w:p>
        </w:tc>
      </w:tr>
    </w:tbl>
    <w:p>
      <w:pPr>
        <w:pStyle w:val="38"/>
        <w:ind w:firstLine="0" w:firstLineChars="0"/>
      </w:pPr>
    </w:p>
    <w:p>
      <w:pPr>
        <w:pStyle w:val="38"/>
        <w:ind w:firstLine="0" w:firstLineChars="0"/>
      </w:pPr>
    </w:p>
    <w:p>
      <w:pPr>
        <w:pStyle w:val="38"/>
        <w:ind w:firstLine="0" w:firstLineChars="0"/>
      </w:pPr>
      <w:r>
        <w:t>（3）</w:t>
      </w:r>
      <w:r>
        <w:rPr>
          <w:rFonts w:hint="eastAsia"/>
        </w:rPr>
        <w:t>模块内部类的接口规范</w:t>
      </w:r>
      <w:r>
        <w:rPr>
          <w:rFonts w:hint="eastAsia"/>
        </w:rPr>
        <w:tab/>
      </w:r>
      <w:r>
        <w:rPr>
          <w:rFonts w:hint="eastAsia"/>
        </w:rPr>
        <w:tab/>
      </w:r>
    </w:p>
    <w:p>
      <w:pPr>
        <w:ind w:left="0" w:firstLine="0"/>
        <w:rPr>
          <w:b/>
          <w:bCs/>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w:t>
      </w:r>
      <w:r>
        <w:rPr>
          <w:rFonts w:hint="eastAsia"/>
          <w:b/>
          <w:bCs/>
        </w:rPr>
        <w:t>表16 UserController的接口规范</w:t>
      </w:r>
    </w:p>
    <w:tbl>
      <w:tblPr>
        <w:tblStyle w:val="4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UserController.</w:t>
            </w:r>
            <w:r>
              <w:rPr>
                <w:color w:val="000000"/>
              </w:rPr>
              <w:t xml:space="preserve"> getPersonalInfo</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ublic</w:t>
            </w:r>
            <w:r>
              <w:rPr>
                <w:color w:val="000000"/>
              </w:rPr>
              <w:t xml:space="preserve"> StaffInfoVO</w:t>
            </w:r>
            <w:r>
              <w:rPr>
                <w:rFonts w:hint="eastAsia"/>
                <w:color w:val="000000"/>
              </w:rPr>
              <w:t xml:space="preserve"> </w:t>
            </w:r>
            <w:r>
              <w:rPr>
                <w:color w:val="000000"/>
              </w:rPr>
              <w:t>getPersonalInfo(long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个人帐号拥有者启动账号信息管理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在一次个人账号信息管理中获得个人帐号信息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UserController.</w:t>
            </w:r>
            <w:r>
              <w:rPr>
                <w:color w:val="000000"/>
              </w:rPr>
              <w:t xml:space="preserve"> changePassword</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ublic boolean</w:t>
            </w:r>
            <w:r>
              <w:rPr>
                <w:color w:val="000000"/>
              </w:rPr>
              <w:t xml:space="preserve"> changePassword</w:t>
            </w:r>
            <w:r>
              <w:rPr>
                <w:rFonts w:hint="eastAsia"/>
                <w:color w:val="000000"/>
              </w:rPr>
              <w:t>(</w:t>
            </w:r>
            <w:r>
              <w:rPr>
                <w:color w:val="000000"/>
              </w:rPr>
              <w:t>String password</w:t>
            </w:r>
            <w:r>
              <w:rPr>
                <w:rFonts w:hint="eastAsia"/>
                <w:color w:val="000000"/>
              </w:rPr>
              <w:t>,long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个人帐号拥有者启动账号信息管理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员工在一次帐号信息管理中更改密码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UserController.</w:t>
            </w:r>
            <w:r>
              <w:rPr>
                <w:color w:val="000000"/>
              </w:rPr>
              <w:t xml:space="preserve"> endManagement</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ublic</w:t>
            </w:r>
            <w:r>
              <w:rPr>
                <w:color w:val="000000"/>
              </w:rPr>
              <w:t xml:space="preserve"> </w:t>
            </w:r>
            <w:r>
              <w:rPr>
                <w:rFonts w:hint="eastAsia"/>
                <w:color w:val="000000"/>
              </w:rPr>
              <w:t xml:space="preserve">boolean </w:t>
            </w:r>
            <w:r>
              <w:rPr>
                <w:color w:val="000000"/>
              </w:rPr>
              <w:t>endManagement</w:t>
            </w:r>
            <w:r>
              <w:rPr>
                <w:rFonts w:hint="eastAsi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已确认所有个人信息的管理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保存操作日志，保存所有已更新数据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UserController.</w:t>
            </w:r>
            <w:r>
              <w:rPr>
                <w:color w:val="000000"/>
              </w:rPr>
              <w:t xml:space="preserve"> initial</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 xml:space="preserve">Public boolean </w:t>
            </w:r>
            <w:r>
              <w:rPr>
                <w:color w:val="000000"/>
              </w:rPr>
              <w:t>initial(ArrayList&lt;InitUserVO&gt;</w:t>
            </w:r>
            <w:r>
              <w:rPr>
                <w:rFonts w:hint="eastAsia"/>
                <w:color w:val="000000"/>
              </w:rPr>
              <w:t xml:space="preserve"> User</w:t>
            </w:r>
            <w:r>
              <w:rPr>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期初建账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在期初建账中初始化信息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UserController.changeInfo</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Public boolean changeInfo(UserVO userVO)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总经理修改员工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更新员工个人信息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服务名</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User.</w:t>
            </w:r>
            <w:r>
              <w:rPr>
                <w:color w:val="000000"/>
              </w:rPr>
              <w:t xml:space="preserve"> getPersonalInfo(long UserId)</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根据ID查找单一个人信息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User.</w:t>
            </w:r>
            <w:r>
              <w:rPr>
                <w:color w:val="000000"/>
              </w:rPr>
              <w:t xml:space="preserve"> changePassword</w:t>
            </w:r>
            <w:r>
              <w:rPr>
                <w:rFonts w:hint="eastAsia"/>
                <w:color w:val="000000"/>
              </w:rPr>
              <w:t>(</w:t>
            </w:r>
            <w:r>
              <w:rPr>
                <w:color w:val="000000"/>
              </w:rPr>
              <w:t>String password</w:t>
            </w:r>
            <w:r>
              <w:rPr>
                <w:rFonts w:hint="eastAsia"/>
                <w:color w:val="000000"/>
              </w:rPr>
              <w:t>,long userId)</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rPr>
                <w:color w:val="000000"/>
              </w:rPr>
            </w:pPr>
            <w:r>
              <w:rPr>
                <w:rFonts w:hint="eastAsia"/>
                <w:color w:val="000000"/>
              </w:rPr>
              <w:t>User.</w:t>
            </w:r>
            <w:r>
              <w:rPr>
                <w:color w:val="000000"/>
              </w:rPr>
              <w:t xml:space="preserve"> initial(ArrayList&lt;InitUserVO&gt;</w:t>
            </w:r>
            <w:r>
              <w:rPr>
                <w:rFonts w:hint="eastAsia"/>
                <w:color w:val="000000"/>
              </w:rPr>
              <w:t xml:space="preserve"> User</w:t>
            </w:r>
            <w:r>
              <w:rPr>
                <w:color w:val="000000"/>
              </w:rPr>
              <w:t>)</w:t>
            </w:r>
          </w:p>
        </w:tc>
        <w:tc>
          <w:tcPr>
            <w:tcW w:w="5529" w:type="dxa"/>
            <w:gridSpan w:val="2"/>
          </w:tcPr>
          <w:p>
            <w:pPr>
              <w:rPr>
                <w:color w:val="000000"/>
              </w:rPr>
            </w:pPr>
            <w:r>
              <w:rPr>
                <w:rFonts w:hint="eastAsia"/>
                <w:color w:val="000000"/>
              </w:rPr>
              <w:t>期初建账时初始化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rPr>
                <w:color w:val="000000"/>
              </w:rPr>
            </w:pPr>
            <w:r>
              <w:rPr>
                <w:rFonts w:hint="eastAsia"/>
                <w:color w:val="000000"/>
              </w:rPr>
              <w:t>User. changeInfo(UserVO userVO)</w:t>
            </w:r>
          </w:p>
        </w:tc>
        <w:tc>
          <w:tcPr>
            <w:tcW w:w="5529" w:type="dxa"/>
            <w:gridSpan w:val="2"/>
          </w:tcPr>
          <w:p>
            <w:pPr>
              <w:rPr>
                <w:color w:val="000000"/>
              </w:rPr>
            </w:pPr>
            <w:r>
              <w:rPr>
                <w:rFonts w:hint="eastAsia"/>
                <w:color w:val="000000"/>
              </w:rPr>
              <w:t>更改信息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rPr>
                <w:color w:val="000000"/>
              </w:rPr>
            </w:pPr>
            <w:r>
              <w:rPr>
                <w:rFonts w:hint="eastAsia"/>
                <w:color w:val="000000"/>
              </w:rPr>
              <w:t>User</w:t>
            </w:r>
            <w:r>
              <w:rPr>
                <w:color w:val="000000"/>
              </w:rPr>
              <w:t>. endManagement</w:t>
            </w:r>
            <w:r>
              <w:rPr>
                <w:rFonts w:hint="eastAsia"/>
                <w:color w:val="000000"/>
              </w:rPr>
              <w:t>()</w:t>
            </w:r>
          </w:p>
        </w:tc>
        <w:tc>
          <w:tcPr>
            <w:tcW w:w="5529" w:type="dxa"/>
            <w:gridSpan w:val="2"/>
          </w:tcPr>
          <w:p>
            <w:pPr>
              <w:rPr>
                <w:color w:val="000000"/>
              </w:rPr>
            </w:pPr>
            <w:r>
              <w:rPr>
                <w:rFonts w:hint="eastAsia"/>
                <w:color w:val="000000"/>
              </w:rPr>
              <w:t>结束管理</w:t>
            </w:r>
          </w:p>
        </w:tc>
      </w:tr>
    </w:tbl>
    <w:p>
      <w:pPr/>
    </w:p>
    <w:tbl>
      <w:tblPr>
        <w:tblStyle w:val="42"/>
        <w:tblpPr w:leftFromText="180" w:rightFromText="180" w:horzAnchor="margin" w:tblpY="48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User.</w:t>
            </w:r>
            <w:r>
              <w:rPr>
                <w:color w:val="000000"/>
              </w:rPr>
              <w:t xml:space="preserve"> getPersonalInfo</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ublic</w:t>
            </w:r>
            <w:r>
              <w:rPr>
                <w:color w:val="000000"/>
              </w:rPr>
              <w:t xml:space="preserve"> StaffInfoVO</w:t>
            </w:r>
            <w:r>
              <w:rPr>
                <w:rFonts w:hint="eastAsia"/>
                <w:color w:val="000000"/>
              </w:rPr>
              <w:t xml:space="preserve"> </w:t>
            </w:r>
            <w:r>
              <w:rPr>
                <w:color w:val="000000"/>
              </w:rPr>
              <w:t>getPersonalInfo(long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个人帐号拥有者启动账号信息管理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在一次个人账号信息管理中获得个人帐号信息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User.</w:t>
            </w:r>
            <w:r>
              <w:rPr>
                <w:color w:val="000000"/>
              </w:rPr>
              <w:t xml:space="preserve"> changePassword</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ublic boolean</w:t>
            </w:r>
            <w:r>
              <w:rPr>
                <w:color w:val="000000"/>
              </w:rPr>
              <w:t xml:space="preserve"> changePassword</w:t>
            </w:r>
            <w:r>
              <w:rPr>
                <w:rFonts w:hint="eastAsia"/>
                <w:color w:val="000000"/>
              </w:rPr>
              <w:t>(</w:t>
            </w:r>
            <w:r>
              <w:rPr>
                <w:color w:val="000000"/>
              </w:rPr>
              <w:t>String password</w:t>
            </w:r>
            <w:r>
              <w:rPr>
                <w:rFonts w:hint="eastAsia"/>
                <w:color w:val="000000"/>
              </w:rPr>
              <w:t>,long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个人帐号拥有者启动账号信息管理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员工在一次帐号信息管理中更改密码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User.</w:t>
            </w:r>
            <w:r>
              <w:rPr>
                <w:color w:val="000000"/>
              </w:rPr>
              <w:t xml:space="preserve"> endManagement</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ublic</w:t>
            </w:r>
            <w:r>
              <w:rPr>
                <w:color w:val="000000"/>
              </w:rPr>
              <w:t xml:space="preserve"> </w:t>
            </w:r>
            <w:r>
              <w:rPr>
                <w:rFonts w:hint="eastAsia"/>
                <w:color w:val="000000"/>
              </w:rPr>
              <w:t xml:space="preserve">boolean </w:t>
            </w:r>
            <w:r>
              <w:rPr>
                <w:color w:val="000000"/>
              </w:rPr>
              <w:t>endManagement</w:t>
            </w:r>
            <w:r>
              <w:rPr>
                <w:rFonts w:hint="eastAsi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已确认所有个人信息的管理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保存操作日志，保存所有已更新数据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User.</w:t>
            </w:r>
            <w:r>
              <w:rPr>
                <w:color w:val="000000"/>
              </w:rPr>
              <w:t xml:space="preserve"> initial</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 xml:space="preserve">Public boolean </w:t>
            </w:r>
            <w:r>
              <w:rPr>
                <w:color w:val="000000"/>
              </w:rPr>
              <w:t>initial(ArrayList&lt;InitUserVO&gt;</w:t>
            </w:r>
            <w:r>
              <w:rPr>
                <w:rFonts w:hint="eastAsia"/>
                <w:color w:val="000000"/>
              </w:rPr>
              <w:t xml:space="preserve"> User</w:t>
            </w:r>
            <w:r>
              <w:rPr>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期初建账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在期初建账中初始化信息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User.changeInfo</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Public boolean changeInfo(UserVO userVO)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总经理修改员工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更新员工个人信息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服务名</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User</w:t>
            </w:r>
            <w:r>
              <w:rPr>
                <w:color w:val="000000"/>
              </w:rPr>
              <w:t>DataService.find</w:t>
            </w:r>
            <w:r>
              <w:rPr>
                <w:rFonts w:hint="eastAsia"/>
                <w:color w:val="000000"/>
              </w:rPr>
              <w:t xml:space="preserve"> </w:t>
            </w:r>
            <w:r>
              <w:rPr>
                <w:color w:val="000000"/>
              </w:rPr>
              <w:t>(</w:t>
            </w:r>
            <w:r>
              <w:rPr>
                <w:rFonts w:hint="eastAsia"/>
                <w:color w:val="000000"/>
              </w:rPr>
              <w:t>long</w:t>
            </w:r>
            <w:r>
              <w:rPr>
                <w:color w:val="000000"/>
              </w:rPr>
              <w:t xml:space="preserve"> </w:t>
            </w:r>
            <w:r>
              <w:rPr>
                <w:rFonts w:hint="eastAsia"/>
                <w:color w:val="000000"/>
              </w:rPr>
              <w:t>UserI</w:t>
            </w:r>
            <w:r>
              <w:rPr>
                <w:color w:val="000000"/>
              </w:rPr>
              <w:t>d)</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根据ID进行</w:t>
            </w:r>
            <w:r>
              <w:rPr>
                <w:color w:val="000000"/>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User</w:t>
            </w:r>
            <w:r>
              <w:rPr>
                <w:color w:val="000000"/>
              </w:rPr>
              <w:t>DataService. update (String</w:t>
            </w:r>
            <w:r>
              <w:rPr>
                <w:rFonts w:hint="eastAsia"/>
                <w:color w:val="000000"/>
              </w:rPr>
              <w:t xml:space="preserve">  </w:t>
            </w:r>
            <w:r>
              <w:rPr>
                <w:color w:val="000000"/>
              </w:rPr>
              <w:t>password)</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更新</w:t>
            </w:r>
            <w:r>
              <w:rPr>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rPr>
                <w:color w:val="000000"/>
              </w:rPr>
            </w:pPr>
            <w:r>
              <w:rPr>
                <w:rFonts w:hint="eastAsia"/>
                <w:color w:val="000000"/>
              </w:rPr>
              <w:t>User</w:t>
            </w:r>
            <w:r>
              <w:rPr>
                <w:color w:val="000000"/>
              </w:rPr>
              <w:t>DataService.</w:t>
            </w:r>
            <w:r>
              <w:t xml:space="preserve"> </w:t>
            </w:r>
            <w:r>
              <w:rPr>
                <w:color w:val="000000"/>
              </w:rPr>
              <w:t>InitialInsert(ArrayList&lt;UserPO&gt; User)</w:t>
            </w:r>
          </w:p>
        </w:tc>
        <w:tc>
          <w:tcPr>
            <w:tcW w:w="5529" w:type="dxa"/>
            <w:gridSpan w:val="2"/>
          </w:tcPr>
          <w:p>
            <w:pPr>
              <w:rPr>
                <w:color w:val="000000"/>
              </w:rPr>
            </w:pPr>
            <w:r>
              <w:rPr>
                <w:rFonts w:hint="eastAsia"/>
                <w:color w:val="000000"/>
              </w:rPr>
              <w:t>期初建账时初始化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rPr>
                <w:color w:val="000000"/>
              </w:rPr>
            </w:pPr>
            <w:r>
              <w:rPr>
                <w:rFonts w:hint="eastAsia"/>
                <w:color w:val="000000"/>
              </w:rPr>
              <w:t>User</w:t>
            </w:r>
            <w:r>
              <w:rPr>
                <w:color w:val="000000"/>
              </w:rPr>
              <w:t>DataService. I</w:t>
            </w:r>
            <w:r>
              <w:rPr>
                <w:rFonts w:hint="eastAsia"/>
                <w:color w:val="000000"/>
              </w:rPr>
              <w:t>nsert(UserPO po)</w:t>
            </w:r>
          </w:p>
        </w:tc>
        <w:tc>
          <w:tcPr>
            <w:tcW w:w="5529" w:type="dxa"/>
            <w:gridSpan w:val="2"/>
          </w:tcPr>
          <w:p>
            <w:pPr>
              <w:rPr>
                <w:color w:val="000000"/>
              </w:rPr>
            </w:pPr>
            <w:r>
              <w:rPr>
                <w:rFonts w:hint="eastAsia"/>
                <w:color w:val="000000"/>
              </w:rPr>
              <w:t>增加</w:t>
            </w:r>
            <w:r>
              <w:rPr>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rPr>
                <w:color w:val="000000"/>
              </w:rPr>
            </w:pPr>
            <w:r>
              <w:rPr>
                <w:rFonts w:hint="eastAsia"/>
                <w:color w:val="000000"/>
              </w:rPr>
              <w:t>User</w:t>
            </w:r>
            <w:r>
              <w:rPr>
                <w:color w:val="000000"/>
              </w:rPr>
              <w:t>DataService.</w:t>
            </w:r>
            <w:r>
              <w:t xml:space="preserve"> </w:t>
            </w:r>
            <w:r>
              <w:rPr>
                <w:rFonts w:hint="eastAsia"/>
                <w:color w:val="000000"/>
              </w:rPr>
              <w:t>delete(UserPO po)</w:t>
            </w:r>
          </w:p>
        </w:tc>
        <w:tc>
          <w:tcPr>
            <w:tcW w:w="5529" w:type="dxa"/>
            <w:gridSpan w:val="2"/>
          </w:tcPr>
          <w:p>
            <w:pPr>
              <w:rPr>
                <w:color w:val="000000"/>
              </w:rPr>
            </w:pPr>
            <w:r>
              <w:rPr>
                <w:rFonts w:hint="eastAsia"/>
                <w:color w:val="000000"/>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rPr>
                <w:color w:val="000000"/>
              </w:rPr>
            </w:pPr>
            <w:r>
              <w:rPr>
                <w:rFonts w:hint="eastAsia"/>
                <w:color w:val="000000"/>
              </w:rPr>
              <w:t>User</w:t>
            </w:r>
            <w:r>
              <w:rPr>
                <w:color w:val="000000"/>
              </w:rPr>
              <w:t>DataService.</w:t>
            </w:r>
            <w:r>
              <w:rPr>
                <w:rFonts w:hint="eastAsia"/>
                <w:color w:val="000000"/>
              </w:rPr>
              <w:t>finds()</w:t>
            </w:r>
          </w:p>
        </w:tc>
        <w:tc>
          <w:tcPr>
            <w:tcW w:w="5529" w:type="dxa"/>
            <w:gridSpan w:val="2"/>
          </w:tcPr>
          <w:p>
            <w:pPr>
              <w:rPr>
                <w:color w:val="000000"/>
              </w:rPr>
            </w:pPr>
            <w:r>
              <w:rPr>
                <w:rFonts w:hint="eastAsia"/>
                <w:color w:val="000000"/>
              </w:rPr>
              <w:t>获得所有</w:t>
            </w:r>
            <w:r>
              <w:rPr>
                <w:color w:val="000000"/>
              </w:rPr>
              <w:t>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rPr>
                <w:color w:val="000000"/>
              </w:rPr>
            </w:pPr>
            <w:r>
              <w:rPr>
                <w:rFonts w:hint="eastAsia"/>
                <w:color w:val="000000"/>
              </w:rPr>
              <w:t>User</w:t>
            </w:r>
            <w:r>
              <w:rPr>
                <w:color w:val="000000"/>
              </w:rPr>
              <w:t>DataService.</w:t>
            </w:r>
            <w:r>
              <w:rPr>
                <w:rFonts w:hint="eastAsia"/>
                <w:color w:val="000000"/>
              </w:rPr>
              <w:t>finish()</w:t>
            </w:r>
          </w:p>
        </w:tc>
        <w:tc>
          <w:tcPr>
            <w:tcW w:w="5529" w:type="dxa"/>
            <w:gridSpan w:val="2"/>
          </w:tcPr>
          <w:p>
            <w:pPr>
              <w:rPr>
                <w:color w:val="000000"/>
              </w:rPr>
            </w:pPr>
            <w:r>
              <w:rPr>
                <w:rFonts w:hint="eastAsia"/>
                <w:color w:val="000000"/>
              </w:rPr>
              <w:t>结束操作</w:t>
            </w:r>
          </w:p>
        </w:tc>
      </w:tr>
    </w:tbl>
    <w:p>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User的接口规范</w:t>
      </w:r>
    </w:p>
    <w:p>
      <w:pPr/>
    </w:p>
    <w:p>
      <w:pPr>
        <w:pStyle w:val="2"/>
        <w:widowControl/>
        <w:numPr>
          <w:ilvl w:val="3"/>
          <w:numId w:val="1"/>
        </w:numPr>
        <w:rPr>
          <w:rFonts w:ascii="宋体" w:hAnsi="宋体" w:cs="宋体"/>
          <w:sz w:val="24"/>
          <w:szCs w:val="28"/>
        </w:rPr>
      </w:pPr>
      <w:r>
        <w:rPr>
          <w:rFonts w:hint="eastAsia" w:ascii="宋体" w:hAnsi="宋体" w:cs="宋体"/>
          <w:sz w:val="24"/>
          <w:szCs w:val="28"/>
        </w:rPr>
        <w:t>nonuserbl模块</w:t>
      </w:r>
      <w:bookmarkEnd w:id="36"/>
    </w:p>
    <w:p>
      <w:pPr/>
      <w:bookmarkStart w:id="37" w:name="_Toc402982479"/>
      <w:r>
        <w:rPr>
          <w:rFonts w:hint="eastAsia" w:cs="宋体"/>
        </w:rPr>
        <w:t>（</w:t>
      </w:r>
      <w:r>
        <w:t>1</w:t>
      </w:r>
      <w:r>
        <w:rPr>
          <w:rFonts w:hint="eastAsia" w:cs="宋体"/>
        </w:rPr>
        <w:t>）模块概述</w:t>
      </w:r>
    </w:p>
    <w:p>
      <w:pPr>
        <w:ind w:firstLine="420"/>
      </w:pPr>
      <w:r>
        <w:t>NonUser</w:t>
      </w:r>
      <w:r>
        <w:rPr>
          <w:rFonts w:hint="eastAsia" w:cs="宋体"/>
        </w:rPr>
        <w:t>模块承担的需求参见需求规格说明文档功能需求及相关非功能需求。</w:t>
      </w:r>
    </w:p>
    <w:p>
      <w:pPr>
        <w:ind w:firstLine="420"/>
      </w:pPr>
      <w:r>
        <w:t>NonUser</w:t>
      </w:r>
      <w:r>
        <w:rPr>
          <w:rFonts w:hint="eastAsia" w:cs="宋体"/>
        </w:rPr>
        <w:t>模块的职责及接口参见软件体系结构描述文档表</w:t>
      </w:r>
      <w:r>
        <w:t>16</w:t>
      </w:r>
      <w:r>
        <w:rPr>
          <w:rFonts w:hint="eastAsia" w:cs="宋体"/>
        </w:rPr>
        <w:t>。</w:t>
      </w:r>
    </w:p>
    <w:p>
      <w:pPr/>
      <w:r>
        <w:rPr>
          <w:rFonts w:hint="eastAsia" w:cs="宋体"/>
        </w:rPr>
        <w:t>（</w:t>
      </w:r>
      <w:r>
        <w:t>2</w:t>
      </w:r>
      <w:r>
        <w:rPr>
          <w:rFonts w:hint="eastAsia" w:cs="宋体"/>
        </w:rPr>
        <w:t>）整体结构</w:t>
      </w:r>
    </w:p>
    <w:p>
      <w:pPr>
        <w:ind w:left="420"/>
        <w:rPr>
          <w:rFonts w:cs="宋体"/>
        </w:rPr>
      </w:pPr>
      <w:r>
        <w:rPr>
          <w:rFonts w:hint="eastAsia" w:cs="宋体"/>
        </w:rPr>
        <w:t xml:space="preserve">    根据体系结构的设计，我们将系统分为展示层，业务逻辑层，数据层。每一层之间</w:t>
      </w:r>
    </w:p>
    <w:p>
      <w:pPr>
        <w:ind w:left="420"/>
      </w:pPr>
      <w:r>
        <w:rPr>
          <w:rFonts w:hint="eastAsia" w:cs="宋体"/>
        </w:rPr>
        <w:t>为了增加灵活性，我们会添加接口。比如展示层和业务逻辑层之间，我们添加</w:t>
      </w:r>
      <w:r>
        <w:t>bussinesslogicservice. nonuserblservice. NonUserBLService</w:t>
      </w:r>
      <w:r>
        <w:rPr>
          <w:rFonts w:hint="eastAsia" w:cs="宋体"/>
        </w:rPr>
        <w:t>接口。业务逻辑层和数据层之间添加</w:t>
      </w:r>
      <w:r>
        <w:t>dataservice. nonuserdataservice. NonUserService</w:t>
      </w:r>
      <w:r>
        <w:rPr>
          <w:rFonts w:hint="eastAsia" w:cs="宋体"/>
        </w:rPr>
        <w:t>接口。为了隔离业务逻辑职责和逻辑控制职责，我们增加了</w:t>
      </w:r>
      <w:r>
        <w:t>NonUserComtroller</w:t>
      </w:r>
      <w:r>
        <w:rPr>
          <w:rFonts w:hint="eastAsia" w:cs="宋体"/>
        </w:rPr>
        <w:t>，将对库存的业务逻辑委托给</w:t>
      </w:r>
      <w:r>
        <w:t>NonUser</w:t>
      </w:r>
      <w:r>
        <w:rPr>
          <w:rFonts w:hint="eastAsia" w:cs="宋体"/>
        </w:rPr>
        <w:t>对象。</w:t>
      </w:r>
      <w:r>
        <w:t>GoodsPO</w:t>
      </w:r>
      <w:r>
        <w:rPr>
          <w:rFonts w:hint="eastAsia" w:cs="宋体"/>
        </w:rPr>
        <w:t>是作为商品信息的持久化对象被添加到设计模型中去的。</w:t>
      </w:r>
    </w:p>
    <w:p>
      <w:pPr>
        <w:jc w:val="center"/>
      </w:pPr>
      <w:r>
        <w:rPr>
          <w:rFonts w:hint="eastAsia"/>
          <w:b/>
          <w:bCs/>
        </w:rPr>
        <w:t>表17 非用户信息业务逻辑层详细设计的上下文</w:t>
      </w:r>
    </w:p>
    <w:tbl>
      <w:tblPr>
        <w:tblStyle w:val="19"/>
        <w:tblW w:w="85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2"/>
        <w:gridCol w:w="727"/>
        <w:gridCol w:w="7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2" w:type="dxa"/>
            <w:vMerge w:val="restart"/>
            <w:tcBorders>
              <w:top w:val="single" w:color="auto" w:sz="12" w:space="0"/>
              <w:left w:val="single" w:color="auto" w:sz="4" w:space="0"/>
              <w:bottom w:val="single" w:color="auto" w:sz="4" w:space="0"/>
              <w:right w:val="single" w:color="auto" w:sz="4" w:space="0"/>
            </w:tcBorders>
            <w:shd w:val="clear" w:color="auto" w:fill="auto"/>
            <w:vAlign w:val="center"/>
          </w:tcPr>
          <w:p>
            <w:pPr>
              <w:jc w:val="center"/>
              <w:rPr>
                <w:rFonts w:ascii="Calibri" w:hAnsi="Calibri" w:cs="Calibri"/>
              </w:rPr>
            </w:pPr>
            <w:r>
              <w:rPr>
                <w:rFonts w:hint="eastAsia" w:ascii="宋体" w:hAnsi="宋体" w:cs="宋体"/>
              </w:rPr>
              <w:t>输入</w:t>
            </w:r>
          </w:p>
        </w:tc>
        <w:tc>
          <w:tcPr>
            <w:tcW w:w="727" w:type="dxa"/>
            <w:tcBorders>
              <w:top w:val="single" w:color="auto" w:sz="12" w:space="0"/>
              <w:left w:val="single" w:color="auto" w:sz="4" w:space="0"/>
              <w:bottom w:val="single" w:color="auto" w:sz="4" w:space="0"/>
              <w:right w:val="single" w:color="auto" w:sz="4" w:space="0"/>
            </w:tcBorders>
            <w:shd w:val="clear" w:color="auto" w:fill="BDD6EE"/>
            <w:vAlign w:val="center"/>
          </w:tcPr>
          <w:p>
            <w:pPr>
              <w:jc w:val="center"/>
              <w:rPr>
                <w:rFonts w:ascii="Calibri" w:hAnsi="Calibri" w:cs="Calibri"/>
              </w:rPr>
            </w:pPr>
            <w:r>
              <w:rPr>
                <w:rFonts w:hint="eastAsia" w:ascii="宋体" w:hAnsi="宋体" w:cs="宋体"/>
              </w:rPr>
              <w:t>需求</w:t>
            </w:r>
          </w:p>
        </w:tc>
        <w:tc>
          <w:tcPr>
            <w:tcW w:w="7289" w:type="dxa"/>
            <w:tcBorders>
              <w:top w:val="single" w:color="auto" w:sz="12" w:space="0"/>
              <w:left w:val="single" w:color="auto" w:sz="4" w:space="0"/>
              <w:bottom w:val="single" w:color="auto" w:sz="4" w:space="0"/>
              <w:right w:val="single" w:color="auto" w:sz="4" w:space="0"/>
            </w:tcBorders>
            <w:shd w:val="clear" w:color="auto" w:fill="auto"/>
          </w:tcPr>
          <w:p>
            <w:pPr>
              <w:rPr>
                <w:rFonts w:ascii="Calibri" w:hAnsi="Calibri" w:cs="Calibri"/>
              </w:rPr>
            </w:pPr>
            <w:r>
              <w:rPr>
                <w:rFonts w:hint="eastAsia" w:ascii="Calibri" w:hAnsi="Calibri" w:cs="宋体"/>
              </w:rPr>
              <w:t>参见：软件用例描述文档中的用例</w:t>
            </w:r>
            <w:r>
              <w:rPr>
                <w:rFonts w:ascii="Calibri" w:hAnsi="Calibri" w:cs="Calibri"/>
              </w:rPr>
              <w:t>7</w:t>
            </w:r>
            <w:r>
              <w:rPr>
                <w:rFonts w:hint="eastAsia" w:ascii="Calibri" w:hAnsi="Calibri" w:cs="宋体"/>
              </w:rPr>
              <w:t>至用例</w:t>
            </w:r>
            <w:r>
              <w:rPr>
                <w:rFonts w:ascii="Calibri" w:hAnsi="Calibri" w:cs="Calibri"/>
              </w:rPr>
              <w:t>8</w:t>
            </w:r>
          </w:p>
          <w:p>
            <w:pPr>
              <w:rPr>
                <w:rFonts w:ascii="Calibri" w:hAnsi="Calibri" w:cs="Calibri"/>
              </w:rPr>
            </w:pPr>
            <w:r>
              <w:rPr>
                <w:rFonts w:ascii="Calibri" w:hAnsi="Calibri" w:cs="Calibri"/>
              </w:rPr>
              <w:t xml:space="preserve">      </w:t>
            </w:r>
            <w:r>
              <w:rPr>
                <w:rFonts w:hint="eastAsia" w:ascii="Calibri" w:hAnsi="Calibri" w:cs="宋体"/>
              </w:rPr>
              <w:t>软件需求规格文档中的</w:t>
            </w:r>
            <w:r>
              <w:rPr>
                <w:rFonts w:ascii="Calibri" w:hAnsi="Calibri" w:cs="Calibri"/>
              </w:rPr>
              <w:t>3.2</w:t>
            </w:r>
            <w:r>
              <w:rPr>
                <w:rFonts w:hint="eastAsia" w:ascii="Calibri" w:hAnsi="Calibri" w:cs="宋体"/>
              </w:rPr>
              <w:t>节及</w:t>
            </w:r>
            <w:r>
              <w:rPr>
                <w:rFonts w:ascii="Calibri" w:hAnsi="Calibri" w:cs="Calibri"/>
              </w:rPr>
              <w:t>3.3</w:t>
            </w:r>
            <w:r>
              <w:rPr>
                <w:rFonts w:hint="eastAsia" w:ascii="Calibri" w:hAnsi="Calibri" w:cs="宋体"/>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2" w:hRule="atLeast"/>
        </w:trPr>
        <w:tc>
          <w:tcPr>
            <w:tcW w:w="502" w:type="dxa"/>
            <w:vMerge w:val="continue"/>
            <w:tcBorders>
              <w:top w:val="single" w:color="auto" w:sz="12" w:space="0"/>
              <w:left w:val="single" w:color="auto" w:sz="4" w:space="0"/>
              <w:bottom w:val="single" w:color="auto" w:sz="4" w:space="0"/>
              <w:right w:val="single" w:color="auto" w:sz="4" w:space="0"/>
            </w:tcBorders>
            <w:shd w:val="clear" w:color="auto" w:fill="auto"/>
            <w:vAlign w:val="center"/>
          </w:tcPr>
          <w:p>
            <w:pPr>
              <w:rPr>
                <w:sz w:val="20"/>
                <w:szCs w:val="20"/>
              </w:rPr>
            </w:pPr>
          </w:p>
        </w:tc>
        <w:tc>
          <w:tcPr>
            <w:tcW w:w="727" w:type="dxa"/>
            <w:tcBorders>
              <w:top w:val="single" w:color="auto" w:sz="4" w:space="0"/>
              <w:left w:val="single" w:color="auto" w:sz="4" w:space="0"/>
              <w:bottom w:val="single" w:color="auto" w:sz="4" w:space="0"/>
              <w:right w:val="single" w:color="auto" w:sz="4" w:space="0"/>
            </w:tcBorders>
            <w:shd w:val="clear" w:color="auto" w:fill="BDD6EE"/>
            <w:vAlign w:val="center"/>
          </w:tcPr>
          <w:p>
            <w:pPr>
              <w:jc w:val="center"/>
              <w:rPr>
                <w:rFonts w:ascii="Calibri" w:hAnsi="Calibri" w:cs="Calibri"/>
              </w:rPr>
            </w:pPr>
            <w:r>
              <w:rPr>
                <w:rFonts w:hint="eastAsia" w:ascii="宋体" w:hAnsi="宋体" w:cs="宋体"/>
              </w:rPr>
              <w:t>体系结构</w:t>
            </w:r>
          </w:p>
        </w:tc>
        <w:tc>
          <w:tcPr>
            <w:tcW w:w="728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cs="Calibri"/>
              </w:rPr>
            </w:pPr>
            <w:r>
              <w:rPr>
                <w:rFonts w:ascii="Calibri" w:hAnsi="Calibri" w:cs="Calibri"/>
              </w:rPr>
              <w:t>//</w:t>
            </w:r>
            <w:r>
              <w:rPr>
                <w:rFonts w:hint="eastAsia" w:ascii="Calibri" w:hAnsi="Calibri" w:cs="宋体"/>
              </w:rPr>
              <w:t>被</w:t>
            </w:r>
            <w:r>
              <w:rPr>
                <w:rFonts w:ascii="Calibri" w:hAnsi="Calibri" w:cs="Calibri"/>
              </w:rPr>
              <w:t>Presentation</w:t>
            </w:r>
            <w:r>
              <w:rPr>
                <w:rFonts w:hint="eastAsia" w:ascii="Calibri" w:hAnsi="Calibri" w:cs="宋体"/>
              </w:rPr>
              <w:t>层调用的接口</w:t>
            </w:r>
          </w:p>
          <w:p>
            <w:pPr>
              <w:rPr>
                <w:rFonts w:ascii="Calibri" w:hAnsi="Calibri" w:cs="Calibri"/>
              </w:rPr>
            </w:pPr>
            <w:r>
              <w:rPr>
                <w:rFonts w:ascii="Calibri" w:hAnsi="Calibri" w:cs="Calibri"/>
              </w:rPr>
              <w:t>public interface NonUserBLService {</w:t>
            </w:r>
          </w:p>
          <w:p>
            <w:pPr>
              <w:rPr>
                <w:rFonts w:ascii="Calibri" w:hAnsi="Calibri" w:cs="Calibri"/>
              </w:rPr>
            </w:pPr>
            <w:r>
              <w:rPr>
                <w:rFonts w:ascii="Calibri" w:hAnsi="Calibri" w:cs="Calibri"/>
              </w:rPr>
              <w:tab/>
            </w:r>
          </w:p>
          <w:p>
            <w:pPr>
              <w:rPr>
                <w:rFonts w:hint="eastAsia" w:ascii="Calibri" w:hAnsi="Calibri" w:cs="Calibri"/>
              </w:rPr>
            </w:pPr>
            <w:r>
              <w:rPr>
                <w:rFonts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非用户信息查询界面得到某个营业厅信息</w:t>
            </w:r>
          </w:p>
          <w:p>
            <w:pPr>
              <w:rPr>
                <w:rFonts w:hint="eastAsia" w:ascii="Calibri" w:hAnsi="Calibri" w:cs="Calibri"/>
              </w:rPr>
            </w:pPr>
            <w:r>
              <w:rPr>
                <w:rFonts w:hint="eastAsia" w:ascii="Calibri" w:hAnsi="Calibri" w:cs="Calibri"/>
              </w:rPr>
              <w:tab/>
            </w:r>
            <w:r>
              <w:rPr>
                <w:rFonts w:hint="eastAsia" w:ascii="Calibri" w:hAnsi="Calibri" w:cs="Calibri"/>
              </w:rPr>
              <w:t xml:space="preserve"> * @param bussinessHallId</w:t>
            </w:r>
          </w:p>
          <w:p>
            <w:pPr>
              <w:rPr>
                <w:rFonts w:hint="eastAsia" w:ascii="Calibri" w:hAnsi="Calibri" w:cs="Calibri"/>
              </w:rPr>
            </w:pPr>
            <w:r>
              <w:rPr>
                <w:rFonts w:hint="eastAsia" w:ascii="Calibri" w:hAnsi="Calibri" w:cs="Calibri"/>
              </w:rPr>
              <w:tab/>
            </w:r>
            <w:r>
              <w:rPr>
                <w:rFonts w:hint="eastAsia" w:ascii="Calibri" w:hAnsi="Calibri" w:cs="Calibri"/>
              </w:rPr>
              <w:t xml:space="preserve"> * @return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BussinessHallVO getBussinessHallInfo(String bussinessHallId);</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非用户信息查询界面得到所有营业厅信息</w:t>
            </w:r>
          </w:p>
          <w:p>
            <w:pPr>
              <w:rPr>
                <w:rFonts w:hint="eastAsia" w:ascii="Calibri" w:hAnsi="Calibri" w:cs="Calibri"/>
              </w:rPr>
            </w:pPr>
            <w:r>
              <w:rPr>
                <w:rFonts w:hint="eastAsia" w:ascii="Calibri" w:hAnsi="Calibri" w:cs="Calibri"/>
              </w:rPr>
              <w:tab/>
            </w:r>
            <w:r>
              <w:rPr>
                <w:rFonts w:hint="eastAsia" w:ascii="Calibri" w:hAnsi="Calibri" w:cs="Calibri"/>
              </w:rPr>
              <w:t xml:space="preserve"> * @return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ArrayList&lt;BussinessHallVO&gt; getAllBussinessHallInfo();</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增加一个营业厅</w:t>
            </w:r>
          </w:p>
          <w:p>
            <w:pPr>
              <w:rPr>
                <w:rFonts w:hint="eastAsia" w:ascii="Calibri" w:hAnsi="Calibri" w:cs="Calibri"/>
              </w:rPr>
            </w:pPr>
            <w:r>
              <w:rPr>
                <w:rFonts w:hint="eastAsia" w:ascii="Calibri" w:hAnsi="Calibri" w:cs="Calibri"/>
              </w:rPr>
              <w:tab/>
            </w:r>
            <w:r>
              <w:rPr>
                <w:rFonts w:hint="eastAsia" w:ascii="Calibri" w:hAnsi="Calibri" w:cs="Calibri"/>
              </w:rPr>
              <w:t xml:space="preserve"> * @param bussinessHall</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addBussinessHallInfo(BussinessHallVO bussinessHall);</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删除一个营业厅</w:t>
            </w:r>
          </w:p>
          <w:p>
            <w:pPr>
              <w:rPr>
                <w:rFonts w:hint="eastAsia" w:ascii="Calibri" w:hAnsi="Calibri" w:cs="Calibri"/>
              </w:rPr>
            </w:pPr>
            <w:r>
              <w:rPr>
                <w:rFonts w:hint="eastAsia" w:ascii="Calibri" w:hAnsi="Calibri" w:cs="Calibri"/>
              </w:rPr>
              <w:tab/>
            </w:r>
            <w:r>
              <w:rPr>
                <w:rFonts w:hint="eastAsia" w:ascii="Calibri" w:hAnsi="Calibri" w:cs="Calibri"/>
              </w:rPr>
              <w:t xml:space="preserve"> * @param bussinessHallId</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deleteBussinessHallInfo(String bussinessHallId);</w:t>
            </w:r>
          </w:p>
          <w:p>
            <w:pPr>
              <w:rPr>
                <w:rFonts w:hint="eastAsia" w:ascii="Calibri" w:hAnsi="Calibri" w:cs="Calibri"/>
              </w:rPr>
            </w:pP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非用户信息查询界面得到某个司机信息</w:t>
            </w:r>
          </w:p>
          <w:p>
            <w:pPr>
              <w:rPr>
                <w:rFonts w:hint="eastAsia" w:ascii="Calibri" w:hAnsi="Calibri" w:cs="Calibri"/>
              </w:rPr>
            </w:pPr>
            <w:r>
              <w:rPr>
                <w:rFonts w:hint="eastAsia" w:ascii="Calibri" w:hAnsi="Calibri" w:cs="Calibri"/>
              </w:rPr>
              <w:tab/>
            </w:r>
            <w:r>
              <w:rPr>
                <w:rFonts w:hint="eastAsia" w:ascii="Calibri" w:hAnsi="Calibri" w:cs="Calibri"/>
              </w:rPr>
              <w:t xml:space="preserve"> * @param driverId</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DriverInfoVO getDriverInfo(String driverId);</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非用户信息查询界面得到某营业厅所有司机信息</w:t>
            </w:r>
          </w:p>
          <w:p>
            <w:pPr>
              <w:rPr>
                <w:rFonts w:hint="eastAsia" w:ascii="Calibri" w:hAnsi="Calibri" w:cs="Calibri"/>
              </w:rPr>
            </w:pPr>
            <w:r>
              <w:rPr>
                <w:rFonts w:hint="eastAsia" w:ascii="Calibri" w:hAnsi="Calibri" w:cs="Calibri"/>
              </w:rPr>
              <w:tab/>
            </w:r>
            <w:r>
              <w:rPr>
                <w:rFonts w:hint="eastAsia" w:ascii="Calibri" w:hAnsi="Calibri" w:cs="Calibri"/>
              </w:rPr>
              <w:t xml:space="preserve"> * @param id</w:t>
            </w:r>
          </w:p>
          <w:p>
            <w:pPr>
              <w:rPr>
                <w:rFonts w:hint="eastAsia" w:ascii="Calibri" w:hAnsi="Calibri" w:cs="Calibri"/>
              </w:rPr>
            </w:pPr>
            <w:r>
              <w:rPr>
                <w:rFonts w:hint="eastAsia" w:ascii="Calibri" w:hAnsi="Calibri" w:cs="Calibri"/>
              </w:rPr>
              <w:tab/>
            </w:r>
            <w:r>
              <w:rPr>
                <w:rFonts w:hint="eastAsia" w:ascii="Calibri" w:hAnsi="Calibri" w:cs="Calibri"/>
              </w:rPr>
              <w:t xml:space="preserve"> * @return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ArrayList&lt;DriverInfoVO&gt; getDriverByBusinesshall(String id);</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非用户信息查询界面得到所有司机信息</w:t>
            </w:r>
          </w:p>
          <w:p>
            <w:pPr>
              <w:rPr>
                <w:rFonts w:hint="eastAsia" w:ascii="Calibri" w:hAnsi="Calibri" w:cs="Calibri"/>
              </w:rPr>
            </w:pPr>
            <w:r>
              <w:rPr>
                <w:rFonts w:hint="eastAsia" w:ascii="Calibri" w:hAnsi="Calibri" w:cs="Calibri"/>
              </w:rPr>
              <w:tab/>
            </w:r>
            <w:r>
              <w:rPr>
                <w:rFonts w:hint="eastAsia" w:ascii="Calibri" w:hAnsi="Calibri" w:cs="Calibri"/>
              </w:rPr>
              <w:t xml:space="preserve"> * @return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ArrayList&lt;DriverInfoVO&gt; getAllDriverInfo();</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增加一个司机</w:t>
            </w:r>
          </w:p>
          <w:p>
            <w:pPr>
              <w:rPr>
                <w:rFonts w:hint="eastAsia" w:ascii="Calibri" w:hAnsi="Calibri" w:cs="Calibri"/>
              </w:rPr>
            </w:pPr>
            <w:r>
              <w:rPr>
                <w:rFonts w:hint="eastAsia" w:ascii="Calibri" w:hAnsi="Calibri" w:cs="Calibri"/>
              </w:rPr>
              <w:tab/>
            </w:r>
            <w:r>
              <w:rPr>
                <w:rFonts w:hint="eastAsia" w:ascii="Calibri" w:hAnsi="Calibri" w:cs="Calibri"/>
              </w:rPr>
              <w:t xml:space="preserve"> * @param driver</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addDriverInfo(DriverInfoVO driver);</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删除一个司机</w:t>
            </w:r>
          </w:p>
          <w:p>
            <w:pPr>
              <w:rPr>
                <w:rFonts w:hint="eastAsia" w:ascii="Calibri" w:hAnsi="Calibri" w:cs="Calibri"/>
              </w:rPr>
            </w:pPr>
            <w:r>
              <w:rPr>
                <w:rFonts w:hint="eastAsia" w:ascii="Calibri" w:hAnsi="Calibri" w:cs="Calibri"/>
              </w:rPr>
              <w:tab/>
            </w:r>
            <w:r>
              <w:rPr>
                <w:rFonts w:hint="eastAsia" w:ascii="Calibri" w:hAnsi="Calibri" w:cs="Calibri"/>
              </w:rPr>
              <w:t xml:space="preserve"> * @param driverId</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deleteDriverInfo(String driverId);</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修改司机信息</w:t>
            </w:r>
          </w:p>
          <w:p>
            <w:pPr>
              <w:rPr>
                <w:rFonts w:hint="eastAsia" w:ascii="Calibri" w:hAnsi="Calibri" w:cs="Calibri"/>
              </w:rPr>
            </w:pPr>
            <w:r>
              <w:rPr>
                <w:rFonts w:hint="eastAsia" w:ascii="Calibri" w:hAnsi="Calibri" w:cs="Calibri"/>
              </w:rPr>
              <w:tab/>
            </w:r>
            <w:r>
              <w:rPr>
                <w:rFonts w:hint="eastAsia" w:ascii="Calibri" w:hAnsi="Calibri" w:cs="Calibri"/>
              </w:rPr>
              <w:t xml:space="preserve"> * @param driverId</w:t>
            </w:r>
          </w:p>
          <w:p>
            <w:pPr>
              <w:rPr>
                <w:rFonts w:hint="eastAsia" w:ascii="Calibri" w:hAnsi="Calibri" w:cs="Calibri"/>
              </w:rPr>
            </w:pPr>
            <w:r>
              <w:rPr>
                <w:rFonts w:hint="eastAsia" w:ascii="Calibri" w:hAnsi="Calibri" w:cs="Calibri"/>
              </w:rPr>
              <w:tab/>
            </w:r>
            <w:r>
              <w:rPr>
                <w:rFonts w:hint="eastAsia" w:ascii="Calibri" w:hAnsi="Calibri" w:cs="Calibri"/>
              </w:rPr>
              <w:t xml:space="preserve"> * @param dvo</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changeDriverInfo(String driverId,DriverInfoVO dvo);</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供接口，提供司机信息初始化</w:t>
            </w:r>
          </w:p>
          <w:p>
            <w:pPr>
              <w:rPr>
                <w:rFonts w:hint="eastAsia" w:ascii="Calibri" w:hAnsi="Calibri" w:cs="Calibri"/>
              </w:rPr>
            </w:pPr>
            <w:r>
              <w:rPr>
                <w:rFonts w:hint="eastAsia" w:ascii="Calibri" w:hAnsi="Calibri" w:cs="Calibri"/>
              </w:rPr>
              <w:tab/>
            </w:r>
            <w:r>
              <w:rPr>
                <w:rFonts w:hint="eastAsia" w:ascii="Calibri" w:hAnsi="Calibri" w:cs="Calibri"/>
              </w:rPr>
              <w:t xml:space="preserve"> * @param dvolist</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initDriver(ArrayList&lt;DriverInfoVO&gt; dvolist);</w:t>
            </w:r>
          </w:p>
          <w:p>
            <w:pPr>
              <w:rPr>
                <w:rFonts w:hint="eastAsia" w:ascii="Calibri" w:hAnsi="Calibri" w:cs="Calibri"/>
              </w:rPr>
            </w:pP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非用户信息查询界面得到某个车辆信息</w:t>
            </w:r>
          </w:p>
          <w:p>
            <w:pPr>
              <w:rPr>
                <w:rFonts w:hint="eastAsia" w:ascii="Calibri" w:hAnsi="Calibri" w:cs="Calibri"/>
              </w:rPr>
            </w:pPr>
            <w:r>
              <w:rPr>
                <w:rFonts w:hint="eastAsia" w:ascii="Calibri" w:hAnsi="Calibri" w:cs="Calibri"/>
              </w:rPr>
              <w:tab/>
            </w:r>
            <w:r>
              <w:rPr>
                <w:rFonts w:hint="eastAsia" w:ascii="Calibri" w:hAnsi="Calibri" w:cs="Calibri"/>
              </w:rPr>
              <w:t xml:space="preserve"> * @param truckId</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TruckInfoVO getTruckInfo(String truckId);</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非用户信息查询界面得到某营业厅所有车辆信息</w:t>
            </w:r>
          </w:p>
          <w:p>
            <w:pPr>
              <w:rPr>
                <w:rFonts w:hint="eastAsia" w:ascii="Calibri" w:hAnsi="Calibri" w:cs="Calibri"/>
              </w:rPr>
            </w:pPr>
            <w:r>
              <w:rPr>
                <w:rFonts w:hint="eastAsia" w:ascii="Calibri" w:hAnsi="Calibri" w:cs="Calibri"/>
              </w:rPr>
              <w:tab/>
            </w:r>
            <w:r>
              <w:rPr>
                <w:rFonts w:hint="eastAsia" w:ascii="Calibri" w:hAnsi="Calibri" w:cs="Calibri"/>
              </w:rPr>
              <w:t xml:space="preserve"> * @param id</w:t>
            </w:r>
          </w:p>
          <w:p>
            <w:pPr>
              <w:rPr>
                <w:rFonts w:hint="eastAsia" w:ascii="Calibri" w:hAnsi="Calibri" w:cs="Calibri"/>
              </w:rPr>
            </w:pPr>
            <w:r>
              <w:rPr>
                <w:rFonts w:hint="eastAsia" w:ascii="Calibri" w:hAnsi="Calibri" w:cs="Calibri"/>
              </w:rPr>
              <w:tab/>
            </w:r>
            <w:r>
              <w:rPr>
                <w:rFonts w:hint="eastAsia" w:ascii="Calibri" w:hAnsi="Calibri" w:cs="Calibri"/>
              </w:rPr>
              <w:t xml:space="preserve"> * @return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ArrayList&lt;TruckInfoVO&gt; getTruckByBusinesshall(String id);</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非用户信息查询界面得到所有车辆信息</w:t>
            </w:r>
          </w:p>
          <w:p>
            <w:pPr>
              <w:rPr>
                <w:rFonts w:hint="eastAsia" w:ascii="Calibri" w:hAnsi="Calibri" w:cs="Calibri"/>
              </w:rPr>
            </w:pPr>
            <w:r>
              <w:rPr>
                <w:rFonts w:hint="eastAsia" w:ascii="Calibri" w:hAnsi="Calibri" w:cs="Calibri"/>
              </w:rPr>
              <w:tab/>
            </w:r>
            <w:r>
              <w:rPr>
                <w:rFonts w:hint="eastAsia" w:ascii="Calibri" w:hAnsi="Calibri" w:cs="Calibri"/>
              </w:rPr>
              <w:t xml:space="preserve"> * @return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ArrayList&lt;TruckInfoVO&gt; getAllTruckInfo();</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增加一个车辆</w:t>
            </w:r>
          </w:p>
          <w:p>
            <w:pPr>
              <w:rPr>
                <w:rFonts w:hint="eastAsia" w:ascii="Calibri" w:hAnsi="Calibri" w:cs="Calibri"/>
              </w:rPr>
            </w:pPr>
            <w:r>
              <w:rPr>
                <w:rFonts w:hint="eastAsia" w:ascii="Calibri" w:hAnsi="Calibri" w:cs="Calibri"/>
              </w:rPr>
              <w:tab/>
            </w:r>
            <w:r>
              <w:rPr>
                <w:rFonts w:hint="eastAsia" w:ascii="Calibri" w:hAnsi="Calibri" w:cs="Calibri"/>
              </w:rPr>
              <w:t xml:space="preserve"> * @param truck</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addTruckInfo(TruckInfoVO truck);</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删除一个车辆</w:t>
            </w:r>
          </w:p>
          <w:p>
            <w:pPr>
              <w:rPr>
                <w:rFonts w:hint="eastAsia" w:ascii="Calibri" w:hAnsi="Calibri" w:cs="Calibri"/>
              </w:rPr>
            </w:pPr>
            <w:r>
              <w:rPr>
                <w:rFonts w:hint="eastAsia" w:ascii="Calibri" w:hAnsi="Calibri" w:cs="Calibri"/>
              </w:rPr>
              <w:tab/>
            </w:r>
            <w:r>
              <w:rPr>
                <w:rFonts w:hint="eastAsia" w:ascii="Calibri" w:hAnsi="Calibri" w:cs="Calibri"/>
              </w:rPr>
              <w:t xml:space="preserve"> * @param truckId</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deleteTruckInfo(String truckId);</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修改车辆信息</w:t>
            </w:r>
          </w:p>
          <w:p>
            <w:pPr>
              <w:rPr>
                <w:rFonts w:hint="eastAsia" w:ascii="Calibri" w:hAnsi="Calibri" w:cs="Calibri"/>
              </w:rPr>
            </w:pPr>
            <w:r>
              <w:rPr>
                <w:rFonts w:hint="eastAsia" w:ascii="Calibri" w:hAnsi="Calibri" w:cs="Calibri"/>
              </w:rPr>
              <w:tab/>
            </w:r>
            <w:r>
              <w:rPr>
                <w:rFonts w:hint="eastAsia" w:ascii="Calibri" w:hAnsi="Calibri" w:cs="Calibri"/>
              </w:rPr>
              <w:t xml:space="preserve"> * @param truckId</w:t>
            </w:r>
          </w:p>
          <w:p>
            <w:pPr>
              <w:rPr>
                <w:rFonts w:hint="eastAsia" w:ascii="Calibri" w:hAnsi="Calibri" w:cs="Calibri"/>
              </w:rPr>
            </w:pPr>
            <w:r>
              <w:rPr>
                <w:rFonts w:hint="eastAsia" w:ascii="Calibri" w:hAnsi="Calibri" w:cs="Calibri"/>
              </w:rPr>
              <w:tab/>
            </w:r>
            <w:r>
              <w:rPr>
                <w:rFonts w:hint="eastAsia" w:ascii="Calibri" w:hAnsi="Calibri" w:cs="Calibri"/>
              </w:rPr>
              <w:t xml:space="preserve"> * @param tvo</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changeTruckInfo(String truckId,TruckInfoVO tvo);</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供接口，提供车辆信息初始化</w:t>
            </w:r>
          </w:p>
          <w:p>
            <w:pPr>
              <w:rPr>
                <w:rFonts w:hint="eastAsia" w:ascii="Calibri" w:hAnsi="Calibri" w:cs="Calibri"/>
              </w:rPr>
            </w:pPr>
            <w:r>
              <w:rPr>
                <w:rFonts w:hint="eastAsia" w:ascii="Calibri" w:hAnsi="Calibri" w:cs="Calibri"/>
              </w:rPr>
              <w:tab/>
            </w:r>
            <w:r>
              <w:rPr>
                <w:rFonts w:hint="eastAsia" w:ascii="Calibri" w:hAnsi="Calibri" w:cs="Calibri"/>
              </w:rPr>
              <w:t xml:space="preserve"> * @param tvo</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initTruck(ArrayList&lt;TruckInfoVO&gt; tvolist);</w:t>
            </w:r>
          </w:p>
          <w:p>
            <w:pPr>
              <w:rPr>
                <w:rFonts w:hint="eastAsia" w:ascii="Calibri" w:hAnsi="Calibri" w:cs="Calibri"/>
              </w:rPr>
            </w:pP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非用户信息查询界面得到某个中转中心信息</w:t>
            </w:r>
          </w:p>
          <w:p>
            <w:pPr>
              <w:rPr>
                <w:rFonts w:hint="eastAsia" w:ascii="Calibri" w:hAnsi="Calibri" w:cs="Calibri"/>
              </w:rPr>
            </w:pPr>
            <w:r>
              <w:rPr>
                <w:rFonts w:hint="eastAsia" w:ascii="Calibri" w:hAnsi="Calibri" w:cs="Calibri"/>
              </w:rPr>
              <w:tab/>
            </w:r>
            <w:r>
              <w:rPr>
                <w:rFonts w:hint="eastAsia" w:ascii="Calibri" w:hAnsi="Calibri" w:cs="Calibri"/>
              </w:rPr>
              <w:t xml:space="preserve"> * @param id</w:t>
            </w:r>
          </w:p>
          <w:p>
            <w:pPr>
              <w:rPr>
                <w:rFonts w:hint="eastAsia" w:ascii="Calibri" w:hAnsi="Calibri" w:cs="Calibri"/>
              </w:rPr>
            </w:pPr>
            <w:r>
              <w:rPr>
                <w:rFonts w:hint="eastAsia" w:ascii="Calibri" w:hAnsi="Calibri" w:cs="Calibri"/>
              </w:rPr>
              <w:tab/>
            </w:r>
            <w:r>
              <w:rPr>
                <w:rFonts w:hint="eastAsia" w:ascii="Calibri" w:hAnsi="Calibri" w:cs="Calibri"/>
              </w:rPr>
              <w:t xml:space="preserve"> * @return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IntermediateCenterVO getIntermediateCenterInfo(String id);</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非用户信息查询界面得到所有中转中心信息</w:t>
            </w:r>
          </w:p>
          <w:p>
            <w:pPr>
              <w:rPr>
                <w:rFonts w:hint="eastAsia" w:ascii="Calibri" w:hAnsi="Calibri" w:cs="Calibri"/>
              </w:rPr>
            </w:pPr>
            <w:r>
              <w:rPr>
                <w:rFonts w:hint="eastAsia" w:ascii="Calibri" w:hAnsi="Calibri" w:cs="Calibri"/>
              </w:rPr>
              <w:tab/>
            </w:r>
            <w:r>
              <w:rPr>
                <w:rFonts w:hint="eastAsia" w:ascii="Calibri" w:hAnsi="Calibri" w:cs="Calibri"/>
              </w:rPr>
              <w:t xml:space="preserve"> * @return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ArrayList&lt;IntermediateCenterVO&gt; getAllIntermediateCenterInfo();</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增加一个中转中心</w:t>
            </w:r>
          </w:p>
          <w:p>
            <w:pPr>
              <w:rPr>
                <w:rFonts w:hint="eastAsia" w:ascii="Calibri" w:hAnsi="Calibri" w:cs="Calibri"/>
              </w:rPr>
            </w:pPr>
            <w:r>
              <w:rPr>
                <w:rFonts w:hint="eastAsia" w:ascii="Calibri" w:hAnsi="Calibri" w:cs="Calibri"/>
              </w:rPr>
              <w:tab/>
            </w:r>
            <w:r>
              <w:rPr>
                <w:rFonts w:hint="eastAsia" w:ascii="Calibri" w:hAnsi="Calibri" w:cs="Calibri"/>
              </w:rPr>
              <w:t xml:space="preserve"> * @param intermediateCenter</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addIntermediateCenter(IntermediateCenterVO intermediateCenter);</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删除一个中转中心</w:t>
            </w:r>
          </w:p>
          <w:p>
            <w:pPr>
              <w:rPr>
                <w:rFonts w:hint="eastAsia" w:ascii="Calibri" w:hAnsi="Calibri" w:cs="Calibri"/>
              </w:rPr>
            </w:pPr>
            <w:r>
              <w:rPr>
                <w:rFonts w:hint="eastAsia" w:ascii="Calibri" w:hAnsi="Calibri" w:cs="Calibri"/>
              </w:rPr>
              <w:tab/>
            </w:r>
            <w:r>
              <w:rPr>
                <w:rFonts w:hint="eastAsia" w:ascii="Calibri" w:hAnsi="Calibri" w:cs="Calibri"/>
              </w:rPr>
              <w:t xml:space="preserve"> * @param id</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deleteIntermediateCenter(String id);</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供接口，返回中转中心所在城市</w:t>
            </w:r>
          </w:p>
          <w:p>
            <w:pPr>
              <w:rPr>
                <w:rFonts w:hint="eastAsia" w:ascii="Calibri" w:hAnsi="Calibri" w:cs="Calibri"/>
              </w:rPr>
            </w:pPr>
            <w:r>
              <w:rPr>
                <w:rFonts w:hint="eastAsia" w:ascii="Calibri" w:hAnsi="Calibri" w:cs="Calibri"/>
              </w:rPr>
              <w:tab/>
            </w:r>
            <w:r>
              <w:rPr>
                <w:rFonts w:hint="eastAsia" w:ascii="Calibri" w:hAnsi="Calibri" w:cs="Calibri"/>
              </w:rPr>
              <w:t xml:space="preserve"> * @return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ArrayList&lt;String&gt; getcity();</w:t>
            </w:r>
          </w:p>
          <w:p>
            <w:pPr>
              <w:rPr>
                <w:rFonts w:hint="eastAsia" w:ascii="Calibri" w:hAnsi="Calibri" w:cs="Calibri"/>
              </w:rPr>
            </w:pPr>
          </w:p>
          <w:p>
            <w:pPr>
              <w:rPr>
                <w:rFonts w:ascii="Calibri" w:hAnsi="Calibri" w:cs="Calibri"/>
              </w:rPr>
            </w:pPr>
          </w:p>
          <w:p>
            <w:pPr>
              <w:rPr>
                <w:rFonts w:ascii="Calibri" w:hAnsi="Calibri" w:cs="Calibri"/>
              </w:rPr>
            </w:pPr>
            <w:r>
              <w:rPr>
                <w:rFonts w:ascii="Calibri" w:hAnsi="Calibri" w:cs="Calibri"/>
              </w:rPr>
              <w:t>}//</w:t>
            </w:r>
            <w:r>
              <w:rPr>
                <w:rFonts w:hint="eastAsia" w:ascii="Calibri" w:hAnsi="Calibri" w:cs="宋体"/>
              </w:rPr>
              <w:t>调用</w:t>
            </w:r>
            <w:r>
              <w:rPr>
                <w:rFonts w:ascii="Calibri" w:hAnsi="Calibri" w:cs="Calibri"/>
              </w:rPr>
              <w:t>DataService</w:t>
            </w:r>
            <w:r>
              <w:rPr>
                <w:rFonts w:hint="eastAsia" w:ascii="Calibri" w:hAnsi="Calibri" w:cs="宋体"/>
              </w:rPr>
              <w:t>层的接口</w:t>
            </w:r>
          </w:p>
          <w:p>
            <w:pPr>
              <w:rPr>
                <w:rFonts w:ascii="Calibri" w:hAnsi="Calibri" w:cs="Calibri"/>
              </w:rPr>
            </w:pPr>
            <w:r>
              <w:rPr>
                <w:rFonts w:ascii="Calibri" w:hAnsi="Calibri" w:cs="Calibri"/>
              </w:rPr>
              <w:t>public interface NonUserDataService extends Remote{</w:t>
            </w:r>
          </w:p>
          <w:p>
            <w:pPr>
              <w:rPr>
                <w:rFonts w:ascii="Calibri" w:hAnsi="Calibri" w:cs="Calibri"/>
              </w:rPr>
            </w:pPr>
            <w:r>
              <w:rPr>
                <w:rFonts w:ascii="Calibri" w:hAnsi="Calibri" w:cs="Calibri"/>
              </w:rPr>
              <w:tab/>
            </w:r>
          </w:p>
          <w:p>
            <w:pPr>
              <w:rPr>
                <w:rFonts w:hint="eastAsia" w:ascii="Calibri" w:hAnsi="Calibri" w:cs="Calibri"/>
              </w:rPr>
            </w:pPr>
            <w:r>
              <w:rPr>
                <w:rFonts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根据id返回BussinessHallPO</w:t>
            </w:r>
          </w:p>
          <w:p>
            <w:pPr>
              <w:rPr>
                <w:rFonts w:hint="eastAsia" w:ascii="Calibri" w:hAnsi="Calibri" w:cs="Calibri"/>
              </w:rPr>
            </w:pPr>
            <w:r>
              <w:rPr>
                <w:rFonts w:hint="eastAsia" w:ascii="Calibri" w:hAnsi="Calibri" w:cs="Calibri"/>
              </w:rPr>
              <w:tab/>
            </w:r>
            <w:r>
              <w:rPr>
                <w:rFonts w:hint="eastAsia" w:ascii="Calibri" w:hAnsi="Calibri" w:cs="Calibri"/>
              </w:rPr>
              <w:t xml:space="preserve"> * @param id</w:t>
            </w:r>
          </w:p>
          <w:p>
            <w:pPr>
              <w:rPr>
                <w:rFonts w:hint="eastAsia" w:ascii="Calibri" w:hAnsi="Calibri" w:cs="Calibri"/>
              </w:rPr>
            </w:pPr>
            <w:r>
              <w:rPr>
                <w:rFonts w:hint="eastAsia" w:ascii="Calibri" w:hAnsi="Calibri" w:cs="Calibri"/>
              </w:rPr>
              <w:tab/>
            </w:r>
            <w:r>
              <w:rPr>
                <w:rFonts w:hint="eastAsia" w:ascii="Calibri" w:hAnsi="Calibri" w:cs="Calibri"/>
              </w:rPr>
              <w:t xml:space="preserve"> * @return</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BussinessHallPO findBussinessHallPO(String id)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返回一个城市的所有营业厅</w:t>
            </w:r>
          </w:p>
          <w:p>
            <w:pPr>
              <w:rPr>
                <w:rFonts w:hint="eastAsia" w:ascii="Calibri" w:hAnsi="Calibri" w:cs="Calibri"/>
              </w:rPr>
            </w:pPr>
            <w:r>
              <w:rPr>
                <w:rFonts w:hint="eastAsia" w:ascii="Calibri" w:hAnsi="Calibri" w:cs="Calibri"/>
              </w:rPr>
              <w:tab/>
            </w:r>
            <w:r>
              <w:rPr>
                <w:rFonts w:hint="eastAsia" w:ascii="Calibri" w:hAnsi="Calibri" w:cs="Calibri"/>
              </w:rPr>
              <w:t xml:space="preserve"> * @param city</w:t>
            </w:r>
          </w:p>
          <w:p>
            <w:pPr>
              <w:rPr>
                <w:rFonts w:hint="eastAsia" w:ascii="Calibri" w:hAnsi="Calibri" w:cs="Calibri"/>
              </w:rPr>
            </w:pPr>
            <w:r>
              <w:rPr>
                <w:rFonts w:hint="eastAsia" w:ascii="Calibri" w:hAnsi="Calibri" w:cs="Calibri"/>
              </w:rPr>
              <w:tab/>
            </w:r>
            <w:r>
              <w:rPr>
                <w:rFonts w:hint="eastAsia" w:ascii="Calibri" w:hAnsi="Calibri" w:cs="Calibri"/>
              </w:rPr>
              <w:t xml:space="preserve"> * @return</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ArrayList&lt;BussinessHallPO&gt; findBussinessHallPOByCity(String city)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返回所有BussinessHallPO</w:t>
            </w:r>
          </w:p>
          <w:p>
            <w:pPr>
              <w:rPr>
                <w:rFonts w:hint="eastAsia" w:ascii="Calibri" w:hAnsi="Calibri" w:cs="Calibri"/>
              </w:rPr>
            </w:pPr>
            <w:r>
              <w:rPr>
                <w:rFonts w:hint="eastAsia" w:ascii="Calibri" w:hAnsi="Calibri" w:cs="Calibri"/>
              </w:rPr>
              <w:tab/>
            </w:r>
            <w:r>
              <w:rPr>
                <w:rFonts w:hint="eastAsia" w:ascii="Calibri" w:hAnsi="Calibri" w:cs="Calibri"/>
              </w:rPr>
              <w:t xml:space="preserve"> * @return</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ArrayList&lt;BussinessHallPO&gt; findsBussinessHallPO()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在数据库中增加一个BussinessHallPO记录</w:t>
            </w:r>
          </w:p>
          <w:p>
            <w:pPr>
              <w:rPr>
                <w:rFonts w:hint="eastAsia" w:ascii="Calibri" w:hAnsi="Calibri" w:cs="Calibri"/>
              </w:rPr>
            </w:pPr>
            <w:r>
              <w:rPr>
                <w:rFonts w:hint="eastAsia" w:ascii="Calibri" w:hAnsi="Calibri" w:cs="Calibri"/>
              </w:rPr>
              <w:tab/>
            </w:r>
            <w:r>
              <w:rPr>
                <w:rFonts w:hint="eastAsia" w:ascii="Calibri" w:hAnsi="Calibri" w:cs="Calibri"/>
              </w:rPr>
              <w:t xml:space="preserve"> * @param tpo</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insert(BussinessHallPO bpo)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更新一个BussinessHallPO</w:t>
            </w:r>
          </w:p>
          <w:p>
            <w:pPr>
              <w:rPr>
                <w:rFonts w:hint="eastAsia" w:ascii="Calibri" w:hAnsi="Calibri" w:cs="Calibri"/>
              </w:rPr>
            </w:pPr>
            <w:r>
              <w:rPr>
                <w:rFonts w:hint="eastAsia" w:ascii="Calibri" w:hAnsi="Calibri" w:cs="Calibri"/>
              </w:rPr>
              <w:tab/>
            </w:r>
            <w:r>
              <w:rPr>
                <w:rFonts w:hint="eastAsia" w:ascii="Calibri" w:hAnsi="Calibri" w:cs="Calibri"/>
              </w:rPr>
              <w:t xml:space="preserve"> * @param id</w:t>
            </w:r>
          </w:p>
          <w:p>
            <w:pPr>
              <w:rPr>
                <w:rFonts w:hint="eastAsia" w:ascii="Calibri" w:hAnsi="Calibri" w:cs="Calibri"/>
              </w:rPr>
            </w:pPr>
            <w:r>
              <w:rPr>
                <w:rFonts w:hint="eastAsia" w:ascii="Calibri" w:hAnsi="Calibri" w:cs="Calibri"/>
              </w:rPr>
              <w:tab/>
            </w:r>
            <w:r>
              <w:rPr>
                <w:rFonts w:hint="eastAsia" w:ascii="Calibri" w:hAnsi="Calibri" w:cs="Calibri"/>
              </w:rPr>
              <w:t xml:space="preserve"> * @param bpo</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update(String id,BussinessHallPO bpo)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删除一个BussinessHallPO</w:t>
            </w:r>
          </w:p>
          <w:p>
            <w:pPr>
              <w:rPr>
                <w:rFonts w:hint="eastAsia" w:ascii="Calibri" w:hAnsi="Calibri" w:cs="Calibri"/>
              </w:rPr>
            </w:pPr>
            <w:r>
              <w:rPr>
                <w:rFonts w:hint="eastAsia" w:ascii="Calibri" w:hAnsi="Calibri" w:cs="Calibri"/>
              </w:rPr>
              <w:tab/>
            </w:r>
            <w:r>
              <w:rPr>
                <w:rFonts w:hint="eastAsia" w:ascii="Calibri" w:hAnsi="Calibri" w:cs="Calibri"/>
              </w:rPr>
              <w:t xml:space="preserve"> * @param id</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deleteBussinessHallPO(String id)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结束持久化数据库的使用</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finish() throws RemoteException;</w:t>
            </w:r>
          </w:p>
          <w:p>
            <w:pPr>
              <w:rPr>
                <w:rFonts w:hint="eastAsia" w:ascii="Calibri" w:hAnsi="Calibri" w:cs="Calibri"/>
              </w:rPr>
            </w:pP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根据id返回DriverPO</w:t>
            </w:r>
          </w:p>
          <w:p>
            <w:pPr>
              <w:rPr>
                <w:rFonts w:hint="eastAsia" w:ascii="Calibri" w:hAnsi="Calibri" w:cs="Calibri"/>
              </w:rPr>
            </w:pPr>
            <w:r>
              <w:rPr>
                <w:rFonts w:hint="eastAsia" w:ascii="Calibri" w:hAnsi="Calibri" w:cs="Calibri"/>
              </w:rPr>
              <w:tab/>
            </w:r>
            <w:r>
              <w:rPr>
                <w:rFonts w:hint="eastAsia" w:ascii="Calibri" w:hAnsi="Calibri" w:cs="Calibri"/>
              </w:rPr>
              <w:t xml:space="preserve"> * @param id</w:t>
            </w:r>
          </w:p>
          <w:p>
            <w:pPr>
              <w:rPr>
                <w:rFonts w:hint="eastAsia" w:ascii="Calibri" w:hAnsi="Calibri" w:cs="Calibri"/>
              </w:rPr>
            </w:pPr>
            <w:r>
              <w:rPr>
                <w:rFonts w:hint="eastAsia" w:ascii="Calibri" w:hAnsi="Calibri" w:cs="Calibri"/>
              </w:rPr>
              <w:tab/>
            </w:r>
            <w:r>
              <w:rPr>
                <w:rFonts w:hint="eastAsia" w:ascii="Calibri" w:hAnsi="Calibri" w:cs="Calibri"/>
              </w:rPr>
              <w:t xml:space="preserve"> * @return</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DriverPO findDriverPO(String id)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根据营业厅编号返回其所属司机</w:t>
            </w:r>
          </w:p>
          <w:p>
            <w:pPr>
              <w:rPr>
                <w:rFonts w:hint="eastAsia" w:ascii="Calibri" w:hAnsi="Calibri" w:cs="Calibri"/>
              </w:rPr>
            </w:pPr>
            <w:r>
              <w:rPr>
                <w:rFonts w:hint="eastAsia" w:ascii="Calibri" w:hAnsi="Calibri" w:cs="Calibri"/>
              </w:rPr>
              <w:tab/>
            </w:r>
            <w:r>
              <w:rPr>
                <w:rFonts w:hint="eastAsia" w:ascii="Calibri" w:hAnsi="Calibri" w:cs="Calibri"/>
              </w:rPr>
              <w:t xml:space="preserve"> * @param id</w:t>
            </w:r>
          </w:p>
          <w:p>
            <w:pPr>
              <w:rPr>
                <w:rFonts w:hint="eastAsia" w:ascii="Calibri" w:hAnsi="Calibri" w:cs="Calibri"/>
              </w:rPr>
            </w:pPr>
            <w:r>
              <w:rPr>
                <w:rFonts w:hint="eastAsia" w:ascii="Calibri" w:hAnsi="Calibri" w:cs="Calibri"/>
              </w:rPr>
              <w:tab/>
            </w:r>
            <w:r>
              <w:rPr>
                <w:rFonts w:hint="eastAsia" w:ascii="Calibri" w:hAnsi="Calibri" w:cs="Calibri"/>
              </w:rPr>
              <w:t xml:space="preserve"> * @return</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ArrayList&lt;DriverPO&gt; findsDriverPO(String id)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返回所有DriverPO</w:t>
            </w:r>
          </w:p>
          <w:p>
            <w:pPr>
              <w:rPr>
                <w:rFonts w:hint="eastAsia" w:ascii="Calibri" w:hAnsi="Calibri" w:cs="Calibri"/>
              </w:rPr>
            </w:pPr>
            <w:r>
              <w:rPr>
                <w:rFonts w:hint="eastAsia" w:ascii="Calibri" w:hAnsi="Calibri" w:cs="Calibri"/>
              </w:rPr>
              <w:tab/>
            </w:r>
            <w:r>
              <w:rPr>
                <w:rFonts w:hint="eastAsia" w:ascii="Calibri" w:hAnsi="Calibri" w:cs="Calibri"/>
              </w:rPr>
              <w:t xml:space="preserve"> * @return</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ArrayList&lt;DriverPO&gt; findsDriverPO()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在数据库中增加一个DriverPO记录</w:t>
            </w:r>
          </w:p>
          <w:p>
            <w:pPr>
              <w:rPr>
                <w:rFonts w:hint="eastAsia" w:ascii="Calibri" w:hAnsi="Calibri" w:cs="Calibri"/>
              </w:rPr>
            </w:pPr>
            <w:r>
              <w:rPr>
                <w:rFonts w:hint="eastAsia" w:ascii="Calibri" w:hAnsi="Calibri" w:cs="Calibri"/>
              </w:rPr>
              <w:tab/>
            </w:r>
            <w:r>
              <w:rPr>
                <w:rFonts w:hint="eastAsia" w:ascii="Calibri" w:hAnsi="Calibri" w:cs="Calibri"/>
              </w:rPr>
              <w:t xml:space="preserve"> * @param dpo</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insert(DriverPO dpo)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更新一个DriverPO</w:t>
            </w:r>
          </w:p>
          <w:p>
            <w:pPr>
              <w:rPr>
                <w:rFonts w:hint="eastAsia" w:ascii="Calibri" w:hAnsi="Calibri" w:cs="Calibri"/>
              </w:rPr>
            </w:pPr>
            <w:r>
              <w:rPr>
                <w:rFonts w:hint="eastAsia" w:ascii="Calibri" w:hAnsi="Calibri" w:cs="Calibri"/>
              </w:rPr>
              <w:tab/>
            </w:r>
            <w:r>
              <w:rPr>
                <w:rFonts w:hint="eastAsia" w:ascii="Calibri" w:hAnsi="Calibri" w:cs="Calibri"/>
              </w:rPr>
              <w:t xml:space="preserve"> * @param id</w:t>
            </w:r>
          </w:p>
          <w:p>
            <w:pPr>
              <w:rPr>
                <w:rFonts w:hint="eastAsia" w:ascii="Calibri" w:hAnsi="Calibri" w:cs="Calibri"/>
              </w:rPr>
            </w:pPr>
            <w:r>
              <w:rPr>
                <w:rFonts w:hint="eastAsia" w:ascii="Calibri" w:hAnsi="Calibri" w:cs="Calibri"/>
              </w:rPr>
              <w:tab/>
            </w:r>
            <w:r>
              <w:rPr>
                <w:rFonts w:hint="eastAsia" w:ascii="Calibri" w:hAnsi="Calibri" w:cs="Calibri"/>
              </w:rPr>
              <w:t xml:space="preserve"> * @param dpo</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update(String id,DriverPO dpo)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删除一个DriverPO</w:t>
            </w:r>
          </w:p>
          <w:p>
            <w:pPr>
              <w:rPr>
                <w:rFonts w:hint="eastAsia" w:ascii="Calibri" w:hAnsi="Calibri" w:cs="Calibri"/>
              </w:rPr>
            </w:pPr>
            <w:r>
              <w:rPr>
                <w:rFonts w:hint="eastAsia" w:ascii="Calibri" w:hAnsi="Calibri" w:cs="Calibri"/>
              </w:rPr>
              <w:tab/>
            </w:r>
            <w:r>
              <w:rPr>
                <w:rFonts w:hint="eastAsia" w:ascii="Calibri" w:hAnsi="Calibri" w:cs="Calibri"/>
              </w:rPr>
              <w:t xml:space="preserve"> * @param id</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deleteDriverPO(String id)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结束持久化数据库的使用</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finish() throws RemoteException;</w:t>
            </w:r>
          </w:p>
          <w:p>
            <w:pPr>
              <w:rPr>
                <w:rFonts w:hint="eastAsia" w:ascii="Calibri" w:hAnsi="Calibri" w:cs="Calibri"/>
              </w:rPr>
            </w:pPr>
            <w:r>
              <w:rPr>
                <w:rFonts w:hint="eastAsia" w:ascii="Calibri" w:hAnsi="Calibri" w:cs="Calibri"/>
              </w:rPr>
              <w:t>/**</w:t>
            </w:r>
          </w:p>
          <w:p>
            <w:pPr>
              <w:rPr>
                <w:rFonts w:hint="eastAsia" w:ascii="Calibri" w:hAnsi="Calibri" w:cs="Calibri"/>
              </w:rPr>
            </w:pPr>
            <w:r>
              <w:rPr>
                <w:rFonts w:hint="eastAsia" w:ascii="Calibri" w:hAnsi="Calibri" w:cs="Calibri"/>
              </w:rPr>
              <w:t xml:space="preserve"> * 车辆数据操作的接口</w:t>
            </w:r>
          </w:p>
          <w:p>
            <w:pPr>
              <w:rPr>
                <w:rFonts w:hint="eastAsia" w:ascii="Calibri" w:hAnsi="Calibri" w:cs="Calibri"/>
              </w:rPr>
            </w:pPr>
            <w:r>
              <w:rPr>
                <w:rFonts w:hint="eastAsia" w:ascii="Calibri" w:hAnsi="Calibri" w:cs="Calibri"/>
              </w:rPr>
              <w:t xml:space="preserve"> * @author Potter</w:t>
            </w:r>
          </w:p>
          <w:p>
            <w:pPr>
              <w:rPr>
                <w:rFonts w:hint="eastAsia" w:ascii="Calibri" w:hAnsi="Calibri" w:cs="Calibri"/>
              </w:rPr>
            </w:pPr>
            <w:r>
              <w:rPr>
                <w:rFonts w:hint="eastAsia" w:ascii="Calibri" w:hAnsi="Calibri" w:cs="Calibri"/>
              </w:rPr>
              <w:t xml:space="preserve"> *</w:t>
            </w:r>
          </w:p>
          <w:p>
            <w:pPr>
              <w:rPr>
                <w:rFonts w:hint="eastAsia" w:ascii="Calibri" w:hAnsi="Calibri" w:cs="Calibri"/>
              </w:rPr>
            </w:pPr>
            <w:r>
              <w:rPr>
                <w:rFonts w:hint="eastAsia" w:ascii="Calibri" w:hAnsi="Calibri" w:cs="Calibri"/>
              </w:rPr>
              <w:t xml:space="preserve"> */</w:t>
            </w:r>
          </w:p>
          <w:p>
            <w:pPr>
              <w:rPr>
                <w:rFonts w:hint="eastAsia" w:ascii="Calibri" w:hAnsi="Calibri" w:cs="Calibri"/>
              </w:rPr>
            </w:pPr>
            <w:r>
              <w:rPr>
                <w:rFonts w:hint="eastAsia" w:ascii="Calibri" w:hAnsi="Calibri" w:cs="Calibri"/>
              </w:rPr>
              <w:t>public interface TruckDataService extends Remote{</w:t>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根据id返回TruckPO</w:t>
            </w:r>
          </w:p>
          <w:p>
            <w:pPr>
              <w:rPr>
                <w:rFonts w:hint="eastAsia" w:ascii="Calibri" w:hAnsi="Calibri" w:cs="Calibri"/>
              </w:rPr>
            </w:pPr>
            <w:r>
              <w:rPr>
                <w:rFonts w:hint="eastAsia" w:ascii="Calibri" w:hAnsi="Calibri" w:cs="Calibri"/>
              </w:rPr>
              <w:tab/>
            </w:r>
            <w:r>
              <w:rPr>
                <w:rFonts w:hint="eastAsia" w:ascii="Calibri" w:hAnsi="Calibri" w:cs="Calibri"/>
              </w:rPr>
              <w:t xml:space="preserve"> * @param id</w:t>
            </w:r>
          </w:p>
          <w:p>
            <w:pPr>
              <w:rPr>
                <w:rFonts w:hint="eastAsia" w:ascii="Calibri" w:hAnsi="Calibri" w:cs="Calibri"/>
              </w:rPr>
            </w:pPr>
            <w:r>
              <w:rPr>
                <w:rFonts w:hint="eastAsia" w:ascii="Calibri" w:hAnsi="Calibri" w:cs="Calibri"/>
              </w:rPr>
              <w:tab/>
            </w:r>
            <w:r>
              <w:rPr>
                <w:rFonts w:hint="eastAsia" w:ascii="Calibri" w:hAnsi="Calibri" w:cs="Calibri"/>
              </w:rPr>
              <w:t xml:space="preserve"> * @return</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TruckPO findTruckPO(String id)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根据营业厅编号返回其所属车辆</w:t>
            </w:r>
          </w:p>
          <w:p>
            <w:pPr>
              <w:rPr>
                <w:rFonts w:hint="eastAsia" w:ascii="Calibri" w:hAnsi="Calibri" w:cs="Calibri"/>
              </w:rPr>
            </w:pPr>
            <w:r>
              <w:rPr>
                <w:rFonts w:hint="eastAsia" w:ascii="Calibri" w:hAnsi="Calibri" w:cs="Calibri"/>
              </w:rPr>
              <w:tab/>
            </w:r>
            <w:r>
              <w:rPr>
                <w:rFonts w:hint="eastAsia" w:ascii="Calibri" w:hAnsi="Calibri" w:cs="Calibri"/>
              </w:rPr>
              <w:t xml:space="preserve"> * @param id</w:t>
            </w:r>
          </w:p>
          <w:p>
            <w:pPr>
              <w:rPr>
                <w:rFonts w:hint="eastAsia" w:ascii="Calibri" w:hAnsi="Calibri" w:cs="Calibri"/>
              </w:rPr>
            </w:pPr>
            <w:r>
              <w:rPr>
                <w:rFonts w:hint="eastAsia" w:ascii="Calibri" w:hAnsi="Calibri" w:cs="Calibri"/>
              </w:rPr>
              <w:tab/>
            </w:r>
            <w:r>
              <w:rPr>
                <w:rFonts w:hint="eastAsia" w:ascii="Calibri" w:hAnsi="Calibri" w:cs="Calibri"/>
              </w:rPr>
              <w:t xml:space="preserve"> * @return</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ArrayList&lt;TruckPO&gt; findsTruckPO(String id)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返回所有TruckPO</w:t>
            </w:r>
          </w:p>
          <w:p>
            <w:pPr>
              <w:rPr>
                <w:rFonts w:hint="eastAsia" w:ascii="Calibri" w:hAnsi="Calibri" w:cs="Calibri"/>
              </w:rPr>
            </w:pPr>
            <w:r>
              <w:rPr>
                <w:rFonts w:hint="eastAsia" w:ascii="Calibri" w:hAnsi="Calibri" w:cs="Calibri"/>
              </w:rPr>
              <w:tab/>
            </w:r>
            <w:r>
              <w:rPr>
                <w:rFonts w:hint="eastAsia" w:ascii="Calibri" w:hAnsi="Calibri" w:cs="Calibri"/>
              </w:rPr>
              <w:t xml:space="preserve"> * @return</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ArrayList&lt;TruckPO&gt; findsTruckPO()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在数据库中增加一个TruckPO记录</w:t>
            </w:r>
          </w:p>
          <w:p>
            <w:pPr>
              <w:rPr>
                <w:rFonts w:hint="eastAsia" w:ascii="Calibri" w:hAnsi="Calibri" w:cs="Calibri"/>
              </w:rPr>
            </w:pPr>
            <w:r>
              <w:rPr>
                <w:rFonts w:hint="eastAsia" w:ascii="Calibri" w:hAnsi="Calibri" w:cs="Calibri"/>
              </w:rPr>
              <w:tab/>
            </w:r>
            <w:r>
              <w:rPr>
                <w:rFonts w:hint="eastAsia" w:ascii="Calibri" w:hAnsi="Calibri" w:cs="Calibri"/>
              </w:rPr>
              <w:t xml:space="preserve"> * @param tpo</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insert(TruckPO tpo)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更新一个TruckPO</w:t>
            </w:r>
          </w:p>
          <w:p>
            <w:pPr>
              <w:rPr>
                <w:rFonts w:hint="eastAsia" w:ascii="Calibri" w:hAnsi="Calibri" w:cs="Calibri"/>
              </w:rPr>
            </w:pPr>
            <w:r>
              <w:rPr>
                <w:rFonts w:hint="eastAsia" w:ascii="Calibri" w:hAnsi="Calibri" w:cs="Calibri"/>
              </w:rPr>
              <w:tab/>
            </w:r>
            <w:r>
              <w:rPr>
                <w:rFonts w:hint="eastAsia" w:ascii="Calibri" w:hAnsi="Calibri" w:cs="Calibri"/>
              </w:rPr>
              <w:t xml:space="preserve"> * @param id</w:t>
            </w:r>
          </w:p>
          <w:p>
            <w:pPr>
              <w:rPr>
                <w:rFonts w:hint="eastAsia" w:ascii="Calibri" w:hAnsi="Calibri" w:cs="Calibri"/>
              </w:rPr>
            </w:pPr>
            <w:r>
              <w:rPr>
                <w:rFonts w:hint="eastAsia" w:ascii="Calibri" w:hAnsi="Calibri" w:cs="Calibri"/>
              </w:rPr>
              <w:tab/>
            </w:r>
            <w:r>
              <w:rPr>
                <w:rFonts w:hint="eastAsia" w:ascii="Calibri" w:hAnsi="Calibri" w:cs="Calibri"/>
              </w:rPr>
              <w:t xml:space="preserve"> * @param tpo</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update(String id,TruckPO tpo)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删除一个TruckPO</w:t>
            </w:r>
          </w:p>
          <w:p>
            <w:pPr>
              <w:rPr>
                <w:rFonts w:hint="eastAsia" w:ascii="Calibri" w:hAnsi="Calibri" w:cs="Calibri"/>
              </w:rPr>
            </w:pPr>
            <w:r>
              <w:rPr>
                <w:rFonts w:hint="eastAsia" w:ascii="Calibri" w:hAnsi="Calibri" w:cs="Calibri"/>
              </w:rPr>
              <w:tab/>
            </w:r>
            <w:r>
              <w:rPr>
                <w:rFonts w:hint="eastAsia" w:ascii="Calibri" w:hAnsi="Calibri" w:cs="Calibri"/>
              </w:rPr>
              <w:t xml:space="preserve"> * @param id</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deleteTruckPO(String id)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结束持久化数据库的使用</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finish() throws RemoteException;</w:t>
            </w:r>
          </w:p>
          <w:p>
            <w:pPr>
              <w:rPr>
                <w:rFonts w:hint="eastAsia" w:ascii="Calibri" w:hAnsi="Calibri" w:cs="Calibri"/>
              </w:rPr>
            </w:pP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根据id返回IntermediateCenterPO</w:t>
            </w:r>
          </w:p>
          <w:p>
            <w:pPr>
              <w:rPr>
                <w:rFonts w:hint="eastAsia" w:ascii="Calibri" w:hAnsi="Calibri" w:cs="Calibri"/>
              </w:rPr>
            </w:pPr>
            <w:r>
              <w:rPr>
                <w:rFonts w:hint="eastAsia" w:ascii="Calibri" w:hAnsi="Calibri" w:cs="Calibri"/>
              </w:rPr>
              <w:tab/>
            </w:r>
            <w:r>
              <w:rPr>
                <w:rFonts w:hint="eastAsia" w:ascii="Calibri" w:hAnsi="Calibri" w:cs="Calibri"/>
              </w:rPr>
              <w:t xml:space="preserve"> * @param id</w:t>
            </w:r>
          </w:p>
          <w:p>
            <w:pPr>
              <w:rPr>
                <w:rFonts w:hint="eastAsia" w:ascii="Calibri" w:hAnsi="Calibri" w:cs="Calibri"/>
              </w:rPr>
            </w:pPr>
            <w:r>
              <w:rPr>
                <w:rFonts w:hint="eastAsia" w:ascii="Calibri" w:hAnsi="Calibri" w:cs="Calibri"/>
              </w:rPr>
              <w:tab/>
            </w:r>
            <w:r>
              <w:rPr>
                <w:rFonts w:hint="eastAsia" w:ascii="Calibri" w:hAnsi="Calibri" w:cs="Calibri"/>
              </w:rPr>
              <w:t xml:space="preserve"> * @return</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IntermediateCenterPO findIntermediateCenterPO(String id)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返回所有IntermediateCenterPO</w:t>
            </w:r>
          </w:p>
          <w:p>
            <w:pPr>
              <w:rPr>
                <w:rFonts w:hint="eastAsia" w:ascii="Calibri" w:hAnsi="Calibri" w:cs="Calibri"/>
              </w:rPr>
            </w:pPr>
            <w:r>
              <w:rPr>
                <w:rFonts w:hint="eastAsia" w:ascii="Calibri" w:hAnsi="Calibri" w:cs="Calibri"/>
              </w:rPr>
              <w:tab/>
            </w:r>
            <w:r>
              <w:rPr>
                <w:rFonts w:hint="eastAsia" w:ascii="Calibri" w:hAnsi="Calibri" w:cs="Calibri"/>
              </w:rPr>
              <w:t xml:space="preserve"> * @return</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ArrayList&lt;IntermediateCenterPO&gt; findsIntermediateCenterPO()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在数据库中增加一个IntermediateCenterPO记录</w:t>
            </w:r>
          </w:p>
          <w:p>
            <w:pPr>
              <w:rPr>
                <w:rFonts w:hint="eastAsia" w:ascii="Calibri" w:hAnsi="Calibri" w:cs="Calibri"/>
              </w:rPr>
            </w:pPr>
            <w:r>
              <w:rPr>
                <w:rFonts w:hint="eastAsia" w:ascii="Calibri" w:hAnsi="Calibri" w:cs="Calibri"/>
              </w:rPr>
              <w:tab/>
            </w:r>
            <w:r>
              <w:rPr>
                <w:rFonts w:hint="eastAsia" w:ascii="Calibri" w:hAnsi="Calibri" w:cs="Calibri"/>
              </w:rPr>
              <w:t xml:space="preserve"> * @param tpo</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insert(IntermediateCenterPO ipo)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更新一个IntermediateCenterPO</w:t>
            </w:r>
          </w:p>
          <w:p>
            <w:pPr>
              <w:rPr>
                <w:rFonts w:hint="eastAsia" w:ascii="Calibri" w:hAnsi="Calibri" w:cs="Calibri"/>
              </w:rPr>
            </w:pPr>
            <w:r>
              <w:rPr>
                <w:rFonts w:hint="eastAsia" w:ascii="Calibri" w:hAnsi="Calibri" w:cs="Calibri"/>
              </w:rPr>
              <w:tab/>
            </w:r>
            <w:r>
              <w:rPr>
                <w:rFonts w:hint="eastAsia" w:ascii="Calibri" w:hAnsi="Calibri" w:cs="Calibri"/>
              </w:rPr>
              <w:t xml:space="preserve"> * @param id</w:t>
            </w:r>
          </w:p>
          <w:p>
            <w:pPr>
              <w:rPr>
                <w:rFonts w:hint="eastAsia" w:ascii="Calibri" w:hAnsi="Calibri" w:cs="Calibri"/>
              </w:rPr>
            </w:pPr>
            <w:r>
              <w:rPr>
                <w:rFonts w:hint="eastAsia" w:ascii="Calibri" w:hAnsi="Calibri" w:cs="Calibri"/>
              </w:rPr>
              <w:tab/>
            </w:r>
            <w:r>
              <w:rPr>
                <w:rFonts w:hint="eastAsia" w:ascii="Calibri" w:hAnsi="Calibri" w:cs="Calibri"/>
              </w:rPr>
              <w:t xml:space="preserve"> * @param ipo</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update(String id,IntermediateCenterPO ipo)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删除一个IntermediateCenterPO</w:t>
            </w:r>
          </w:p>
          <w:p>
            <w:pPr>
              <w:rPr>
                <w:rFonts w:hint="eastAsia" w:ascii="Calibri" w:hAnsi="Calibri" w:cs="Calibri"/>
              </w:rPr>
            </w:pPr>
            <w:r>
              <w:rPr>
                <w:rFonts w:hint="eastAsia" w:ascii="Calibri" w:hAnsi="Calibri" w:cs="Calibri"/>
              </w:rPr>
              <w:tab/>
            </w:r>
            <w:r>
              <w:rPr>
                <w:rFonts w:hint="eastAsia" w:ascii="Calibri" w:hAnsi="Calibri" w:cs="Calibri"/>
              </w:rPr>
              <w:t xml:space="preserve"> * @param id</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deleteIntermediateCenterPO(String id)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结束持久化数据库的使用</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
              <w:rPr>
                <w:rFonts w:hint="eastAsia" w:ascii="Calibri" w:hAnsi="Calibri" w:cs="Calibri"/>
              </w:rPr>
              <w:tab/>
            </w:r>
            <w:r>
              <w:rPr>
                <w:rFonts w:hint="eastAsia" w:ascii="Calibri" w:hAnsi="Calibri" w:cs="Calibri"/>
              </w:rPr>
              <w:t>public void finish() throws RemoteException;</w:t>
            </w:r>
          </w:p>
          <w:p>
            <w:pPr>
              <w:rPr>
                <w:rFonts w:ascii="Calibri" w:hAnsi="Calibri" w:cs="Calibri"/>
              </w:rPr>
            </w:pPr>
          </w:p>
          <w:p>
            <w:pPr>
              <w:rPr>
                <w:rFonts w:ascii="Calibri" w:hAnsi="Calibri" w:cs="Calibri"/>
              </w:rPr>
            </w:pPr>
          </w:p>
          <w:p>
            <w:pPr>
              <w:rPr>
                <w:rFonts w:ascii="Calibri" w:hAnsi="Calibri" w:cs="Calibri"/>
              </w:rPr>
            </w:pPr>
            <w:r>
              <w:rPr>
                <w:rFonts w:ascii="Calibri" w:hAnsi="Calibri" w:cs="Calibr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7" w:hRule="atLeast"/>
        </w:trPr>
        <w:tc>
          <w:tcPr>
            <w:tcW w:w="502" w:type="dxa"/>
            <w:tcBorders>
              <w:top w:val="single" w:color="auto" w:sz="4" w:space="0"/>
              <w:left w:val="single" w:color="auto" w:sz="4" w:space="0"/>
              <w:bottom w:val="single" w:color="auto" w:sz="12" w:space="0"/>
              <w:right w:val="single" w:color="auto" w:sz="4" w:space="0"/>
            </w:tcBorders>
            <w:shd w:val="clear" w:color="auto" w:fill="auto"/>
            <w:vAlign w:val="center"/>
          </w:tcPr>
          <w:p>
            <w:pPr>
              <w:jc w:val="center"/>
              <w:rPr>
                <w:rFonts w:ascii="Calibri" w:hAnsi="Calibri" w:cs="Calibri"/>
              </w:rPr>
            </w:pPr>
            <w:r>
              <w:rPr>
                <w:rFonts w:hint="eastAsia" w:ascii="宋体" w:hAnsi="宋体" w:cs="宋体"/>
              </w:rPr>
              <w:t>输出</w:t>
            </w:r>
          </w:p>
        </w:tc>
        <w:tc>
          <w:tcPr>
            <w:tcW w:w="727" w:type="dxa"/>
            <w:tcBorders>
              <w:top w:val="single" w:color="auto" w:sz="4" w:space="0"/>
              <w:left w:val="single" w:color="auto" w:sz="4" w:space="0"/>
              <w:bottom w:val="single" w:color="auto" w:sz="12" w:space="0"/>
              <w:right w:val="single" w:color="auto" w:sz="4" w:space="0"/>
            </w:tcBorders>
            <w:shd w:val="clear" w:color="auto" w:fill="BDD6EE"/>
            <w:vAlign w:val="center"/>
          </w:tcPr>
          <w:p>
            <w:pPr>
              <w:jc w:val="center"/>
              <w:rPr>
                <w:rFonts w:ascii="Calibri" w:hAnsi="Calibri" w:cs="Calibri"/>
              </w:rPr>
            </w:pPr>
            <w:r>
              <w:rPr>
                <w:rFonts w:hint="eastAsia" w:ascii="宋体" w:hAnsi="宋体" w:cs="宋体"/>
              </w:rPr>
              <w:t>类图</w:t>
            </w:r>
          </w:p>
        </w:tc>
        <w:tc>
          <w:tcPr>
            <w:tcW w:w="7289" w:type="dxa"/>
            <w:tcBorders>
              <w:top w:val="single" w:color="auto" w:sz="4" w:space="0"/>
              <w:left w:val="single" w:color="auto" w:sz="4" w:space="0"/>
              <w:bottom w:val="single" w:color="auto" w:sz="12" w:space="0"/>
              <w:right w:val="single" w:color="auto" w:sz="4" w:space="0"/>
            </w:tcBorders>
            <w:shd w:val="clear" w:color="auto" w:fill="auto"/>
          </w:tcPr>
          <w:p>
            <w:pPr>
              <w:rPr>
                <w:rFonts w:ascii="Calibri" w:hAnsi="Calibri" w:cs="Calibri"/>
              </w:rPr>
            </w:pPr>
            <w:r>
              <w:rPr>
                <w:rFonts w:ascii="Calibri" w:hAnsi="Calibri" w:cs="Calibri"/>
              </w:rPr>
              <w:drawing>
                <wp:inline distT="0" distB="0" distL="114300" distR="114300">
                  <wp:extent cx="4438650" cy="2571750"/>
                  <wp:effectExtent l="0" t="0" r="0" b="0"/>
                  <wp:docPr id="2" name="图片 2" descr="非用户信息详细设计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非用户信息详细设计类图"/>
                          <pic:cNvPicPr>
                            <a:picLocks noChangeAspect="1"/>
                          </pic:cNvPicPr>
                        </pic:nvPicPr>
                        <pic:blipFill>
                          <a:blip r:embed="rId10" r:link="rId5" cstate="print"/>
                          <a:srcRect/>
                          <a:stretch>
                            <a:fillRect/>
                          </a:stretch>
                        </pic:blipFill>
                        <pic:spPr>
                          <a:xfrm>
                            <a:off x="0" y="0"/>
                            <a:ext cx="4438650" cy="2571750"/>
                          </a:xfrm>
                          <a:prstGeom prst="rect">
                            <a:avLst/>
                          </a:prstGeom>
                          <a:noFill/>
                          <a:ln w="9525">
                            <a:noFill/>
                            <a:miter/>
                          </a:ln>
                        </pic:spPr>
                      </pic:pic>
                    </a:graphicData>
                  </a:graphic>
                </wp:inline>
              </w:drawing>
            </w:r>
          </w:p>
        </w:tc>
      </w:tr>
    </w:tbl>
    <w:p>
      <w:pPr/>
    </w:p>
    <w:p>
      <w:pPr/>
    </w:p>
    <w:p>
      <w:pPr/>
      <w:r>
        <w:rPr>
          <w:rFonts w:hint="eastAsia" w:cs="宋体"/>
          <w:szCs w:val="20"/>
        </w:rPr>
        <w:t>（</w:t>
      </w:r>
      <w:r>
        <w:rPr>
          <w:szCs w:val="20"/>
        </w:rPr>
        <w:t>3</w:t>
      </w:r>
      <w:r>
        <w:rPr>
          <w:rFonts w:hint="eastAsia" w:cs="宋体"/>
          <w:szCs w:val="20"/>
        </w:rPr>
        <w:t>）模块内部类的接口规范</w:t>
      </w:r>
    </w:p>
    <w:p>
      <w:pPr>
        <w:jc w:val="center"/>
        <w:rPr>
          <w:rFonts w:ascii="黑体" w:hAnsi="宋体" w:eastAsia="黑体" w:cs="黑体"/>
          <w:b/>
          <w:bCs/>
        </w:rPr>
      </w:pPr>
      <w:r>
        <w:rPr>
          <w:rFonts w:hint="eastAsia" w:ascii="宋体" w:hAnsi="宋体" w:cs="宋体"/>
          <w:b/>
          <w:bCs/>
        </w:rPr>
        <w:t>表18 NonUserController模块的接口规范</w:t>
      </w:r>
    </w:p>
    <w:tbl>
      <w:tblPr>
        <w:tblStyle w:val="19"/>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4"/>
        <w:gridCol w:w="641"/>
        <w:gridCol w:w="4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5"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ascii="宋体" w:hAnsi="宋体" w:cs="宋体"/>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spacing w:line="105" w:lineRule="atLeast"/>
              <w:jc w:val="center"/>
              <w:rPr>
                <w:color w:val="000000"/>
              </w:rPr>
            </w:pPr>
            <w:r>
              <w:rPr>
                <w:rFonts w:eastAsia="Times New Roman"/>
                <w:color w:val="000000"/>
              </w:rPr>
              <w:t>NonUser</w:t>
            </w:r>
            <w:r>
              <w:rPr>
                <w:rFonts w:hint="eastAsia" w:ascii="宋体" w:hAnsi="宋体" w:cs="宋体"/>
                <w:b/>
                <w:bCs/>
              </w:rPr>
              <w:t>Controller</w:t>
            </w:r>
            <w:r>
              <w:rPr>
                <w:rFonts w:eastAsia="Times New Roman"/>
                <w:color w:val="000000"/>
              </w:rPr>
              <w:t>.</w:t>
            </w:r>
            <w:r>
              <w:rPr>
                <w:color w:val="000000"/>
                <w:szCs w:val="20"/>
              </w:rPr>
              <w:t xml:space="preserve"> </w:t>
            </w:r>
            <w:r>
              <w:rPr>
                <w:rFonts w:hint="eastAsia"/>
                <w:color w:val="000000"/>
              </w:rPr>
              <w:t>getTruckInfo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eastAsia="Times New Roman"/>
                <w:color w:val="000000"/>
              </w:rPr>
              <w:t>public Truck</w:t>
            </w:r>
            <w:r>
              <w:rPr>
                <w:rFonts w:hint="eastAsia" w:eastAsia="宋体"/>
                <w:color w:val="000000"/>
                <w:lang w:eastAsia="zh-CN"/>
              </w:rPr>
              <w:t>VO</w:t>
            </w:r>
            <w:r>
              <w:rPr>
                <w:rFonts w:eastAsia="Times New Roman"/>
                <w:color w:val="000000"/>
              </w:rPr>
              <w:t xml:space="preserve"> findTruck</w:t>
            </w:r>
            <w:r>
              <w:rPr>
                <w:rFonts w:hint="eastAsia" w:eastAsia="宋体"/>
                <w:color w:val="000000"/>
                <w:lang w:eastAsia="zh-CN"/>
              </w:rPr>
              <w:t>VO</w:t>
            </w:r>
            <w:r>
              <w:rPr>
                <w:rFonts w:eastAsia="Times New Roman"/>
                <w:color w:val="000000"/>
              </w:rPr>
              <w:t>(long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rPr>
              <w:t>已创建一个nonuser领域对象，并且输入符合输入规则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rPr>
              <w:t>调用nonuser领域对象的</w:t>
            </w:r>
            <w:r>
              <w:rPr>
                <w:rFonts w:hint="eastAsia"/>
                <w:color w:val="000000"/>
              </w:rPr>
              <w:t>getTruckInfo</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spacing w:line="105" w:lineRule="atLeast"/>
              <w:jc w:val="center"/>
              <w:rPr>
                <w:color w:val="000000"/>
              </w:rPr>
            </w:pPr>
            <w:r>
              <w:rPr>
                <w:rFonts w:eastAsia="Times New Roman"/>
                <w:color w:val="000000"/>
              </w:rPr>
              <w:t>NonUser</w:t>
            </w:r>
            <w:r>
              <w:rPr>
                <w:rFonts w:hint="eastAsia" w:ascii="宋体" w:hAnsi="宋体" w:cs="宋体"/>
                <w:b/>
                <w:bCs/>
              </w:rPr>
              <w:t>Controller</w:t>
            </w:r>
            <w:r>
              <w:rPr>
                <w:rFonts w:eastAsia="Times New Roman"/>
                <w:color w:val="000000"/>
              </w:rPr>
              <w:t>.</w:t>
            </w:r>
            <w:r>
              <w:rPr>
                <w:color w:val="000000"/>
                <w:szCs w:val="20"/>
              </w:rPr>
              <w:t xml:space="preserve"> </w:t>
            </w:r>
            <w:r>
              <w:rPr>
                <w:rFonts w:hint="eastAsia"/>
                <w:color w:val="000000"/>
              </w:rPr>
              <w:t>getTruckInfo</w:t>
            </w:r>
            <w:r>
              <w:rPr>
                <w:rFonts w:hint="eastAsia"/>
                <w:color w:val="000000"/>
                <w:lang w:val="en-US" w:eastAsia="zh-CN"/>
              </w:rPr>
              <w:t>ByBusinessHall</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eastAsia="Times New Roman"/>
                <w:color w:val="000000"/>
              </w:rPr>
              <w:t>public Truck</w:t>
            </w:r>
            <w:r>
              <w:rPr>
                <w:rFonts w:hint="eastAsia" w:eastAsia="宋体"/>
                <w:color w:val="000000"/>
                <w:lang w:eastAsia="zh-CN"/>
              </w:rPr>
              <w:t>VO</w:t>
            </w:r>
            <w:r>
              <w:rPr>
                <w:rFonts w:eastAsia="Times New Roman"/>
                <w:color w:val="000000"/>
              </w:rPr>
              <w:t xml:space="preserve"> findTruck</w:t>
            </w:r>
            <w:r>
              <w:rPr>
                <w:rFonts w:hint="eastAsia" w:eastAsia="宋体"/>
                <w:color w:val="000000"/>
                <w:lang w:eastAsia="zh-CN"/>
              </w:rPr>
              <w:t>VO</w:t>
            </w:r>
            <w:r>
              <w:rPr>
                <w:rFonts w:hint="eastAsia"/>
                <w:color w:val="000000"/>
                <w:lang w:val="en-US" w:eastAsia="zh-CN"/>
              </w:rPr>
              <w:t>ByBusinessHall</w:t>
            </w:r>
            <w:r>
              <w:rPr>
                <w:rFonts w:eastAsia="Times New Roman"/>
                <w:color w:val="000000"/>
              </w:rPr>
              <w:t>(long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rPr>
              <w:t>已创建一个nonuser领域对象，并且输入符合输入规则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rPr>
              <w:t>调用nonuser领域对象的</w:t>
            </w:r>
            <w:r>
              <w:rPr>
                <w:rFonts w:hint="eastAsia"/>
                <w:color w:val="000000"/>
              </w:rPr>
              <w:t>getTruckInfo</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spacing w:line="105" w:lineRule="atLeast"/>
              <w:jc w:val="center"/>
              <w:rPr>
                <w:color w:val="000000"/>
              </w:rPr>
            </w:pPr>
            <w:r>
              <w:rPr>
                <w:rFonts w:eastAsia="Times New Roman"/>
                <w:color w:val="000000"/>
              </w:rPr>
              <w:t>NonUser</w:t>
            </w:r>
            <w:r>
              <w:rPr>
                <w:rFonts w:hint="eastAsia" w:ascii="宋体" w:hAnsi="宋体" w:cs="宋体"/>
                <w:b/>
                <w:bCs/>
              </w:rPr>
              <w:t>Controller</w:t>
            </w:r>
            <w:r>
              <w:rPr>
                <w:rFonts w:eastAsia="Times New Roman"/>
                <w:color w:val="000000"/>
              </w:rPr>
              <w:t>.</w:t>
            </w:r>
            <w:r>
              <w:rPr>
                <w:color w:val="000000"/>
                <w:szCs w:val="20"/>
              </w:rPr>
              <w:t xml:space="preserve"> </w:t>
            </w:r>
            <w:r>
              <w:rPr>
                <w:rFonts w:hint="eastAsia"/>
                <w:color w:val="000000"/>
              </w:rPr>
              <w:t>getAllTruckInfo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eastAsia="Times New Roman"/>
                <w:color w:val="000000"/>
              </w:rPr>
              <w:t>public Driver</w:t>
            </w:r>
            <w:r>
              <w:rPr>
                <w:rFonts w:hint="eastAsia" w:eastAsia="宋体"/>
                <w:color w:val="000000"/>
                <w:lang w:eastAsia="zh-CN"/>
              </w:rPr>
              <w:t>VO</w:t>
            </w:r>
            <w:r>
              <w:rPr>
                <w:rFonts w:eastAsia="Times New Roman"/>
                <w:color w:val="000000"/>
              </w:rPr>
              <w:t xml:space="preserve"> findDriver</w:t>
            </w:r>
            <w:r>
              <w:rPr>
                <w:rFonts w:hint="eastAsia" w:eastAsia="宋体"/>
                <w:color w:val="000000"/>
                <w:lang w:eastAsia="zh-CN"/>
              </w:rPr>
              <w:t>VO</w:t>
            </w:r>
            <w:r>
              <w:rPr>
                <w:rFonts w:eastAsia="Times New Roman"/>
                <w:color w:val="000000"/>
              </w:rPr>
              <w:t>(long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rPr>
              <w:t>已创建一个nonuser领域对象，并且输入符合输入规则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rPr>
              <w:t>调用nonuser领域对象的</w:t>
            </w:r>
            <w:r>
              <w:rPr>
                <w:rFonts w:hint="eastAsia"/>
                <w:color w:val="000000"/>
              </w:rPr>
              <w:t>getAllTruckInfo</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rFonts w:hint="eastAsia" w:ascii="宋体" w:hAnsi="宋体" w:cs="宋体"/>
                <w:b/>
                <w:bCs/>
              </w:rPr>
              <w:t>Controller</w:t>
            </w:r>
            <w:r>
              <w:rPr>
                <w:rFonts w:eastAsia="Times New Roman"/>
                <w:color w:val="000000"/>
              </w:rPr>
              <w:t>.</w:t>
            </w:r>
            <w:r>
              <w:rPr>
                <w:color w:val="000000"/>
                <w:szCs w:val="20"/>
              </w:rPr>
              <w:t xml:space="preserve"> </w:t>
            </w:r>
            <w:r>
              <w:rPr>
                <w:rFonts w:hint="eastAsia"/>
                <w:color w:val="000000"/>
              </w:rPr>
              <w:t>addTruckInfo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rPr>
              <w:t>public BussinessHall</w:t>
            </w:r>
            <w:r>
              <w:rPr>
                <w:rFonts w:hint="eastAsia" w:eastAsia="宋体"/>
                <w:color w:val="000000"/>
                <w:lang w:eastAsia="zh-CN"/>
              </w:rPr>
              <w:t>VO</w:t>
            </w:r>
            <w:r>
              <w:rPr>
                <w:rFonts w:eastAsia="Times New Roman"/>
                <w:color w:val="000000"/>
              </w:rPr>
              <w:t xml:space="preserve"> findBussinessHall</w:t>
            </w:r>
            <w:r>
              <w:rPr>
                <w:rFonts w:hint="eastAsia" w:eastAsia="宋体"/>
                <w:color w:val="000000"/>
                <w:lang w:eastAsia="zh-CN"/>
              </w:rPr>
              <w:t>VO</w:t>
            </w:r>
            <w:r>
              <w:rPr>
                <w:rFonts w:eastAsia="Times New Roman"/>
                <w:color w:val="000000"/>
              </w:rPr>
              <w:t>(long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rPr>
              <w:t>已创建一个nonuser领域对象，并且输入符合输入规则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rPr>
              <w:t>调用nonuser领域对象的</w:t>
            </w:r>
            <w:r>
              <w:rPr>
                <w:rFonts w:hint="eastAsia"/>
                <w:color w:val="000000"/>
              </w:rPr>
              <w:t>addTruckInfo</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rFonts w:hint="eastAsia" w:ascii="宋体" w:hAnsi="宋体" w:cs="宋体"/>
                <w:b/>
                <w:bCs/>
              </w:rPr>
              <w:t>Controller</w:t>
            </w:r>
            <w:r>
              <w:rPr>
                <w:rFonts w:eastAsia="Times New Roman"/>
                <w:color w:val="000000"/>
              </w:rPr>
              <w:t>.</w:t>
            </w:r>
            <w:r>
              <w:rPr>
                <w:color w:val="000000"/>
                <w:szCs w:val="20"/>
              </w:rPr>
              <w:t xml:space="preserve"> </w:t>
            </w:r>
            <w:r>
              <w:rPr>
                <w:rFonts w:hint="eastAsia"/>
                <w:color w:val="000000"/>
              </w:rPr>
              <w:t>deleteTruckInfo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public ArrayList&lt;Truck</w:t>
            </w:r>
            <w:r>
              <w:rPr>
                <w:rFonts w:hint="eastAsia"/>
                <w:color w:val="000000"/>
                <w:lang w:eastAsia="zh-CN"/>
              </w:rPr>
              <w:t>VO</w:t>
            </w:r>
            <w:r>
              <w:rPr>
                <w:color w:val="000000"/>
              </w:rPr>
              <w:t>&gt; findsTruck</w:t>
            </w:r>
            <w:r>
              <w:rPr>
                <w:rFonts w:hint="eastAsia"/>
                <w:color w:val="000000"/>
                <w:lang w:eastAsia="zh-CN"/>
              </w:rPr>
              <w:t>VO</w:t>
            </w:r>
            <w:r>
              <w:rPr>
                <w:color w:val="000000"/>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已创建一个nonuser领域对象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rPr>
              <w:t>调用nonuser领域对象的</w:t>
            </w:r>
            <w:r>
              <w:rPr>
                <w:rFonts w:hint="eastAsia"/>
                <w:color w:val="000000"/>
              </w:rPr>
              <w:t>deleteTruckInfo</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rFonts w:hint="eastAsia" w:ascii="宋体" w:hAnsi="宋体" w:cs="宋体"/>
                <w:b/>
                <w:bCs/>
              </w:rPr>
              <w:t>Controller</w:t>
            </w:r>
            <w:r>
              <w:rPr>
                <w:rFonts w:eastAsia="Times New Roman"/>
                <w:color w:val="000000"/>
              </w:rPr>
              <w:t>.</w:t>
            </w:r>
            <w:r>
              <w:rPr>
                <w:color w:val="000000"/>
                <w:szCs w:val="20"/>
              </w:rPr>
              <w:t xml:space="preserve"> </w:t>
            </w:r>
            <w:r>
              <w:rPr>
                <w:rFonts w:hint="eastAsia"/>
                <w:color w:val="000000"/>
              </w:rPr>
              <w:t>changeTruckInfo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public ArrayList&lt;Driver</w:t>
            </w:r>
            <w:r>
              <w:rPr>
                <w:rFonts w:hint="eastAsia"/>
                <w:color w:val="000000"/>
                <w:lang w:eastAsia="zh-CN"/>
              </w:rPr>
              <w:t>VO</w:t>
            </w:r>
            <w:r>
              <w:rPr>
                <w:color w:val="000000"/>
              </w:rPr>
              <w:t>&gt; findsDriver</w:t>
            </w:r>
            <w:r>
              <w:rPr>
                <w:rFonts w:hint="eastAsia"/>
                <w:color w:val="000000"/>
                <w:lang w:eastAsia="zh-CN"/>
              </w:rPr>
              <w:t>VO</w:t>
            </w:r>
            <w:r>
              <w:rPr>
                <w:color w:val="000000"/>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rPr>
              <w:t>已创建一个nonuser领域对象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pStyle w:val="39"/>
              <w:rPr>
                <w:rFonts w:ascii="Calibri" w:hAnsi="Calibri" w:cs="宋体"/>
                <w:color w:val="000000"/>
              </w:rPr>
            </w:pPr>
            <w:r>
              <w:rPr>
                <w:rFonts w:hint="eastAsia" w:ascii="宋体" w:hAnsi="宋体" w:cs="宋体"/>
                <w:color w:val="000000"/>
              </w:rPr>
              <w:t>调用nonuser领域对象的</w:t>
            </w:r>
            <w:r>
              <w:rPr>
                <w:rFonts w:hint="eastAsia"/>
                <w:color w:val="000000"/>
              </w:rPr>
              <w:t>changeTruckInfo</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rFonts w:hint="eastAsia" w:ascii="宋体" w:hAnsi="宋体" w:cs="宋体"/>
                <w:b/>
                <w:bCs/>
              </w:rPr>
              <w:t>Controller</w:t>
            </w:r>
            <w:r>
              <w:rPr>
                <w:rFonts w:eastAsia="Times New Roman"/>
                <w:color w:val="000000"/>
              </w:rPr>
              <w:t>.</w:t>
            </w:r>
            <w:r>
              <w:rPr>
                <w:rFonts w:hint="eastAsia"/>
                <w:color w:val="000000"/>
              </w:rPr>
              <w:t>getDriverInfo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Public ArrayList&lt;BussinessHall</w:t>
            </w:r>
            <w:r>
              <w:rPr>
                <w:rFonts w:hint="eastAsia"/>
                <w:color w:val="000000"/>
                <w:lang w:eastAsia="zh-CN"/>
              </w:rPr>
              <w:t>VO</w:t>
            </w:r>
            <w:r>
              <w:rPr>
                <w:color w:val="000000"/>
              </w:rPr>
              <w:t>&gt; findsBussinessHall</w:t>
            </w:r>
            <w:r>
              <w:rPr>
                <w:rFonts w:hint="eastAsia"/>
                <w:color w:val="000000"/>
                <w:lang w:eastAsia="zh-CN"/>
              </w:rPr>
              <w:t>VO</w:t>
            </w:r>
            <w:r>
              <w:rPr>
                <w:color w:val="000000"/>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已创建一个nonuser领域对象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pStyle w:val="39"/>
              <w:rPr>
                <w:rFonts w:ascii="Calibri" w:hAnsi="Calibri" w:cs="宋体"/>
                <w:color w:val="000000"/>
              </w:rPr>
            </w:pPr>
            <w:r>
              <w:rPr>
                <w:rFonts w:hint="eastAsia" w:ascii="宋体" w:hAnsi="宋体" w:cs="宋体"/>
                <w:color w:val="000000"/>
              </w:rPr>
              <w:t>调用nonuser领域对象的</w:t>
            </w:r>
            <w:r>
              <w:rPr>
                <w:rFonts w:hint="eastAsia"/>
                <w:color w:val="000000"/>
              </w:rPr>
              <w:t>getDriverInfo</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rFonts w:hint="eastAsia" w:ascii="宋体" w:hAnsi="宋体" w:cs="宋体"/>
                <w:b/>
                <w:bCs/>
              </w:rPr>
              <w:t>Controller</w:t>
            </w:r>
            <w:r>
              <w:rPr>
                <w:rFonts w:eastAsia="Times New Roman"/>
                <w:color w:val="000000"/>
              </w:rPr>
              <w:t>.</w:t>
            </w:r>
            <w:r>
              <w:rPr>
                <w:rFonts w:hint="eastAsia"/>
                <w:color w:val="000000"/>
              </w:rPr>
              <w:t>getDriverInfo</w:t>
            </w:r>
            <w:r>
              <w:rPr>
                <w:rFonts w:hint="eastAsia"/>
                <w:color w:val="000000"/>
                <w:lang w:val="en-US" w:eastAsia="zh-CN"/>
              </w:rPr>
              <w:t>ByBusinessHall</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Public ArrayList&lt;BussinessHall</w:t>
            </w:r>
            <w:r>
              <w:rPr>
                <w:rFonts w:hint="eastAsia"/>
                <w:color w:val="000000"/>
                <w:lang w:eastAsia="zh-CN"/>
              </w:rPr>
              <w:t>VO</w:t>
            </w:r>
            <w:r>
              <w:rPr>
                <w:color w:val="000000"/>
              </w:rPr>
              <w:t>&gt; findsBussinessHall</w:t>
            </w:r>
            <w:r>
              <w:rPr>
                <w:rFonts w:hint="eastAsia"/>
                <w:color w:val="000000"/>
                <w:lang w:eastAsia="zh-CN"/>
              </w:rPr>
              <w:t>VO</w:t>
            </w:r>
            <w:r>
              <w:rPr>
                <w:rFonts w:hint="eastAsia"/>
                <w:color w:val="000000"/>
                <w:lang w:val="en-US" w:eastAsia="zh-CN"/>
              </w:rPr>
              <w:t>BusinessHall</w:t>
            </w:r>
            <w:r>
              <w:rPr>
                <w:color w:val="000000"/>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已创建一个nonuser领域对象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pStyle w:val="39"/>
              <w:rPr>
                <w:rFonts w:ascii="Calibri" w:hAnsi="Calibri" w:cs="宋体"/>
                <w:color w:val="000000"/>
              </w:rPr>
            </w:pPr>
            <w:r>
              <w:rPr>
                <w:rFonts w:hint="eastAsia" w:ascii="宋体" w:hAnsi="宋体" w:cs="宋体"/>
                <w:color w:val="000000"/>
              </w:rPr>
              <w:t>调用nonuser领域对象的</w:t>
            </w:r>
            <w:r>
              <w:rPr>
                <w:rFonts w:hint="eastAsia"/>
                <w:color w:val="000000"/>
              </w:rPr>
              <w:t>getDriverInfo</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rFonts w:hint="eastAsia" w:ascii="宋体" w:hAnsi="宋体" w:cs="宋体"/>
                <w:b/>
                <w:bCs/>
              </w:rPr>
              <w:t>Controller</w:t>
            </w:r>
            <w:r>
              <w:rPr>
                <w:rFonts w:eastAsia="Times New Roman"/>
                <w:color w:val="000000"/>
              </w:rPr>
              <w:t>.</w:t>
            </w:r>
            <w:r>
              <w:rPr>
                <w:color w:val="000000"/>
                <w:szCs w:val="20"/>
              </w:rPr>
              <w:t xml:space="preserve"> </w:t>
            </w:r>
            <w:r>
              <w:rPr>
                <w:rFonts w:hint="eastAsia"/>
                <w:color w:val="000000"/>
              </w:rPr>
              <w:t>getAllDriverInfo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public void insert(BussinessHall</w:t>
            </w:r>
            <w:r>
              <w:rPr>
                <w:rFonts w:hint="eastAsia"/>
                <w:color w:val="000000"/>
                <w:lang w:eastAsia="zh-CN"/>
              </w:rPr>
              <w:t>VO</w:t>
            </w:r>
            <w:r>
              <w:rPr>
                <w:color w:val="000000"/>
              </w:rPr>
              <w:t xml:space="preserve"> b</w:t>
            </w:r>
            <w:r>
              <w:rPr>
                <w:rFonts w:hint="eastAsia"/>
                <w:color w:val="000000"/>
                <w:lang w:eastAsia="zh-CN"/>
              </w:rPr>
              <w:t>VO</w:t>
            </w:r>
            <w:r>
              <w:rPr>
                <w:color w:val="000000"/>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已创建一个nonuser领域对象，并且输入符合输入规则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调用nonuser领域对象的</w:t>
            </w:r>
            <w:r>
              <w:rPr>
                <w:rFonts w:hint="eastAsia"/>
                <w:color w:val="000000"/>
              </w:rPr>
              <w:t>getAllDriverInfo</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rFonts w:hint="eastAsia" w:ascii="宋体" w:hAnsi="宋体" w:cs="宋体"/>
                <w:b/>
                <w:bCs/>
              </w:rPr>
              <w:t>Controller</w:t>
            </w:r>
            <w:r>
              <w:rPr>
                <w:rFonts w:eastAsia="Times New Roman"/>
                <w:color w:val="000000"/>
              </w:rPr>
              <w:t>.</w:t>
            </w:r>
            <w:r>
              <w:rPr>
                <w:rFonts w:hint="eastAsia"/>
                <w:color w:val="000000"/>
              </w:rPr>
              <w:t>addDriverInfo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public void insert(Driver</w:t>
            </w:r>
            <w:r>
              <w:rPr>
                <w:rFonts w:hint="eastAsia"/>
                <w:color w:val="000000"/>
                <w:lang w:eastAsia="zh-CN"/>
              </w:rPr>
              <w:t>VO</w:t>
            </w:r>
            <w:r>
              <w:rPr>
                <w:color w:val="000000"/>
              </w:rPr>
              <w:t xml:space="preserve"> d</w:t>
            </w:r>
            <w:r>
              <w:rPr>
                <w:rFonts w:hint="eastAsia"/>
                <w:color w:val="000000"/>
                <w:lang w:eastAsia="zh-CN"/>
              </w:rPr>
              <w:t>VO</w:t>
            </w:r>
            <w:r>
              <w:rPr>
                <w:color w:val="000000"/>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已创建一个nonuser领域对象，并且输入符合输入规则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调用nonuser领域对象的</w:t>
            </w:r>
            <w:r>
              <w:rPr>
                <w:rFonts w:hint="eastAsia"/>
                <w:color w:val="000000"/>
              </w:rPr>
              <w:t>addDriverInfo</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rFonts w:hint="eastAsia" w:ascii="宋体" w:hAnsi="宋体" w:cs="宋体"/>
                <w:b/>
                <w:bCs/>
              </w:rPr>
              <w:t>Controller</w:t>
            </w:r>
            <w:r>
              <w:rPr>
                <w:rFonts w:eastAsia="Times New Roman"/>
                <w:color w:val="000000"/>
              </w:rPr>
              <w:t>.</w:t>
            </w:r>
            <w:r>
              <w:rPr>
                <w:color w:val="000000"/>
              </w:rPr>
              <w:t xml:space="preserve"> </w:t>
            </w:r>
            <w:r>
              <w:rPr>
                <w:rFonts w:hint="eastAsia"/>
                <w:color w:val="000000"/>
              </w:rPr>
              <w:t>deleteDriverInfo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public void insert(Truck</w:t>
            </w:r>
            <w:r>
              <w:rPr>
                <w:rFonts w:hint="eastAsia"/>
                <w:color w:val="000000"/>
                <w:lang w:eastAsia="zh-CN"/>
              </w:rPr>
              <w:t>VO</w:t>
            </w:r>
            <w:r>
              <w:rPr>
                <w:color w:val="000000"/>
              </w:rPr>
              <w:t xml:space="preserve"> t</w:t>
            </w:r>
            <w:r>
              <w:rPr>
                <w:rFonts w:hint="eastAsia"/>
                <w:color w:val="000000"/>
                <w:lang w:eastAsia="zh-CN"/>
              </w:rPr>
              <w:t>VO</w:t>
            </w:r>
            <w:r>
              <w:rPr>
                <w:color w:val="000000"/>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已创建一个nonuser领域对象，并且输入符合输入规则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调用nonuser领域对象的</w:t>
            </w:r>
            <w:r>
              <w:rPr>
                <w:rFonts w:hint="eastAsia"/>
                <w:color w:val="000000"/>
              </w:rPr>
              <w:t>addDriverInfo</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rFonts w:hint="eastAsia" w:ascii="宋体" w:hAnsi="宋体" w:cs="宋体"/>
                <w:b/>
                <w:bCs/>
              </w:rPr>
              <w:t>Controller</w:t>
            </w:r>
            <w:r>
              <w:rPr>
                <w:rFonts w:eastAsia="Times New Roman"/>
                <w:color w:val="000000"/>
              </w:rPr>
              <w:t>.</w:t>
            </w:r>
            <w:r>
              <w:rPr>
                <w:color w:val="000000"/>
                <w:szCs w:val="20"/>
              </w:rPr>
              <w:t xml:space="preserve"> </w:t>
            </w:r>
            <w:r>
              <w:rPr>
                <w:rFonts w:hint="eastAsia"/>
                <w:color w:val="000000"/>
              </w:rPr>
              <w:t>changeDriverInfo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public void update(Truck</w:t>
            </w:r>
            <w:r>
              <w:rPr>
                <w:rFonts w:hint="eastAsia"/>
                <w:color w:val="000000"/>
                <w:lang w:eastAsia="zh-CN"/>
              </w:rPr>
              <w:t>VO</w:t>
            </w:r>
            <w:r>
              <w:rPr>
                <w:color w:val="000000"/>
              </w:rPr>
              <w:t xml:space="preserve"> t</w:t>
            </w:r>
            <w:r>
              <w:rPr>
                <w:rFonts w:hint="eastAsia"/>
                <w:color w:val="000000"/>
                <w:lang w:eastAsia="zh-CN"/>
              </w:rPr>
              <w:t>VO</w:t>
            </w:r>
            <w:r>
              <w:rPr>
                <w:color w:val="000000"/>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已创建一个nonuser领域对象，并且输入符合输入规则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调用nonuser领域对象的</w:t>
            </w:r>
            <w:r>
              <w:rPr>
                <w:rFonts w:hint="eastAsia"/>
                <w:color w:val="000000"/>
              </w:rPr>
              <w:t>changeDriverInfo</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rFonts w:hint="eastAsia" w:ascii="宋体" w:hAnsi="宋体" w:cs="宋体"/>
                <w:b/>
                <w:bCs/>
              </w:rPr>
              <w:t>Controller</w:t>
            </w:r>
            <w:r>
              <w:rPr>
                <w:rFonts w:eastAsia="Times New Roman"/>
                <w:color w:val="000000"/>
              </w:rPr>
              <w:t>.</w:t>
            </w:r>
            <w:r>
              <w:rPr>
                <w:color w:val="000000"/>
                <w:szCs w:val="20"/>
              </w:rPr>
              <w:t xml:space="preserve"> </w:t>
            </w:r>
            <w:r>
              <w:rPr>
                <w:rFonts w:hint="eastAsia"/>
                <w:color w:val="000000"/>
              </w:rPr>
              <w:t>getBussinessHallInfo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 xml:space="preserve">public void </w:t>
            </w:r>
            <w:r>
              <w:rPr>
                <w:rFonts w:hint="eastAsia"/>
                <w:color w:val="000000"/>
              </w:rPr>
              <w:t>getBussinessHallInfo</w:t>
            </w:r>
            <w:r>
              <w:rPr>
                <w:color w:val="000000"/>
              </w:rPr>
              <w:t>(Driver</w:t>
            </w:r>
            <w:r>
              <w:rPr>
                <w:rFonts w:hint="eastAsia"/>
                <w:color w:val="000000"/>
                <w:lang w:eastAsia="zh-CN"/>
              </w:rPr>
              <w:t>VO</w:t>
            </w:r>
            <w:r>
              <w:rPr>
                <w:color w:val="000000"/>
              </w:rPr>
              <w:t xml:space="preserve"> d</w:t>
            </w:r>
            <w:r>
              <w:rPr>
                <w:rFonts w:hint="eastAsia"/>
                <w:color w:val="000000"/>
                <w:lang w:eastAsia="zh-CN"/>
              </w:rPr>
              <w:t>VO</w:t>
            </w:r>
            <w:r>
              <w:rPr>
                <w:color w:val="000000"/>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已创建一个nonuser领域对象，并且输入符合输入规则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调用nonuser领域对象的</w:t>
            </w:r>
            <w:r>
              <w:rPr>
                <w:rFonts w:hint="eastAsia"/>
                <w:color w:val="000000"/>
              </w:rPr>
              <w:t>getBussinessHallInfo</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rFonts w:hint="eastAsia" w:ascii="宋体" w:hAnsi="宋体" w:cs="宋体"/>
                <w:b/>
                <w:bCs/>
              </w:rPr>
              <w:t>Controller</w:t>
            </w:r>
            <w:r>
              <w:rPr>
                <w:rFonts w:eastAsia="Times New Roman"/>
                <w:color w:val="000000"/>
              </w:rPr>
              <w:t>.</w:t>
            </w:r>
            <w:r>
              <w:rPr>
                <w:color w:val="000000"/>
                <w:szCs w:val="20"/>
              </w:rPr>
              <w:t xml:space="preserve"> </w:t>
            </w:r>
            <w:r>
              <w:rPr>
                <w:rFonts w:hint="eastAsia"/>
                <w:color w:val="000000"/>
              </w:rPr>
              <w:t>getBussinessHallInfo</w:t>
            </w:r>
            <w:r>
              <w:rPr>
                <w:rFonts w:hint="eastAsia"/>
                <w:color w:val="000000"/>
                <w:lang w:val="en-US" w:eastAsia="zh-CN"/>
              </w:rPr>
              <w:t>ByCity</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 xml:space="preserve">public void </w:t>
            </w:r>
            <w:r>
              <w:rPr>
                <w:rFonts w:hint="eastAsia"/>
                <w:color w:val="000000"/>
              </w:rPr>
              <w:t>getBussinessHallInfo</w:t>
            </w:r>
            <w:r>
              <w:rPr>
                <w:rFonts w:hint="eastAsia"/>
                <w:color w:val="000000"/>
                <w:lang w:val="en-US" w:eastAsia="zh-CN"/>
              </w:rPr>
              <w:t>ByCity</w:t>
            </w:r>
            <w:r>
              <w:rPr>
                <w:color w:val="000000"/>
              </w:rPr>
              <w:t>(Driver</w:t>
            </w:r>
            <w:r>
              <w:rPr>
                <w:rFonts w:hint="eastAsia"/>
                <w:color w:val="000000"/>
                <w:lang w:eastAsia="zh-CN"/>
              </w:rPr>
              <w:t>VO</w:t>
            </w:r>
            <w:r>
              <w:rPr>
                <w:color w:val="000000"/>
              </w:rPr>
              <w:t xml:space="preserve"> d</w:t>
            </w:r>
            <w:r>
              <w:rPr>
                <w:rFonts w:hint="eastAsia"/>
                <w:color w:val="000000"/>
                <w:lang w:eastAsia="zh-CN"/>
              </w:rPr>
              <w:t>VO</w:t>
            </w:r>
            <w:r>
              <w:rPr>
                <w:color w:val="000000"/>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已创建一个nonuser领域对象，并且输入符合输入规则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调用nonuser领域对象的</w:t>
            </w:r>
            <w:r>
              <w:rPr>
                <w:rFonts w:hint="eastAsia"/>
                <w:color w:val="000000"/>
              </w:rPr>
              <w:t>getBussinessHallInfo</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rFonts w:hint="eastAsia" w:ascii="宋体" w:hAnsi="宋体" w:cs="宋体"/>
                <w:b/>
                <w:bCs/>
              </w:rPr>
              <w:t>Controller</w:t>
            </w:r>
            <w:r>
              <w:rPr>
                <w:rFonts w:eastAsia="Times New Roman"/>
                <w:color w:val="000000"/>
              </w:rPr>
              <w:t>.</w:t>
            </w:r>
            <w:r>
              <w:rPr>
                <w:color w:val="000000"/>
                <w:szCs w:val="20"/>
              </w:rPr>
              <w:t xml:space="preserve"> </w:t>
            </w:r>
            <w:r>
              <w:rPr>
                <w:rFonts w:hint="eastAsia"/>
                <w:color w:val="000000"/>
              </w:rPr>
              <w:t>getAllBussinessHallInfo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public void deleteTruck</w:t>
            </w:r>
            <w:r>
              <w:rPr>
                <w:rFonts w:hint="eastAsia"/>
                <w:color w:val="000000"/>
                <w:lang w:eastAsia="zh-CN"/>
              </w:rPr>
              <w:t>VO</w:t>
            </w:r>
            <w:r>
              <w:rPr>
                <w:color w:val="000000"/>
              </w:rPr>
              <w:t>(long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已创建一个nonuser领域对象，并且输入符合输入规则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调用nonuser领域对象的</w:t>
            </w:r>
            <w:r>
              <w:rPr>
                <w:rFonts w:hint="eastAsia"/>
                <w:color w:val="000000"/>
              </w:rPr>
              <w:t>getAllBussinessHallInfo</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rFonts w:hint="eastAsia" w:ascii="宋体" w:hAnsi="宋体" w:cs="宋体"/>
                <w:b/>
                <w:bCs/>
              </w:rPr>
              <w:t>Controller</w:t>
            </w:r>
            <w:r>
              <w:rPr>
                <w:rFonts w:eastAsia="Times New Roman"/>
                <w:color w:val="000000"/>
              </w:rPr>
              <w:t>.</w:t>
            </w:r>
            <w:r>
              <w:rPr>
                <w:color w:val="000000"/>
                <w:szCs w:val="20"/>
              </w:rPr>
              <w:t xml:space="preserve"> </w:t>
            </w:r>
            <w:r>
              <w:rPr>
                <w:rFonts w:hint="eastAsia"/>
                <w:color w:val="000000"/>
                <w:szCs w:val="20"/>
              </w:rPr>
              <w:t>addBussinessHallInfo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public void deleteDriver</w:t>
            </w:r>
            <w:r>
              <w:rPr>
                <w:rFonts w:hint="eastAsia"/>
                <w:color w:val="000000"/>
                <w:lang w:eastAsia="zh-CN"/>
              </w:rPr>
              <w:t>VO</w:t>
            </w:r>
            <w:r>
              <w:rPr>
                <w:color w:val="000000"/>
              </w:rPr>
              <w:t>(long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已创建一个nonuser领域对象，并且输入符合输入规则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调用nonuser领域对象的</w:t>
            </w:r>
            <w:r>
              <w:rPr>
                <w:rFonts w:hint="eastAsia"/>
                <w:color w:val="000000"/>
                <w:szCs w:val="20"/>
              </w:rPr>
              <w:t>addBussinessHallInfo</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rFonts w:hint="eastAsia" w:ascii="宋体" w:hAnsi="宋体" w:cs="宋体"/>
                <w:b/>
                <w:bCs/>
              </w:rPr>
              <w:t>Controller</w:t>
            </w:r>
            <w:r>
              <w:rPr>
                <w:rFonts w:eastAsia="Times New Roman"/>
                <w:color w:val="000000"/>
              </w:rPr>
              <w:t>.</w:t>
            </w:r>
            <w:r>
              <w:rPr>
                <w:rFonts w:hint="eastAsia"/>
                <w:color w:val="000000"/>
              </w:rPr>
              <w:t>deleteBussinessHallInfo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public void deleteBussinessHall</w:t>
            </w:r>
            <w:r>
              <w:rPr>
                <w:rFonts w:hint="eastAsia"/>
                <w:color w:val="000000"/>
                <w:lang w:eastAsia="zh-CN"/>
              </w:rPr>
              <w:t>VO</w:t>
            </w:r>
            <w:r>
              <w:rPr>
                <w:color w:val="000000"/>
              </w:rPr>
              <w:t>(long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已创建一个nonuser领域对象，并且输入符合输入规则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调用nonuser领域对象的</w:t>
            </w:r>
            <w:r>
              <w:rPr>
                <w:color w:val="000000"/>
              </w:rPr>
              <w:t>deleteBussinessHall</w:t>
            </w:r>
            <w:r>
              <w:rPr>
                <w:rFonts w:hint="eastAsia"/>
                <w:color w:val="000000"/>
                <w:lang w:eastAsia="zh-CN"/>
              </w:rPr>
              <w:t>VO</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rFonts w:hint="eastAsia" w:ascii="宋体" w:hAnsi="宋体" w:cs="宋体"/>
                <w:b/>
                <w:bCs/>
              </w:rPr>
              <w:t>Controller</w:t>
            </w:r>
            <w:r>
              <w:rPr>
                <w:rFonts w:eastAsia="Times New Roman"/>
                <w:color w:val="000000"/>
              </w:rPr>
              <w:t>.</w:t>
            </w:r>
            <w:r>
              <w:rPr>
                <w:rFonts w:hint="eastAsia"/>
                <w:color w:val="000000"/>
                <w:szCs w:val="20"/>
              </w:rPr>
              <w:t>changeLogisticsState</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public void finish()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已创建一个nonuser领域对象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调用nonuser领域对象的</w:t>
            </w:r>
            <w:r>
              <w:rPr>
                <w:rFonts w:hint="eastAsia"/>
                <w:color w:val="000000"/>
                <w:szCs w:val="20"/>
              </w:rPr>
              <w:t>changeLogisticsState</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r>
              <w:rPr>
                <w:rFonts w:eastAsia="Times New Roman"/>
                <w:color w:val="000000"/>
              </w:rPr>
              <w:t>NonUser</w:t>
            </w:r>
            <w:r>
              <w:rPr>
                <w:rFonts w:hint="eastAsia" w:ascii="宋体" w:hAnsi="宋体" w:cs="宋体"/>
                <w:b/>
                <w:bCs/>
              </w:rPr>
              <w:t>Controller</w:t>
            </w:r>
            <w:r>
              <w:rPr>
                <w:rFonts w:eastAsia="Times New Roman"/>
                <w:color w:val="000000"/>
              </w:rPr>
              <w:t>.</w:t>
            </w:r>
            <w:r>
              <w:rPr>
                <w:rFonts w:hint="eastAsia"/>
                <w:color w:val="000000"/>
                <w:szCs w:val="20"/>
              </w:rPr>
              <w:t>initTruck</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s="宋体"/>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rFonts w:ascii="宋体" w:hAnsi="宋体" w:cs="宋体"/>
                <w:color w:val="000000"/>
              </w:rPr>
            </w:pPr>
            <w:r>
              <w:rPr>
                <w:color w:val="000000"/>
              </w:rPr>
              <w:t>public void finish()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rFonts w:ascii="宋体" w:hAnsi="宋体" w:cs="宋体"/>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rFonts w:ascii="宋体" w:hAnsi="宋体" w:cs="宋体"/>
                <w:color w:val="000000"/>
              </w:rPr>
            </w:pPr>
            <w:r>
              <w:rPr>
                <w:rFonts w:hint="eastAsia" w:ascii="宋体" w:hAnsi="宋体" w:cs="宋体"/>
                <w:color w:val="000000"/>
              </w:rPr>
              <w:t>已创建一个nonuser领域对象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FFFFFF"/>
              </w:rPr>
            </w:pPr>
          </w:p>
        </w:tc>
        <w:tc>
          <w:tcPr>
            <w:tcW w:w="641"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pPr>
            <w:r>
              <w:rPr>
                <w:rFonts w:hint="eastAsia" w:ascii="宋体" w:hAnsi="宋体" w:cs="宋体"/>
                <w:color w:val="000000"/>
              </w:rPr>
              <w:t>调用nonuser领域对象的</w:t>
            </w:r>
            <w:r>
              <w:rPr>
                <w:rFonts w:hint="eastAsia"/>
                <w:color w:val="000000"/>
                <w:szCs w:val="20"/>
              </w:rPr>
              <w:t>initTruck</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FFFFFF"/>
              </w:rPr>
            </w:pPr>
            <w:r>
              <w:rPr>
                <w:rFonts w:eastAsia="Times New Roman"/>
                <w:color w:val="000000"/>
              </w:rPr>
              <w:t>NonUser</w:t>
            </w:r>
            <w:r>
              <w:rPr>
                <w:rFonts w:hint="eastAsia" w:ascii="宋体" w:hAnsi="宋体" w:cs="宋体"/>
                <w:b/>
                <w:bCs/>
              </w:rPr>
              <w:t>Controller</w:t>
            </w:r>
            <w:r>
              <w:rPr>
                <w:rFonts w:eastAsia="Times New Roman"/>
                <w:color w:val="000000"/>
              </w:rPr>
              <w:t>.</w:t>
            </w:r>
            <w:r>
              <w:rPr>
                <w:rFonts w:hint="eastAsia"/>
                <w:color w:val="000000"/>
                <w:szCs w:val="20"/>
              </w:rPr>
              <w:t>initDriver</w:t>
            </w:r>
          </w:p>
        </w:tc>
        <w:tc>
          <w:tcPr>
            <w:tcW w:w="641" w:type="dxa"/>
            <w:tcBorders>
              <w:top w:val="single" w:color="4F81BD" w:sz="8" w:space="0"/>
              <w:left w:val="single" w:color="4F81BD" w:sz="8" w:space="0"/>
              <w:bottom w:val="single" w:color="4F81BD" w:sz="8" w:space="0"/>
              <w:right w:val="dotted" w:color="auto" w:sz="4" w:space="0"/>
            </w:tcBorders>
            <w:shd w:val="clear" w:color="auto" w:fill="FFFFFF"/>
          </w:tcPr>
          <w:p>
            <w:pPr>
              <w:rPr>
                <w:rFonts w:ascii="宋体" w:hAnsi="宋体" w:cs="宋体"/>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rFonts w:ascii="宋体" w:hAnsi="宋体" w:cs="宋体"/>
                <w:color w:val="000000"/>
              </w:rPr>
            </w:pPr>
            <w:r>
              <w:rPr>
                <w:color w:val="000000"/>
              </w:rPr>
              <w:t>public void finish()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FFFFFF"/>
              </w:rPr>
            </w:pPr>
          </w:p>
        </w:tc>
        <w:tc>
          <w:tcPr>
            <w:tcW w:w="641"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rFonts w:ascii="宋体" w:hAnsi="宋体" w:cs="宋体"/>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rFonts w:ascii="宋体" w:hAnsi="宋体" w:cs="宋体"/>
                <w:color w:val="000000"/>
              </w:rPr>
            </w:pPr>
            <w:r>
              <w:rPr>
                <w:rFonts w:hint="eastAsia" w:ascii="宋体" w:hAnsi="宋体" w:cs="宋体"/>
                <w:color w:val="000000"/>
              </w:rPr>
              <w:t>已创建一个nonuser领域对象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FFFFFF"/>
              </w:rPr>
            </w:pPr>
          </w:p>
        </w:tc>
        <w:tc>
          <w:tcPr>
            <w:tcW w:w="641"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rFonts w:ascii="宋体" w:hAnsi="宋体" w:cs="宋体"/>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rFonts w:ascii="宋体" w:hAnsi="宋体" w:cs="宋体"/>
                <w:color w:val="000000"/>
              </w:rPr>
            </w:pPr>
            <w:r>
              <w:rPr>
                <w:rFonts w:hint="eastAsia" w:ascii="宋体" w:hAnsi="宋体" w:cs="宋体"/>
                <w:color w:val="000000"/>
              </w:rPr>
              <w:t>调用nonuser领域对象的</w:t>
            </w:r>
            <w:r>
              <w:rPr>
                <w:rFonts w:hint="eastAsia"/>
                <w:color w:val="000000"/>
                <w:szCs w:val="20"/>
              </w:rPr>
              <w:t>initDriver</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jc w:val="center"/>
              <w:rPr>
                <w:color w:val="000000"/>
              </w:rPr>
            </w:pPr>
            <w:r>
              <w:rPr>
                <w:rFonts w:hint="eastAsia" w:ascii="宋体" w:hAnsi="宋体" w:cs="宋体"/>
                <w:color w:val="000000"/>
              </w:rPr>
              <w:t>服务名</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jc w:val="center"/>
              <w:rPr>
                <w:color w:val="000000"/>
              </w:rPr>
            </w:pPr>
            <w:r>
              <w:rPr>
                <w:rFonts w:hint="eastAsia" w:ascii="宋体" w:hAnsi="宋体" w:cs="宋体"/>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rPr>
              <w:t>NonUserDataService.find(</w:t>
            </w:r>
            <w:r>
              <w:rPr>
                <w:color w:val="000000"/>
              </w:rPr>
              <w:t xml:space="preserve">long </w:t>
            </w:r>
            <w:r>
              <w:rPr>
                <w:rFonts w:eastAsia="Times New Roman"/>
                <w:color w:val="000000"/>
              </w:rPr>
              <w:t>id)</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根据</w:t>
            </w:r>
            <w:r>
              <w:rPr>
                <w:rFonts w:eastAsia="Times New Roman" w:cs="Calibri"/>
                <w:color w:val="000000"/>
              </w:rPr>
              <w:t>ID</w:t>
            </w:r>
            <w:r>
              <w:rPr>
                <w:rFonts w:hint="eastAsia" w:ascii="宋体" w:hAnsi="宋体" w:eastAsia="Times New Roman" w:cs="宋体"/>
                <w:color w:val="000000"/>
              </w:rPr>
              <w:t>进行</w:t>
            </w:r>
            <w:r>
              <w:rPr>
                <w:rFonts w:hint="eastAsia" w:ascii="宋体" w:hAnsi="宋体" w:cs="宋体"/>
                <w:color w:val="000000"/>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rPr>
              <w:t>NonUserDataService.finds(GoodsType type)</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根据字段名和值进行查找多个持久化对象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rPr>
              <w:t>NonUserDataService.insert(Goods</w:t>
            </w:r>
            <w:r>
              <w:rPr>
                <w:rFonts w:hint="eastAsia" w:eastAsia="宋体"/>
                <w:color w:val="000000"/>
                <w:lang w:eastAsia="zh-CN"/>
              </w:rPr>
              <w:t>VO</w:t>
            </w:r>
            <w:r>
              <w:rPr>
                <w:rFonts w:eastAsia="Times New Roman"/>
                <w:color w:val="000000"/>
              </w:rPr>
              <w:t xml:space="preserve"> g</w:t>
            </w:r>
            <w:r>
              <w:rPr>
                <w:rFonts w:hint="eastAsia" w:eastAsia="宋体"/>
                <w:color w:val="000000"/>
                <w:lang w:eastAsia="zh-CN"/>
              </w:rPr>
              <w:t>VO</w:t>
            </w:r>
            <w:r>
              <w:rPr>
                <w:rFonts w:eastAsia="Times New Roman"/>
                <w:color w:val="000000"/>
              </w:rPr>
              <w:t>)</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rPr>
              <w:t>NonUserDataService.update(Goods</w:t>
            </w:r>
            <w:r>
              <w:rPr>
                <w:rFonts w:hint="eastAsia" w:eastAsia="宋体"/>
                <w:color w:val="000000"/>
                <w:lang w:eastAsia="zh-CN"/>
              </w:rPr>
              <w:t>VO</w:t>
            </w:r>
            <w:r>
              <w:rPr>
                <w:rFonts w:eastAsia="Times New Roman"/>
                <w:color w:val="000000"/>
              </w:rPr>
              <w:t xml:space="preserve"> g</w:t>
            </w:r>
            <w:r>
              <w:rPr>
                <w:rFonts w:hint="eastAsia" w:eastAsia="宋体"/>
                <w:color w:val="000000"/>
                <w:lang w:eastAsia="zh-CN"/>
              </w:rPr>
              <w:t>VO</w:t>
            </w:r>
            <w:r>
              <w:rPr>
                <w:rFonts w:eastAsia="Times New Roman"/>
                <w:color w:val="000000"/>
              </w:rPr>
              <w:t>)</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更新单一持久化对象</w:t>
            </w:r>
          </w:p>
        </w:tc>
      </w:tr>
    </w:tbl>
    <w:p>
      <w:pPr/>
    </w:p>
    <w:p>
      <w:pPr/>
    </w:p>
    <w:p>
      <w:pPr>
        <w:jc w:val="center"/>
        <w:rPr>
          <w:rFonts w:ascii="宋体" w:hAnsi="宋体" w:cs="宋体"/>
          <w:b/>
          <w:sz w:val="22"/>
          <w:szCs w:val="20"/>
        </w:rPr>
      </w:pPr>
      <w:r>
        <w:rPr>
          <w:rFonts w:hint="eastAsia" w:ascii="宋体" w:hAnsi="宋体" w:cs="宋体"/>
          <w:b/>
          <w:sz w:val="22"/>
          <w:szCs w:val="20"/>
        </w:rPr>
        <w:t>表19 NonUserbl模块的接口规范</w:t>
      </w:r>
    </w:p>
    <w:p>
      <w:pPr>
        <w:rPr>
          <w:rFonts w:ascii="黑体" w:hAnsi="宋体" w:eastAsia="黑体" w:cs="黑体"/>
          <w:sz w:val="22"/>
          <w:szCs w:val="20"/>
        </w:rPr>
      </w:pPr>
      <w:r>
        <w:rPr>
          <w:rFonts w:hint="eastAsia" w:ascii="黑体" w:hAnsi="宋体" w:eastAsia="黑体" w:cs="黑体"/>
          <w:sz w:val="22"/>
          <w:szCs w:val="20"/>
        </w:rPr>
        <w:t xml:space="preserve"> </w:t>
      </w:r>
    </w:p>
    <w:tbl>
      <w:tblPr>
        <w:tblStyle w:val="19"/>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4"/>
        <w:gridCol w:w="641"/>
        <w:gridCol w:w="4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75"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ascii="宋体" w:hAnsi="宋体" w:cs="宋体"/>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spacing w:line="105" w:lineRule="atLeast"/>
              <w:jc w:val="center"/>
              <w:rPr>
                <w:color w:val="000000"/>
              </w:rPr>
            </w:pPr>
            <w:r>
              <w:rPr>
                <w:rFonts w:eastAsia="Times New Roman"/>
                <w:color w:val="000000"/>
              </w:rPr>
              <w:t>NonUser.</w:t>
            </w:r>
            <w:r>
              <w:rPr>
                <w:color w:val="000000"/>
                <w:szCs w:val="20"/>
              </w:rPr>
              <w:t xml:space="preserve"> </w:t>
            </w:r>
            <w:r>
              <w:rPr>
                <w:rFonts w:hint="eastAsia"/>
                <w:color w:val="000000"/>
              </w:rPr>
              <w:t>getTruckInfo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eastAsia="Times New Roman"/>
                <w:color w:val="000000"/>
              </w:rPr>
              <w:t>public TruckInfoVO getTruckInfo(long truckId);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rPr>
              <w:t>启动一个得到</w:t>
            </w:r>
            <w:r>
              <w:rPr>
                <w:rFonts w:hint="eastAsia"/>
                <w:color w:val="000000"/>
              </w:rPr>
              <w:t>车辆信息</w:t>
            </w:r>
            <w:r>
              <w:rPr>
                <w:rFonts w:hint="eastAsia" w:ascii="宋体" w:hAnsi="宋体" w:cs="宋体"/>
                <w:color w:val="000000"/>
              </w:rPr>
              <w:t>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rPr>
              <w:t>在一个得到</w:t>
            </w:r>
            <w:r>
              <w:rPr>
                <w:rFonts w:hint="eastAsia"/>
                <w:color w:val="000000"/>
              </w:rPr>
              <w:t>车辆信息</w:t>
            </w:r>
            <w:r>
              <w:rPr>
                <w:rFonts w:hint="eastAsia" w:ascii="宋体" w:hAnsi="宋体" w:cs="宋体"/>
                <w:color w:val="000000"/>
              </w:rPr>
              <w:t>的回合中，返回</w:t>
            </w:r>
            <w:r>
              <w:rPr>
                <w:rFonts w:hint="eastAsia"/>
                <w:color w:val="000000"/>
              </w:rPr>
              <w:t>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spacing w:line="105" w:lineRule="atLeast"/>
              <w:jc w:val="center"/>
              <w:rPr>
                <w:color w:val="000000"/>
              </w:rPr>
            </w:pPr>
            <w:r>
              <w:rPr>
                <w:rFonts w:eastAsia="Times New Roman"/>
                <w:color w:val="000000"/>
              </w:rPr>
              <w:t>NonUser.</w:t>
            </w:r>
            <w:r>
              <w:rPr>
                <w:color w:val="000000"/>
                <w:szCs w:val="20"/>
              </w:rPr>
              <w:t xml:space="preserve"> </w:t>
            </w:r>
            <w:r>
              <w:rPr>
                <w:rFonts w:hint="eastAsia"/>
                <w:color w:val="000000"/>
              </w:rPr>
              <w:t>getAllTruckInfo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eastAsia="Times New Roman"/>
                <w:color w:val="000000"/>
              </w:rPr>
              <w:t>public ArrayList&lt;TruckInfoVO&gt; getAllTruckInfo();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rPr>
              <w:t>启动一个得到所有</w:t>
            </w:r>
            <w:r>
              <w:rPr>
                <w:rFonts w:hint="eastAsia"/>
                <w:color w:val="000000"/>
              </w:rPr>
              <w:t>车辆信息</w:t>
            </w:r>
            <w:r>
              <w:rPr>
                <w:rFonts w:hint="eastAsia" w:ascii="宋体" w:hAnsi="宋体" w:cs="宋体"/>
                <w:color w:val="000000"/>
              </w:rPr>
              <w:t>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rPr>
              <w:t>在一个得到所有</w:t>
            </w:r>
            <w:r>
              <w:rPr>
                <w:rFonts w:hint="eastAsia"/>
                <w:color w:val="000000"/>
              </w:rPr>
              <w:t>车辆信息</w:t>
            </w:r>
            <w:r>
              <w:rPr>
                <w:rFonts w:hint="eastAsia" w:cs="宋体"/>
                <w:color w:val="000000"/>
              </w:rPr>
              <w:t>的</w:t>
            </w:r>
            <w:r>
              <w:rPr>
                <w:rFonts w:hint="eastAsia" w:ascii="宋体" w:hAnsi="宋体" w:cs="宋体"/>
                <w:color w:val="000000"/>
              </w:rPr>
              <w:t>回合中，返回所有</w:t>
            </w:r>
            <w:r>
              <w:rPr>
                <w:rFonts w:hint="eastAsia"/>
                <w:color w:val="000000"/>
              </w:rPr>
              <w:t>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spacing w:line="105" w:lineRule="atLeast"/>
              <w:jc w:val="center"/>
              <w:rPr>
                <w:color w:val="000000"/>
              </w:rPr>
            </w:pPr>
            <w:r>
              <w:rPr>
                <w:rFonts w:eastAsia="Times New Roman"/>
                <w:color w:val="000000"/>
              </w:rPr>
              <w:t>NonUser.</w:t>
            </w:r>
            <w:r>
              <w:rPr>
                <w:color w:val="000000"/>
                <w:szCs w:val="20"/>
              </w:rPr>
              <w:t xml:space="preserve"> </w:t>
            </w:r>
            <w:r>
              <w:rPr>
                <w:rFonts w:hint="eastAsia"/>
                <w:color w:val="000000"/>
              </w:rPr>
              <w:t>getAllTruckInfo</w:t>
            </w:r>
            <w:r>
              <w:rPr>
                <w:rFonts w:hint="eastAsia"/>
                <w:color w:val="000000"/>
                <w:lang w:val="en-US" w:eastAsia="zh-CN"/>
              </w:rPr>
              <w:t>ByBusinessHall</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eastAsia="Times New Roman"/>
                <w:color w:val="000000"/>
              </w:rPr>
              <w:t>public ArrayList&lt;TruckInfoVO&gt; getAllTruckInfo</w:t>
            </w:r>
            <w:r>
              <w:rPr>
                <w:rFonts w:hint="eastAsia"/>
                <w:color w:val="000000"/>
                <w:lang w:val="en-US" w:eastAsia="zh-CN"/>
              </w:rPr>
              <w:t>ByBusinessHall</w:t>
            </w:r>
            <w:r>
              <w:rPr>
                <w:rFonts w:hint="eastAsia" w:eastAsia="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rPr>
              <w:t>启动一个得到</w:t>
            </w:r>
            <w:r>
              <w:rPr>
                <w:rFonts w:hint="eastAsia" w:ascii="宋体" w:hAnsi="宋体" w:cs="宋体"/>
                <w:color w:val="000000"/>
                <w:lang w:eastAsia="zh-CN"/>
              </w:rPr>
              <w:t>营业厅所属</w:t>
            </w:r>
            <w:r>
              <w:rPr>
                <w:rFonts w:hint="eastAsia"/>
                <w:color w:val="000000"/>
              </w:rPr>
              <w:t>车辆信息</w:t>
            </w:r>
            <w:r>
              <w:rPr>
                <w:rFonts w:hint="eastAsia" w:ascii="宋体" w:hAnsi="宋体" w:cs="宋体"/>
                <w:color w:val="000000"/>
              </w:rPr>
              <w:t>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rPr>
              <w:t>在一个得到</w:t>
            </w:r>
            <w:r>
              <w:rPr>
                <w:rFonts w:hint="eastAsia" w:ascii="宋体" w:hAnsi="宋体" w:cs="宋体"/>
                <w:color w:val="000000"/>
                <w:lang w:eastAsia="zh-CN"/>
              </w:rPr>
              <w:t>营业厅所属</w:t>
            </w:r>
            <w:r>
              <w:rPr>
                <w:rFonts w:hint="eastAsia"/>
                <w:color w:val="000000"/>
              </w:rPr>
              <w:t>车辆信息</w:t>
            </w:r>
            <w:r>
              <w:rPr>
                <w:rFonts w:hint="eastAsia" w:cs="宋体"/>
                <w:color w:val="000000"/>
              </w:rPr>
              <w:t>的</w:t>
            </w:r>
            <w:r>
              <w:rPr>
                <w:rFonts w:hint="eastAsia" w:ascii="宋体" w:hAnsi="宋体" w:cs="宋体"/>
                <w:color w:val="000000"/>
              </w:rPr>
              <w:t>回合中，返回所有</w:t>
            </w:r>
            <w:r>
              <w:rPr>
                <w:rFonts w:hint="eastAsia"/>
                <w:color w:val="000000"/>
              </w:rPr>
              <w:t>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color w:val="000000"/>
                <w:szCs w:val="20"/>
              </w:rPr>
              <w:t xml:space="preserve"> </w:t>
            </w:r>
            <w:r>
              <w:rPr>
                <w:rFonts w:hint="eastAsia"/>
                <w:color w:val="000000"/>
              </w:rPr>
              <w:t>addTruckInfo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eastAsia="Times New Roman"/>
                <w:color w:val="000000"/>
              </w:rPr>
              <w:t>public void addTruckInfo(TruckInfoVO truck);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rPr>
              <w:t>启动一个增加车辆信息的回合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rPr>
              <w:t>在一个增加车辆信息</w:t>
            </w:r>
            <w:r>
              <w:rPr>
                <w:rFonts w:hint="eastAsia" w:cs="宋体"/>
                <w:color w:val="000000"/>
              </w:rPr>
              <w:t>的</w:t>
            </w:r>
            <w:r>
              <w:rPr>
                <w:rFonts w:hint="eastAsia" w:ascii="宋体" w:hAnsi="宋体" w:cs="宋体"/>
                <w:color w:val="000000"/>
              </w:rPr>
              <w:t>回合中，增加车辆信息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color w:val="000000"/>
                <w:szCs w:val="20"/>
              </w:rPr>
              <w:t xml:space="preserve"> </w:t>
            </w:r>
            <w:r>
              <w:rPr>
                <w:rFonts w:hint="eastAsia"/>
                <w:color w:val="000000"/>
              </w:rPr>
              <w:t>deleteTruckInfo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public void deleteTruckInfo(long truckId);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启动一个得到所有</w:t>
            </w:r>
            <w:r>
              <w:rPr>
                <w:rFonts w:hint="eastAsia"/>
                <w:color w:val="000000"/>
              </w:rPr>
              <w:t>删除车辆</w:t>
            </w:r>
            <w:r>
              <w:rPr>
                <w:rFonts w:hint="eastAsia" w:ascii="宋体" w:hAnsi="宋体" w:cs="宋体"/>
                <w:color w:val="000000"/>
              </w:rPr>
              <w:t>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rPr>
              <w:t>在一个得到所有</w:t>
            </w:r>
            <w:r>
              <w:rPr>
                <w:rFonts w:hint="eastAsia"/>
                <w:color w:val="000000"/>
              </w:rPr>
              <w:t>删除车辆</w:t>
            </w:r>
            <w:r>
              <w:rPr>
                <w:rFonts w:hint="eastAsia" w:ascii="宋体" w:hAnsi="宋体" w:cs="宋体"/>
                <w:color w:val="000000"/>
              </w:rPr>
              <w:t>的回合中，删除车辆信息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color w:val="000000"/>
                <w:szCs w:val="20"/>
              </w:rPr>
              <w:t xml:space="preserve"> </w:t>
            </w:r>
            <w:r>
              <w:rPr>
                <w:rFonts w:hint="eastAsia"/>
                <w:color w:val="000000"/>
              </w:rPr>
              <w:t>changeTruckInfo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public void changeTruckInfo(long truckId);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rPr>
              <w:t>启动一个修改车辆信息的回合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pStyle w:val="39"/>
              <w:rPr>
                <w:rFonts w:ascii="Calibri" w:hAnsi="Calibri" w:cs="宋体"/>
                <w:color w:val="000000"/>
              </w:rPr>
            </w:pPr>
            <w:r>
              <w:rPr>
                <w:rFonts w:hint="eastAsia" w:ascii="宋体" w:hAnsi="宋体" w:cs="宋体"/>
                <w:color w:val="000000"/>
              </w:rPr>
              <w:t>在一个修改车辆信息的回合中，修改车辆信息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rFonts w:hint="eastAsia"/>
                <w:color w:val="000000"/>
              </w:rPr>
              <w:t>getDriverInfo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public DriverInfoVO getDriverInfo(long driverId);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启动一个得到司机信息的回合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pStyle w:val="39"/>
              <w:rPr>
                <w:rFonts w:ascii="Calibri" w:hAnsi="Calibri" w:cs="宋体"/>
                <w:color w:val="000000"/>
              </w:rPr>
            </w:pPr>
            <w:r>
              <w:rPr>
                <w:rFonts w:hint="eastAsia" w:ascii="宋体" w:hAnsi="宋体" w:cs="宋体"/>
                <w:color w:val="000000"/>
              </w:rPr>
              <w:t>在一个得到司机信息的回合中，返回司机信息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rFonts w:hint="eastAsia"/>
                <w:color w:val="000000"/>
              </w:rPr>
              <w:t>getDriverInfo</w:t>
            </w:r>
            <w:r>
              <w:rPr>
                <w:rFonts w:hint="eastAsia"/>
                <w:color w:val="000000"/>
                <w:lang w:val="en-US" w:eastAsia="zh-CN"/>
              </w:rPr>
              <w:t>ByBusinessHall</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public DriverInfoVO getDriverInfo</w:t>
            </w:r>
            <w:r>
              <w:rPr>
                <w:rFonts w:hint="eastAsia"/>
                <w:color w:val="000000"/>
                <w:lang w:val="en-US" w:eastAsia="zh-CN"/>
              </w:rPr>
              <w:t>ByBusinessHall</w:t>
            </w:r>
            <w:r>
              <w:rPr>
                <w:rFonts w:hint="eastAsia"/>
                <w:color w:val="000000"/>
              </w:rPr>
              <w:t>(long driverId);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启动一个得到</w:t>
            </w:r>
            <w:r>
              <w:rPr>
                <w:rFonts w:hint="eastAsia" w:ascii="宋体" w:hAnsi="宋体" w:cs="宋体"/>
                <w:color w:val="000000"/>
                <w:lang w:eastAsia="zh-CN"/>
              </w:rPr>
              <w:t>营业厅所属</w:t>
            </w:r>
            <w:r>
              <w:rPr>
                <w:rFonts w:hint="eastAsia" w:ascii="宋体" w:hAnsi="宋体" w:cs="宋体"/>
                <w:color w:val="000000"/>
              </w:rPr>
              <w:t>司机信息的回合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pStyle w:val="39"/>
              <w:rPr>
                <w:rFonts w:ascii="Calibri" w:hAnsi="Calibri" w:cs="宋体"/>
                <w:color w:val="000000"/>
              </w:rPr>
            </w:pPr>
            <w:r>
              <w:rPr>
                <w:rFonts w:hint="eastAsia" w:ascii="宋体" w:hAnsi="宋体" w:cs="宋体"/>
                <w:color w:val="000000"/>
              </w:rPr>
              <w:t>在一个得到</w:t>
            </w:r>
            <w:r>
              <w:rPr>
                <w:rFonts w:hint="eastAsia" w:ascii="宋体" w:hAnsi="宋体" w:cs="宋体"/>
                <w:color w:val="000000"/>
                <w:lang w:eastAsia="zh-CN"/>
              </w:rPr>
              <w:t>营业厅所属</w:t>
            </w:r>
            <w:r>
              <w:rPr>
                <w:rFonts w:hint="eastAsia" w:ascii="宋体" w:hAnsi="宋体" w:cs="宋体"/>
                <w:color w:val="000000"/>
              </w:rPr>
              <w:t>司机信息的回合中，返回司机信息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color w:val="000000"/>
                <w:szCs w:val="20"/>
              </w:rPr>
              <w:t xml:space="preserve"> </w:t>
            </w:r>
            <w:r>
              <w:rPr>
                <w:rFonts w:hint="eastAsia"/>
                <w:color w:val="000000"/>
              </w:rPr>
              <w:t>getAllDriverInfo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public ArrayList&lt;DriverInfoVO&gt; getAllDriverInfo();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启动一个插入</w:t>
            </w:r>
            <w:r>
              <w:rPr>
                <w:rFonts w:hint="eastAsia"/>
                <w:color w:val="000000"/>
              </w:rPr>
              <w:t>得到所有司机信息</w:t>
            </w:r>
            <w:r>
              <w:rPr>
                <w:rFonts w:hint="eastAsia" w:ascii="宋体" w:hAnsi="宋体" w:cs="宋体"/>
                <w:color w:val="000000"/>
              </w:rPr>
              <w:t>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在一个</w:t>
            </w:r>
            <w:r>
              <w:rPr>
                <w:rFonts w:hint="eastAsia"/>
                <w:color w:val="000000"/>
              </w:rPr>
              <w:t>得到所有司机信息</w:t>
            </w:r>
            <w:r>
              <w:rPr>
                <w:rFonts w:hint="eastAsia" w:ascii="宋体" w:hAnsi="宋体" w:cs="宋体"/>
                <w:color w:val="000000"/>
              </w:rPr>
              <w:t>的回合中，</w:t>
            </w:r>
            <w:r>
              <w:rPr>
                <w:rFonts w:hint="eastAsia"/>
                <w:color w:val="000000"/>
              </w:rPr>
              <w:t>得到所有司机信息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rFonts w:hint="eastAsia"/>
                <w:color w:val="000000"/>
              </w:rPr>
              <w:t>addDriverInfo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public void addDriverInfo(DriverInfoVO driver);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启动一个增加司机的回合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在一个增加司机的回合中增加一个司机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color w:val="000000"/>
              </w:rPr>
              <w:t xml:space="preserve"> </w:t>
            </w:r>
            <w:r>
              <w:rPr>
                <w:rFonts w:hint="eastAsia"/>
                <w:color w:val="000000"/>
              </w:rPr>
              <w:t>deleteDriverInfo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public void deleteDriverInfo(long driverId);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启动一个删除司机的回合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在一个删除司机的回合中，删除一个司机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color w:val="000000"/>
                <w:szCs w:val="20"/>
              </w:rPr>
              <w:t xml:space="preserve"> </w:t>
            </w:r>
            <w:r>
              <w:rPr>
                <w:rFonts w:hint="eastAsia"/>
                <w:color w:val="000000"/>
              </w:rPr>
              <w:t>changeDriverInfo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public void changeDriverInfo(long driverId);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启动一个修改司机信息的回合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在一个修改司机信息的回合中，修改司机信息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color w:val="000000"/>
                <w:szCs w:val="20"/>
              </w:rPr>
              <w:t xml:space="preserve"> </w:t>
            </w:r>
            <w:r>
              <w:rPr>
                <w:rFonts w:hint="eastAsia"/>
                <w:color w:val="000000"/>
              </w:rPr>
              <w:t>getBussinessHallInfo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public BussinessHallVO getBussinessHallInfo(long bussinessHallId);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启动一个得到营业厅信息的回合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在一个得到营业厅信息的回合中，得到营业厅信息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color w:val="000000"/>
                <w:szCs w:val="20"/>
              </w:rPr>
              <w:t xml:space="preserve"> </w:t>
            </w:r>
            <w:r>
              <w:rPr>
                <w:rFonts w:hint="eastAsia"/>
                <w:color w:val="000000"/>
              </w:rPr>
              <w:t>getBussinessHallInfo</w:t>
            </w:r>
            <w:r>
              <w:rPr>
                <w:rFonts w:hint="eastAsia"/>
                <w:color w:val="000000"/>
                <w:lang w:val="en-US" w:eastAsia="zh-CN"/>
              </w:rPr>
              <w:t>ByCity</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public BussinessHallVO getBussinessHallInfo</w:t>
            </w:r>
            <w:r>
              <w:rPr>
                <w:rFonts w:hint="eastAsia"/>
                <w:color w:val="000000"/>
                <w:lang w:val="en-US" w:eastAsia="zh-CN"/>
              </w:rPr>
              <w:t>ByCity</w:t>
            </w:r>
            <w:r>
              <w:rPr>
                <w:rFonts w:hint="eastAsia"/>
                <w:color w:val="000000"/>
              </w:rPr>
              <w:t>(long bussinessHallId);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启动一个得到</w:t>
            </w:r>
            <w:r>
              <w:rPr>
                <w:rFonts w:hint="eastAsia" w:ascii="宋体" w:hAnsi="宋体" w:cs="宋体"/>
                <w:color w:val="000000"/>
                <w:lang w:eastAsia="zh-CN"/>
              </w:rPr>
              <w:t>城市</w:t>
            </w:r>
            <w:r>
              <w:rPr>
                <w:rFonts w:hint="eastAsia" w:ascii="宋体" w:hAnsi="宋体" w:cs="宋体"/>
                <w:color w:val="000000"/>
              </w:rPr>
              <w:t>营业厅信息的回合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在一个得到</w:t>
            </w:r>
            <w:r>
              <w:rPr>
                <w:rFonts w:hint="eastAsia" w:ascii="宋体" w:hAnsi="宋体" w:cs="宋体"/>
                <w:color w:val="000000"/>
                <w:lang w:eastAsia="zh-CN"/>
              </w:rPr>
              <w:t>城市</w:t>
            </w:r>
            <w:r>
              <w:rPr>
                <w:rFonts w:hint="eastAsia" w:ascii="宋体" w:hAnsi="宋体" w:cs="宋体"/>
                <w:color w:val="000000"/>
              </w:rPr>
              <w:t>营业厅信息的回合中，得到营业厅信息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color w:val="000000"/>
                <w:szCs w:val="20"/>
              </w:rPr>
              <w:t xml:space="preserve"> </w:t>
            </w:r>
            <w:r>
              <w:rPr>
                <w:rFonts w:hint="eastAsia"/>
                <w:color w:val="000000"/>
              </w:rPr>
              <w:t>getAllBussinessHallInfo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public ArrayList&lt;BussinessHallVO&gt; getAllBussinessHallInfo();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启动一个得到所有营业厅信息的回合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在一个得到所有营业厅信息的回合中，得到所有营业厅信息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color w:val="000000"/>
                <w:szCs w:val="20"/>
              </w:rPr>
              <w:t xml:space="preserve"> </w:t>
            </w:r>
            <w:r>
              <w:rPr>
                <w:rFonts w:hint="eastAsia"/>
                <w:color w:val="000000"/>
                <w:szCs w:val="20"/>
              </w:rPr>
              <w:t>addBussinessHallInfo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public void addBussinessHallInfo(BussinessHallVO bussinessHall);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启动一个增加营业厅的回合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在一个增加营业厅的回合中，增加一个营业厅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rFonts w:hint="eastAsia"/>
                <w:color w:val="000000"/>
              </w:rPr>
              <w:t>deleteBussinessHallInfo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public void deleteBussinessHallInfo(long bussinessHallId);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启动一个删除</w:t>
            </w:r>
            <w:r>
              <w:rPr>
                <w:rFonts w:hint="eastAsia"/>
                <w:color w:val="000000"/>
              </w:rPr>
              <w:t>营业厅信息</w:t>
            </w:r>
            <w:r>
              <w:rPr>
                <w:rFonts w:hint="eastAsia" w:ascii="宋体" w:hAnsi="宋体" w:cs="宋体"/>
                <w:color w:val="000000"/>
              </w:rPr>
              <w:t>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在一个删除</w:t>
            </w:r>
            <w:r>
              <w:rPr>
                <w:rFonts w:hint="eastAsia"/>
                <w:color w:val="000000"/>
              </w:rPr>
              <w:t>营业厅信息</w:t>
            </w:r>
            <w:r>
              <w:rPr>
                <w:rFonts w:hint="eastAsia" w:ascii="宋体" w:hAnsi="宋体" w:cs="宋体"/>
                <w:color w:val="000000"/>
              </w:rPr>
              <w:t>的回合中，删除一个</w:t>
            </w:r>
            <w:r>
              <w:rPr>
                <w:rFonts w:hint="eastAsia"/>
                <w:color w:val="000000"/>
              </w:rPr>
              <w:t>营业厅信息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rFonts w:hint="eastAsia"/>
                <w:color w:val="000000"/>
                <w:szCs w:val="20"/>
              </w:rPr>
              <w:t>changeLogisticsState</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public void changeLogisticsState(String logisticsState);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启动一个修改物流状态的回合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在一个修改物流状态的回合中，修改物流状态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rFonts w:hint="eastAsia"/>
                <w:color w:val="000000"/>
                <w:szCs w:val="20"/>
              </w:rPr>
              <w:t>initTruck</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public void initTruck(ArrayList&lt;TruckInfoVO&gt; tvolist);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启动一个初始化车辆信息的回合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在一个初始化车辆信息的回合中，初始化车辆信息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NonUser.</w:t>
            </w:r>
            <w:r>
              <w:rPr>
                <w:rFonts w:hint="eastAsia"/>
                <w:color w:val="000000"/>
                <w:szCs w:val="20"/>
              </w:rPr>
              <w:t>initDriver</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public void initDriver(ArrayList&lt;DriverInfoVO&gt; dvolist);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启动一个初始化司机信息的回合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在一个初始化司机信息的回合中，初始化司机信息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5"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ascii="宋体" w:hAnsi="宋体" w:cs="宋体"/>
                <w:b/>
                <w:color w:val="FFFFFF"/>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jc w:val="center"/>
              <w:rPr>
                <w:color w:val="000000"/>
              </w:rPr>
            </w:pPr>
            <w:r>
              <w:rPr>
                <w:rFonts w:hint="eastAsia" w:ascii="宋体" w:hAnsi="宋体" w:cs="宋体"/>
                <w:color w:val="000000"/>
              </w:rPr>
              <w:t>服务名</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jc w:val="center"/>
              <w:rPr>
                <w:color w:val="000000"/>
              </w:rPr>
            </w:pPr>
            <w:r>
              <w:rPr>
                <w:rFonts w:hint="eastAsia" w:ascii="宋体" w:hAnsi="宋体" w:cs="宋体"/>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rPr>
              <w:t>NonUserDataService.find(</w:t>
            </w:r>
            <w:r>
              <w:rPr>
                <w:color w:val="000000"/>
              </w:rPr>
              <w:t xml:space="preserve">long </w:t>
            </w:r>
            <w:r>
              <w:rPr>
                <w:rFonts w:eastAsia="Times New Roman"/>
                <w:color w:val="000000"/>
              </w:rPr>
              <w:t>id)</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根据</w:t>
            </w:r>
            <w:r>
              <w:rPr>
                <w:rFonts w:eastAsia="Times New Roman" w:cs="Calibri"/>
                <w:color w:val="000000"/>
              </w:rPr>
              <w:t>ID</w:t>
            </w:r>
            <w:r>
              <w:rPr>
                <w:rFonts w:hint="eastAsia" w:ascii="宋体" w:hAnsi="宋体" w:eastAsia="Times New Roman" w:cs="宋体"/>
                <w:color w:val="000000"/>
              </w:rPr>
              <w:t>进行</w:t>
            </w:r>
            <w:r>
              <w:rPr>
                <w:rFonts w:hint="eastAsia" w:ascii="宋体" w:hAnsi="宋体" w:cs="宋体"/>
                <w:color w:val="000000"/>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rPr>
              <w:t>NonUserDataService.finds(GoodsType type)</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根据字段名和值进行查找多个持久化对象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rPr>
              <w:t>NonUserDataService.insert(GoodsPO gpo)</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rPr>
              <w:t>NonUserDataService.update(GoodsPO gpo)</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更新单一持久化对象</w:t>
            </w:r>
          </w:p>
        </w:tc>
      </w:tr>
    </w:tbl>
    <w:p>
      <w:pPr/>
    </w:p>
    <w:p>
      <w:pPr>
        <w:pStyle w:val="2"/>
        <w:widowControl/>
        <w:numPr>
          <w:ilvl w:val="3"/>
          <w:numId w:val="1"/>
        </w:numPr>
        <w:rPr>
          <w:rFonts w:ascii="宋体" w:hAnsi="宋体" w:cs="宋体"/>
          <w:sz w:val="24"/>
          <w:szCs w:val="28"/>
        </w:rPr>
      </w:pPr>
      <w:r>
        <w:rPr>
          <w:rFonts w:hint="eastAsia" w:ascii="宋体" w:hAnsi="宋体" w:cs="宋体"/>
          <w:sz w:val="24"/>
          <w:szCs w:val="28"/>
        </w:rPr>
        <w:t>insititutionbl模块</w:t>
      </w:r>
      <w:bookmarkEnd w:id="37"/>
    </w:p>
    <w:p>
      <w:pPr>
        <w:pStyle w:val="38"/>
        <w:numPr>
          <w:ilvl w:val="0"/>
          <w:numId w:val="3"/>
        </w:numPr>
        <w:ind w:firstLineChars="0"/>
      </w:pPr>
      <w:bookmarkStart w:id="38" w:name="_Toc402982480"/>
      <w:r>
        <w:rPr>
          <w:rFonts w:hint="eastAsia"/>
        </w:rPr>
        <w:t>模块概述</w:t>
      </w:r>
    </w:p>
    <w:p>
      <w:pPr>
        <w:pStyle w:val="38"/>
        <w:ind w:left="930" w:firstLine="0" w:firstLineChars="0"/>
      </w:pPr>
      <w:r>
        <w:rPr>
          <w:rFonts w:hint="eastAsia"/>
        </w:rPr>
        <w:t>Institutionbl模块承担的需求参见需求规格说明文档功能需求及相关非功能需求</w:t>
      </w:r>
    </w:p>
    <w:p>
      <w:pPr>
        <w:pStyle w:val="38"/>
        <w:ind w:left="930" w:firstLine="0" w:firstLineChars="0"/>
      </w:pPr>
      <w:r>
        <w:rPr>
          <w:rFonts w:hint="eastAsia"/>
        </w:rPr>
        <w:t>Institutionbl模块的职责及接口参见软件系统结构描述文档表12</w:t>
      </w:r>
    </w:p>
    <w:p>
      <w:pPr>
        <w:pStyle w:val="38"/>
        <w:numPr>
          <w:ilvl w:val="0"/>
          <w:numId w:val="3"/>
        </w:numPr>
        <w:ind w:firstLineChars="0"/>
      </w:pPr>
      <w:r>
        <w:rPr>
          <w:rFonts w:hint="eastAsia"/>
        </w:rPr>
        <w:t>整体结构</w:t>
      </w:r>
    </w:p>
    <w:p>
      <w:pPr>
        <w:pStyle w:val="38"/>
        <w:ind w:left="930"/>
      </w:pPr>
      <w:r>
        <w:t>根据体系结构的设计，我们将系统分为展示层、业务逻辑层、数据层。每一层之间为了增加灵活性，我们会添加接口。比如展示层和业务逻辑层之间，我们添加</w:t>
      </w:r>
      <w:r>
        <w:rPr>
          <w:rFonts w:hint="eastAsia"/>
        </w:rPr>
        <w:t>businesslogicservice.institutionblservice接口。业务逻辑层和数据层之间添加dataservice.institutiondataservice接口。为了隔离业务逻辑指责和逻辑控制职责，我们增加了institutionController。UserPO和InstitutionPO是作为人员机构管理的持久化对象被添加到设计模型中去的。</w:t>
      </w:r>
    </w:p>
    <w:p>
      <w:pPr>
        <w:pStyle w:val="38"/>
        <w:ind w:left="930" w:firstLine="330" w:firstLineChars="0"/>
      </w:pPr>
    </w:p>
    <w:p>
      <w:pPr>
        <w:pStyle w:val="38"/>
        <w:ind w:left="1770" w:firstLine="330" w:firstLineChars="0"/>
      </w:pPr>
    </w:p>
    <w:p>
      <w:pPr>
        <w:pStyle w:val="38"/>
        <w:ind w:left="1770" w:firstLine="330" w:firstLineChars="0"/>
      </w:pPr>
    </w:p>
    <w:p>
      <w:pPr>
        <w:pStyle w:val="38"/>
        <w:ind w:left="1770" w:firstLine="330" w:firstLineChars="0"/>
        <w:rPr>
          <w:b/>
          <w:bCs/>
        </w:rPr>
      </w:pPr>
      <w:r>
        <w:rPr>
          <w:rFonts w:hint="eastAsia"/>
          <w:b/>
          <w:bCs/>
        </w:rPr>
        <w:t>表20 人员机构管理业务逻辑层详细设计的上下文</w:t>
      </w:r>
    </w:p>
    <w:tbl>
      <w:tblPr>
        <w:tblStyle w:val="20"/>
        <w:tblW w:w="8522"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503"/>
        <w:gridCol w:w="728"/>
        <w:gridCol w:w="7291"/>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03" w:type="dxa"/>
            <w:vMerge w:val="restart"/>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r>
              <w:rPr>
                <w:rFonts w:hint="eastAsia" w:ascii="Calibri" w:hAnsi="Calibri" w:cs="Calibri"/>
              </w:rPr>
              <w:t>输入</w:t>
            </w: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需求</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ascii="Calibri" w:hAnsi="Calibri" w:cs="Calibri"/>
              </w:rPr>
              <w:t>参见：快递物流系统用例文档</w:t>
            </w:r>
            <w:r>
              <w:rPr>
                <w:rFonts w:hint="eastAsia" w:ascii="Calibri" w:hAnsi="Calibri" w:cs="Calibri"/>
              </w:rPr>
              <w:t>V3.3 “用例二十六 机构管理”和“用例二十八 人员工资调整”</w:t>
            </w:r>
          </w:p>
          <w:p>
            <w:pPr>
              <w:ind w:firstLine="630" w:firstLineChars="300"/>
              <w:rPr>
                <w:rFonts w:ascii="Calibri" w:hAnsi="Calibri" w:cs="Calibri"/>
              </w:rPr>
            </w:pPr>
            <w:r>
              <w:rPr>
                <w:rFonts w:hint="eastAsia" w:ascii="Calibri" w:hAnsi="Calibri" w:cs="Calibri"/>
              </w:rPr>
              <w:t>快递物流系统需求规格说明文档V1.6中的3.2及3.3节</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682" w:hRule="atLeast"/>
        </w:trPr>
        <w:tc>
          <w:tcPr>
            <w:tcW w:w="503" w:type="dxa"/>
            <w:vMerge w:val="continue"/>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体系结构</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hint="eastAsia" w:ascii="Calibri" w:hAnsi="Calibri" w:cs="Calibri"/>
              </w:rPr>
              <w:t>//被Presentation层调用的接口</w:t>
            </w:r>
          </w:p>
          <w:p>
            <w:pPr>
              <w:rPr>
                <w:rFonts w:ascii="Calibri" w:hAnsi="Calibri" w:cs="Calibri"/>
              </w:rPr>
            </w:pPr>
            <w:r>
              <w:rPr>
                <w:rFonts w:ascii="Calibri" w:hAnsi="Calibri" w:cs="Calibri"/>
              </w:rPr>
              <w:t>public interface InstitutionBLService {</w:t>
            </w:r>
          </w:p>
          <w:p>
            <w:pPr>
              <w:rPr>
                <w:rFonts w:ascii="Calibri" w:hAnsi="Calibri" w:cs="Calibri"/>
              </w:rPr>
            </w:pPr>
            <w:r>
              <w:rPr>
                <w:rFonts w:ascii="Calibri" w:hAnsi="Calibri" w:cs="Calibri"/>
              </w:rPr>
              <w:t xml:space="preserve"> </w:t>
            </w:r>
            <w:r>
              <w:rPr>
                <w:rFonts w:hint="eastAsia" w:ascii="Calibri" w:hAnsi="Calibri" w:cs="Calibri"/>
              </w:rPr>
              <w:t xml:space="preserve">   </w:t>
            </w:r>
            <w:r>
              <w:rPr>
                <w:rFonts w:ascii="Calibri" w:hAnsi="Calibri" w:cs="Calibri"/>
              </w:rPr>
              <w:t>public InstitutionVO getInstitutionInfo(long InstitutionId);</w:t>
            </w:r>
          </w:p>
          <w:p>
            <w:pPr>
              <w:ind w:firstLine="420" w:firstLineChars="200"/>
              <w:rPr>
                <w:rFonts w:ascii="Calibri" w:hAnsi="Calibri" w:cs="Calibri"/>
              </w:rPr>
            </w:pPr>
            <w:r>
              <w:rPr>
                <w:rFonts w:ascii="Calibri" w:hAnsi="Calibri" w:cs="Calibri"/>
              </w:rPr>
              <w:t>public ArrayList&lt;InstitutionVO&gt; getAllInstitution();</w:t>
            </w:r>
          </w:p>
          <w:p>
            <w:pPr>
              <w:ind w:firstLine="420" w:firstLineChars="200"/>
              <w:rPr>
                <w:rFonts w:ascii="Calibri" w:hAnsi="Calibri" w:cs="Calibri"/>
              </w:rPr>
            </w:pPr>
            <w:r>
              <w:rPr>
                <w:rFonts w:ascii="Calibri" w:hAnsi="Calibri" w:cs="Calibri"/>
              </w:rPr>
              <w:t xml:space="preserve">public </w:t>
            </w:r>
            <w:r>
              <w:rPr>
                <w:rFonts w:hint="eastAsia" w:ascii="Calibri" w:hAnsi="Calibri" w:cs="Calibri"/>
              </w:rPr>
              <w:t>boolean</w:t>
            </w:r>
            <w:r>
              <w:rPr>
                <w:rFonts w:ascii="Calibri" w:hAnsi="Calibri" w:cs="Calibri"/>
              </w:rPr>
              <w:t xml:space="preserve"> addInstitution(Institution</w:t>
            </w:r>
            <w:r>
              <w:rPr>
                <w:rFonts w:hint="eastAsia" w:ascii="Calibri" w:hAnsi="Calibri" w:cs="Calibri"/>
              </w:rPr>
              <w:t>V</w:t>
            </w:r>
            <w:r>
              <w:rPr>
                <w:rFonts w:ascii="Calibri" w:hAnsi="Calibri" w:cs="Calibri"/>
              </w:rPr>
              <w:t>O Institution);</w:t>
            </w:r>
          </w:p>
          <w:p>
            <w:pPr>
              <w:ind w:firstLine="420" w:firstLineChars="200"/>
              <w:rPr>
                <w:rFonts w:ascii="Calibri" w:hAnsi="Calibri" w:cs="Calibri"/>
              </w:rPr>
            </w:pPr>
            <w:r>
              <w:rPr>
                <w:rFonts w:ascii="Calibri" w:hAnsi="Calibri" w:cs="Calibri"/>
              </w:rPr>
              <w:t xml:space="preserve">public </w:t>
            </w:r>
            <w:r>
              <w:rPr>
                <w:rFonts w:hint="eastAsia" w:ascii="Calibri" w:hAnsi="Calibri" w:cs="Calibri"/>
              </w:rPr>
              <w:t>boolean</w:t>
            </w:r>
            <w:r>
              <w:rPr>
                <w:rFonts w:ascii="Calibri" w:hAnsi="Calibri" w:cs="Calibri"/>
              </w:rPr>
              <w:t xml:space="preserve"> deleteInstitution(long InstitutionId</w:t>
            </w:r>
            <w:r>
              <w:rPr>
                <w:rFonts w:hint="eastAsia" w:ascii="Calibri" w:hAnsi="Calibri" w:cs="Calibri"/>
              </w:rPr>
              <w:t>)</w:t>
            </w:r>
            <w:r>
              <w:rPr>
                <w:rFonts w:ascii="Calibri" w:hAnsi="Calibri" w:cs="Calibri"/>
              </w:rPr>
              <w:t>;</w:t>
            </w:r>
          </w:p>
          <w:p>
            <w:pPr>
              <w:ind w:firstLine="420" w:firstLineChars="200"/>
              <w:rPr>
                <w:rFonts w:ascii="Calibri" w:hAnsi="Calibri" w:cs="Calibri"/>
              </w:rPr>
            </w:pPr>
            <w:r>
              <w:rPr>
                <w:rFonts w:ascii="Calibri" w:hAnsi="Calibri" w:cs="Calibri"/>
              </w:rPr>
              <w:t xml:space="preserve">public </w:t>
            </w:r>
            <w:r>
              <w:rPr>
                <w:rFonts w:hint="eastAsia" w:ascii="Calibri" w:hAnsi="Calibri" w:cs="Calibri"/>
              </w:rPr>
              <w:t>boolean</w:t>
            </w:r>
            <w:r>
              <w:rPr>
                <w:rFonts w:ascii="Calibri" w:hAnsi="Calibri" w:cs="Calibri"/>
              </w:rPr>
              <w:t xml:space="preserve"> endManagement();</w:t>
            </w:r>
          </w:p>
          <w:p>
            <w:pPr>
              <w:ind w:firstLine="420" w:firstLineChars="200"/>
              <w:rPr>
                <w:rFonts w:ascii="Calibri" w:hAnsi="Calibri" w:cs="Calibri"/>
              </w:rPr>
            </w:pPr>
            <w:r>
              <w:rPr>
                <w:rFonts w:ascii="Calibri" w:hAnsi="Calibri" w:cs="Calibri"/>
              </w:rPr>
              <w:t>public boolean changeInstitutionInfo(InstitutionVO institutionVO)</w:t>
            </w:r>
            <w:r>
              <w:rPr>
                <w:rFonts w:hint="eastAsia" w:ascii="Calibri" w:hAnsi="Calibri" w:cs="Calibri"/>
              </w:rPr>
              <w:t>;</w:t>
            </w:r>
          </w:p>
          <w:p>
            <w:pPr>
              <w:rPr>
                <w:rFonts w:ascii="Calibri" w:hAnsi="Calibri" w:cs="Calibri"/>
              </w:rPr>
            </w:pPr>
            <w:r>
              <w:rPr>
                <w:rFonts w:hint="eastAsia" w:ascii="Calibri" w:hAnsi="Calibri" w:cs="Calibri"/>
              </w:rPr>
              <w:t>}</w:t>
            </w:r>
          </w:p>
          <w:p>
            <w:pPr>
              <w:rPr>
                <w:rFonts w:ascii="Calibri" w:hAnsi="Calibri" w:cs="Calibri"/>
              </w:rPr>
            </w:pPr>
          </w:p>
          <w:p>
            <w:pPr>
              <w:rPr>
                <w:rFonts w:ascii="Calibri" w:hAnsi="Calibri" w:cs="Calibri"/>
              </w:rPr>
            </w:pPr>
            <w:r>
              <w:rPr>
                <w:rFonts w:hint="eastAsia" w:ascii="Calibri" w:hAnsi="Calibri" w:cs="Calibri"/>
              </w:rPr>
              <w:t>//调用DataService层的接口</w:t>
            </w:r>
          </w:p>
          <w:p>
            <w:pPr>
              <w:rPr>
                <w:rFonts w:ascii="Calibri" w:hAnsi="Calibri" w:cs="Calibri"/>
              </w:rPr>
            </w:pPr>
            <w:r>
              <w:rPr>
                <w:rFonts w:ascii="Calibri" w:hAnsi="Calibri" w:cs="Calibri"/>
              </w:rPr>
              <w:t>public interface InstitutionDataService extends Remote{</w:t>
            </w:r>
          </w:p>
          <w:p>
            <w:pPr>
              <w:ind w:firstLine="420" w:firstLineChars="200"/>
              <w:rPr>
                <w:rFonts w:ascii="Calibri" w:hAnsi="Calibri" w:cs="Calibri"/>
              </w:rPr>
            </w:pPr>
            <w:r>
              <w:rPr>
                <w:rFonts w:ascii="Calibri" w:hAnsi="Calibri" w:cs="Calibri"/>
              </w:rPr>
              <w:t>public InstitutionPO find(long InstitutionId) throws RemoteException;</w:t>
            </w:r>
          </w:p>
          <w:p>
            <w:pPr>
              <w:ind w:firstLine="420" w:firstLineChars="200"/>
              <w:rPr>
                <w:rFonts w:ascii="Calibri" w:hAnsi="Calibri" w:cs="Calibri"/>
              </w:rPr>
            </w:pPr>
            <w:r>
              <w:rPr>
                <w:rFonts w:ascii="Calibri" w:hAnsi="Calibri" w:cs="Calibri"/>
              </w:rPr>
              <w:t>public ArrayList&lt;InstitutionPO&gt; finds() throws RemoteException;</w:t>
            </w:r>
          </w:p>
          <w:p>
            <w:pPr>
              <w:ind w:firstLine="420" w:firstLineChars="200"/>
              <w:rPr>
                <w:rFonts w:ascii="Calibri" w:hAnsi="Calibri" w:cs="Calibri"/>
              </w:rPr>
            </w:pPr>
            <w:r>
              <w:rPr>
                <w:rFonts w:ascii="Calibri" w:hAnsi="Calibri" w:cs="Calibri"/>
              </w:rPr>
              <w:t>public void insert(InstitutionPO po) throws RemoteException;</w:t>
            </w:r>
          </w:p>
          <w:p>
            <w:pPr>
              <w:ind w:firstLine="420" w:firstLineChars="200"/>
              <w:rPr>
                <w:rFonts w:ascii="Calibri" w:hAnsi="Calibri" w:cs="Calibri"/>
              </w:rPr>
            </w:pPr>
            <w:r>
              <w:rPr>
                <w:rFonts w:ascii="Calibri" w:hAnsi="Calibri" w:cs="Calibri"/>
              </w:rPr>
              <w:t>public void update(InstitutionPO po) throws RemoteException;</w:t>
            </w:r>
          </w:p>
          <w:p>
            <w:pPr>
              <w:ind w:firstLine="420" w:firstLineChars="200"/>
              <w:rPr>
                <w:rFonts w:ascii="Calibri" w:hAnsi="Calibri" w:cs="Calibri"/>
              </w:rPr>
            </w:pPr>
            <w:r>
              <w:rPr>
                <w:rFonts w:ascii="Calibri" w:hAnsi="Calibri" w:cs="Calibri"/>
              </w:rPr>
              <w:t>public void delete(InstitutionPO po) throws RemoteException;</w:t>
            </w:r>
          </w:p>
          <w:p>
            <w:pPr>
              <w:ind w:firstLine="420" w:firstLineChars="200"/>
              <w:rPr>
                <w:rFonts w:ascii="Calibri" w:hAnsi="Calibri" w:cs="Calibri"/>
              </w:rPr>
            </w:pPr>
            <w:r>
              <w:rPr>
                <w:rFonts w:ascii="Calibri" w:hAnsi="Calibri" w:cs="Calibri"/>
              </w:rPr>
              <w:t>public void finish() throws RemoteException;</w:t>
            </w:r>
          </w:p>
          <w:p>
            <w:pPr>
              <w:ind w:firstLine="420" w:firstLineChars="200"/>
              <w:rPr>
                <w:rFonts w:ascii="Calibri" w:hAnsi="Calibri" w:cs="Calibri"/>
              </w:rPr>
            </w:pPr>
            <w:r>
              <w:rPr>
                <w:rFonts w:ascii="Calibri" w:hAnsi="Calibri" w:cs="Calibri"/>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057" w:hRule="atLeast"/>
        </w:trPr>
        <w:tc>
          <w:tcPr>
            <w:tcW w:w="503" w:type="dxa"/>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r>
              <w:rPr>
                <w:rFonts w:hint="eastAsia" w:ascii="Calibri" w:hAnsi="Calibri" w:cs="Calibri"/>
              </w:rPr>
              <w:t>输出</w:t>
            </w: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类图</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ascii="Calibri" w:hAnsi="Calibri" w:cs="Calibri"/>
              </w:rPr>
              <w:drawing>
                <wp:inline distT="0" distB="0" distL="0" distR="0">
                  <wp:extent cx="4486275" cy="2790825"/>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noChangeArrowheads="1"/>
                          </pic:cNvPicPr>
                        </pic:nvPicPr>
                        <pic:blipFill>
                          <a:blip r:embed="rId11" cstate="print"/>
                          <a:srcRect/>
                          <a:stretch>
                            <a:fillRect/>
                          </a:stretch>
                        </pic:blipFill>
                        <pic:spPr>
                          <a:xfrm>
                            <a:off x="0" y="0"/>
                            <a:ext cx="4486275" cy="2790825"/>
                          </a:xfrm>
                          <a:prstGeom prst="rect">
                            <a:avLst/>
                          </a:prstGeom>
                          <a:noFill/>
                          <a:ln w="9525">
                            <a:noFill/>
                            <a:miter lim="800000"/>
                            <a:headEnd/>
                            <a:tailEnd/>
                          </a:ln>
                        </pic:spPr>
                      </pic:pic>
                    </a:graphicData>
                  </a:graphic>
                </wp:inline>
              </w:drawing>
            </w:r>
          </w:p>
        </w:tc>
      </w:tr>
    </w:tbl>
    <w:p>
      <w:pPr/>
    </w:p>
    <w:p>
      <w:pPr/>
    </w:p>
    <w:p>
      <w:pPr>
        <w:ind w:firstLine="420"/>
      </w:pPr>
      <w:r>
        <w:rPr>
          <w:rFonts w:hint="eastAsia"/>
        </w:rPr>
        <w:t>（3）模块内部类的接口规范</w:t>
      </w:r>
      <w:r>
        <w:rPr>
          <w:rFonts w:hint="eastAsia"/>
        </w:rPr>
        <w:tab/>
      </w:r>
      <w:r>
        <w:rPr>
          <w:rFonts w:hint="eastAsia"/>
        </w:rPr>
        <w:tab/>
      </w:r>
    </w:p>
    <w:p>
      <w:pPr>
        <w:ind w:firstLine="420"/>
      </w:pPr>
    </w:p>
    <w:p>
      <w:pPr>
        <w:pStyle w:val="38"/>
        <w:ind w:left="0" w:firstLine="420" w:firstLineChars="0"/>
        <w:rPr>
          <w:b/>
          <w:bCs/>
        </w:rPr>
      </w:pPr>
      <w:r>
        <w:rPr>
          <w:rFonts w:hint="eastAsia"/>
          <w:b/>
          <w:bCs/>
        </w:rPr>
        <w:tab/>
      </w:r>
      <w:r>
        <w:rPr>
          <w:rFonts w:hint="eastAsia"/>
          <w:b/>
          <w:bCs/>
        </w:rPr>
        <w:tab/>
      </w:r>
      <w:r>
        <w:rPr>
          <w:rFonts w:hint="eastAsia"/>
          <w:b/>
          <w:bCs/>
        </w:rPr>
        <w:tab/>
      </w:r>
      <w:r>
        <w:rPr>
          <w:rFonts w:hint="eastAsia"/>
          <w:b/>
          <w:bCs/>
        </w:rPr>
        <w:tab/>
      </w:r>
      <w:r>
        <w:rPr>
          <w:rFonts w:hint="eastAsia"/>
          <w:b/>
          <w:bCs/>
        </w:rPr>
        <w:tab/>
      </w:r>
      <w:r>
        <w:rPr>
          <w:rFonts w:hint="eastAsia"/>
          <w:b/>
          <w:bCs/>
        </w:rPr>
        <w:tab/>
      </w:r>
      <w:r>
        <w:rPr>
          <w:b/>
          <w:bCs/>
        </w:rPr>
        <w:t>I</w:t>
      </w:r>
      <w:r>
        <w:rPr>
          <w:rFonts w:hint="eastAsia"/>
          <w:b/>
          <w:bCs/>
        </w:rPr>
        <w:t>nstitutionController的接口规范</w:t>
      </w:r>
    </w:p>
    <w:tbl>
      <w:tblPr>
        <w:tblStyle w:val="20"/>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43"/>
        <w:gridCol w:w="641"/>
        <w:gridCol w:w="4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rFonts w:ascii="Calibri" w:hAnsi="Calibri" w:cs="Calibri"/>
                <w:color w:val="FFFFFF"/>
              </w:rPr>
            </w:pPr>
            <w:r>
              <w:rPr>
                <w:rFonts w:hint="eastAsia" w:ascii="Calibri" w:hAnsi="Calibri" w:cs="Calibri"/>
                <w:b/>
                <w:color w:val="FFFFFF"/>
              </w:rPr>
              <w:t>提供的服务（供接口）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hint="eastAsia" w:ascii="Calibri" w:hAnsi="Calibri" w:cs="Calibri"/>
                <w:color w:val="000000"/>
              </w:rPr>
              <w:t>InstitutionController.getInstitutionInfo</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 InstitutionVO</w:t>
            </w:r>
            <w:r>
              <w:rPr>
                <w:rFonts w:ascii="Calibri" w:hAnsi="Calibri" w:cs="Calibri"/>
                <w:color w:val="000000"/>
              </w:rPr>
              <w:t xml:space="preserve"> </w:t>
            </w:r>
            <w:r>
              <w:rPr>
                <w:rFonts w:hint="eastAsia" w:ascii="Calibri" w:hAnsi="Calibri" w:cs="Calibri"/>
                <w:color w:val="000000"/>
              </w:rPr>
              <w:t>getInstitutionInfo (long InstitutionId)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hint="eastAsia" w:ascii="Calibri" w:hAnsi="Calibri" w:cs="Calibri"/>
                <w:color w:val="000000"/>
              </w:rPr>
              <w:t>总经理启动人员机构管理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hint="eastAsia" w:ascii="Calibri" w:hAnsi="Calibri" w:cs="Calibri"/>
                <w:color w:val="000000"/>
              </w:rPr>
              <w:t>在一次人员机构管理中获得机构信息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hint="eastAsia" w:ascii="Calibri" w:hAnsi="Calibri" w:cs="Calibri"/>
                <w:color w:val="000000"/>
              </w:rPr>
              <w:t>InstitutionController.addInstitution</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w:t>
            </w:r>
            <w:r>
              <w:rPr>
                <w:rFonts w:ascii="Calibri" w:hAnsi="Calibri" w:cs="Calibri"/>
                <w:color w:val="000000"/>
              </w:rPr>
              <w:t xml:space="preserve"> </w:t>
            </w:r>
            <w:r>
              <w:rPr>
                <w:rFonts w:hint="eastAsia" w:ascii="Calibri" w:hAnsi="Calibri" w:cs="Calibri"/>
                <w:color w:val="000000"/>
              </w:rPr>
              <w:t>boolean addInstitution (InstitutionVO Institution)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hint="eastAsia" w:ascii="Calibri" w:hAnsi="Calibri" w:cs="Calibri"/>
                <w:color w:val="000000"/>
              </w:rPr>
              <w:t>总经理启动人员机构管理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hint="eastAsia" w:ascii="Calibri" w:hAnsi="Calibri" w:cs="Calibri"/>
                <w:color w:val="000000"/>
              </w:rPr>
              <w:t>在一次人员机构管理中增加机构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hint="eastAsia" w:ascii="Calibri" w:hAnsi="Calibri" w:cs="Calibri"/>
                <w:color w:val="000000"/>
              </w:rPr>
              <w:t>InstitutionController.</w:t>
            </w:r>
            <w:r>
              <w:rPr>
                <w:rFonts w:ascii="Calibri" w:hAnsi="Calibri" w:cs="Calibri"/>
                <w:color w:val="000000"/>
              </w:rPr>
              <w:t xml:space="preserve"> deleteInstitution</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hint="eastAsia" w:ascii="Calibri" w:hAnsi="Calibri" w:cs="Calibri"/>
                <w:color w:val="000000"/>
              </w:rPr>
              <w:t xml:space="preserve">Public boolean </w:t>
            </w:r>
            <w:r>
              <w:rPr>
                <w:rFonts w:ascii="Calibri" w:hAnsi="Calibri" w:cs="Calibri"/>
                <w:color w:val="000000"/>
              </w:rPr>
              <w:t>deleteInstitution</w:t>
            </w:r>
            <w:r>
              <w:rPr>
                <w:rFonts w:hint="eastAsia" w:ascii="Calibri" w:hAnsi="Calibri" w:cs="Calibri"/>
                <w:color w:val="000000"/>
              </w:rPr>
              <w:t>(long InstitutionId)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hint="eastAsia" w:ascii="Calibri" w:hAnsi="Calibri" w:cs="Calibri"/>
                <w:color w:val="000000"/>
              </w:rPr>
              <w:t>总经理启动人员机构管理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hint="eastAsia" w:ascii="Calibri" w:hAnsi="Calibri" w:cs="Calibri"/>
                <w:color w:val="000000"/>
              </w:rPr>
              <w:t>在一次人员机构管理中删除机构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hint="eastAsia" w:ascii="Calibri" w:hAnsi="Calibri" w:cs="Calibri"/>
                <w:color w:val="000000"/>
              </w:rPr>
              <w:t>InstitutionController.</w:t>
            </w:r>
            <w:r>
              <w:rPr>
                <w:rFonts w:ascii="Calibri" w:hAnsi="Calibri" w:cs="Calibri"/>
                <w:color w:val="000000"/>
              </w:rPr>
              <w:t>endManagement</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w:t>
            </w:r>
            <w:r>
              <w:rPr>
                <w:rFonts w:ascii="Calibri" w:hAnsi="Calibri" w:cs="Calibri"/>
                <w:color w:val="000000"/>
              </w:rPr>
              <w:t xml:space="preserve"> </w:t>
            </w:r>
            <w:r>
              <w:rPr>
                <w:rFonts w:hint="eastAsia" w:ascii="Calibri" w:hAnsi="Calibri" w:cs="Calibri"/>
                <w:color w:val="000000"/>
              </w:rPr>
              <w:t xml:space="preserve">boolean </w:t>
            </w:r>
            <w:r>
              <w:rPr>
                <w:rFonts w:ascii="Calibri" w:hAnsi="Calibri" w:cs="Calibri"/>
                <w:color w:val="000000"/>
              </w:rPr>
              <w:t>endManagement</w:t>
            </w:r>
            <w:r>
              <w:rPr>
                <w:rFonts w:hint="eastAsia" w:ascii="Calibri" w:hAnsi="Calibri" w:cs="Calibri"/>
                <w:color w:val="00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hint="eastAsia" w:ascii="Calibri" w:hAnsi="Calibri" w:cs="Calibri"/>
                <w:color w:val="000000"/>
              </w:rPr>
              <w:t>已确认所有管理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hint="eastAsia" w:ascii="Calibri" w:hAnsi="Calibri" w:cs="Calibri"/>
                <w:color w:val="000000"/>
              </w:rPr>
              <w:t>保存操作日志，保存所有已更新数据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hint="eastAsia" w:ascii="Calibri" w:hAnsi="Calibri" w:cs="Calibri"/>
                <w:color w:val="000000"/>
              </w:rPr>
              <w:t>InstitutionController.getAllInstitution</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w:t>
            </w:r>
            <w:r>
              <w:rPr>
                <w:rFonts w:ascii="Calibri" w:hAnsi="Calibri" w:cs="Calibri"/>
                <w:color w:val="000000"/>
              </w:rPr>
              <w:t xml:space="preserve"> ArrayList&lt;Institution</w:t>
            </w:r>
            <w:r>
              <w:rPr>
                <w:rFonts w:hint="eastAsia" w:ascii="Calibri" w:hAnsi="Calibri" w:cs="Calibri"/>
                <w:color w:val="000000"/>
              </w:rPr>
              <w:t>V</w:t>
            </w:r>
            <w:r>
              <w:rPr>
                <w:rFonts w:ascii="Calibri" w:hAnsi="Calibri" w:cs="Calibri"/>
                <w:color w:val="000000"/>
              </w:rPr>
              <w:t>O&gt;</w:t>
            </w:r>
            <w:r>
              <w:rPr>
                <w:rFonts w:hint="eastAsia" w:ascii="Calibri" w:hAnsi="Calibri" w:cs="Calibri"/>
                <w:color w:val="000000"/>
              </w:rPr>
              <w:t xml:space="preserve"> getAllInstitution()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hint="eastAsia" w:ascii="Calibri" w:hAnsi="Calibri" w:cs="Calibri"/>
                <w:color w:val="000000"/>
              </w:rPr>
              <w:t>总经理启动人员机构管理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hint="eastAsia" w:ascii="Calibri" w:hAnsi="Calibri" w:cs="Calibri"/>
                <w:color w:val="000000"/>
              </w:rPr>
              <w:t>在一次人员机构管理中获得所有机构信息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000000" w:sz="4"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InstitutionController.</w:t>
            </w:r>
            <w:r>
              <w:rPr>
                <w:rFonts w:ascii="Calibri" w:hAnsi="Calibri" w:cs="Calibri"/>
              </w:rPr>
              <w:t xml:space="preserve"> </w:t>
            </w:r>
            <w:r>
              <w:rPr>
                <w:rFonts w:ascii="Calibri" w:hAnsi="Calibri" w:cs="Calibri"/>
                <w:color w:val="000000"/>
              </w:rPr>
              <w:t>changeInstitutionInfo</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hint="eastAsia" w:ascii="Calibri" w:hAnsi="Calibri" w:cs="Calibri"/>
                <w:color w:val="000000"/>
              </w:rPr>
              <w:t>P</w:t>
            </w:r>
            <w:r>
              <w:rPr>
                <w:rFonts w:ascii="Calibri" w:hAnsi="Calibri" w:cs="Calibri"/>
                <w:color w:val="000000"/>
              </w:rPr>
              <w:t>ublic boolean changeInstitutionInfo(InstitutionVO institutionVO)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000000" w:sz="4" w:space="0"/>
              <w:left w:val="single" w:color="4F81BD" w:sz="8" w:space="0"/>
              <w:bottom w:val="single" w:color="000000" w:sz="4"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hint="eastAsia" w:ascii="Calibri" w:hAnsi="Calibri" w:cs="Calibri"/>
                <w:color w:val="000000"/>
              </w:rPr>
              <w:t>总经理启动人员机构管理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000000" w:sz="4"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hint="eastAsia" w:ascii="Calibri" w:hAnsi="Calibri" w:cs="Calibri"/>
                <w:color w:val="000000"/>
              </w:rPr>
              <w:t>在一次人员机构管理中更新机构信息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rFonts w:ascii="Calibri" w:hAnsi="Calibri" w:cs="Calibri"/>
                <w:color w:val="FFFFFF"/>
              </w:rPr>
            </w:pPr>
            <w:r>
              <w:rPr>
                <w:rFonts w:hint="eastAsia" w:ascii="Calibri" w:hAnsi="Calibri" w:cs="Calibri"/>
                <w:b/>
                <w:color w:val="FFFFFF"/>
              </w:rPr>
              <w:t>需要的服务（需接口）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服务名</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Institution</w:t>
            </w:r>
            <w:r>
              <w:rPr>
                <w:rFonts w:ascii="Calibri" w:hAnsi="Calibri" w:cs="Calibri"/>
                <w:color w:val="000000"/>
              </w:rPr>
              <w:t>.</w:t>
            </w:r>
            <w:r>
              <w:rPr>
                <w:rFonts w:hint="eastAsia" w:ascii="Calibri" w:hAnsi="Calibri" w:cs="Calibri"/>
                <w:color w:val="000000"/>
              </w:rPr>
              <w:t xml:space="preserve"> getInstitutionInfo (long InstitutionId)</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根据ID进行</w:t>
            </w:r>
            <w:r>
              <w:rPr>
                <w:rFonts w:ascii="Calibri" w:hAnsi="Calibri" w:cs="Calibri"/>
                <w:color w:val="000000"/>
              </w:rPr>
              <w:t>查找单一对象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Institution</w:t>
            </w:r>
            <w:r>
              <w:rPr>
                <w:rFonts w:ascii="Calibri" w:hAnsi="Calibri" w:cs="Calibri"/>
                <w:color w:val="000000"/>
              </w:rPr>
              <w:t>.</w:t>
            </w:r>
            <w:r>
              <w:rPr>
                <w:rFonts w:hint="eastAsia" w:ascii="Calibri" w:hAnsi="Calibri" w:cs="Calibri"/>
                <w:color w:val="000000"/>
              </w:rPr>
              <w:t xml:space="preserve"> addInstitution (InstitutionVO Institution)</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ascii="Calibri" w:hAnsi="Calibri" w:cs="Calibri"/>
                <w:color w:val="000000"/>
              </w:rPr>
              <w:t>增加机构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Institution</w:t>
            </w:r>
            <w:r>
              <w:rPr>
                <w:rFonts w:ascii="Calibri" w:hAnsi="Calibri" w:cs="Calibri"/>
                <w:color w:val="000000"/>
              </w:rPr>
              <w:t>.deleteInstitution</w:t>
            </w:r>
            <w:r>
              <w:rPr>
                <w:rFonts w:hint="eastAsia" w:ascii="Calibri" w:hAnsi="Calibri" w:cs="Calibri"/>
                <w:color w:val="000000"/>
              </w:rPr>
              <w:t>(long InstitutionId)</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删除机构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Institution</w:t>
            </w:r>
            <w:r>
              <w:rPr>
                <w:rFonts w:ascii="Calibri" w:hAnsi="Calibri" w:cs="Calibri"/>
                <w:color w:val="000000"/>
              </w:rPr>
              <w:t>.</w:t>
            </w:r>
            <w:r>
              <w:rPr>
                <w:rFonts w:hint="eastAsia" w:ascii="Calibri" w:hAnsi="Calibri" w:cs="Calibri"/>
                <w:color w:val="000000"/>
              </w:rPr>
              <w:t xml:space="preserve"> getAllInstitution()</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获得所有机构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Institution</w:t>
            </w:r>
            <w:r>
              <w:rPr>
                <w:rFonts w:ascii="Calibri" w:hAnsi="Calibri" w:cs="Calibri"/>
                <w:color w:val="000000"/>
              </w:rPr>
              <w:t>. changeInstitutionInfo(InstitutionVO institutionVO)</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更新机构信息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Institution</w:t>
            </w:r>
            <w:r>
              <w:rPr>
                <w:rFonts w:ascii="Calibri" w:hAnsi="Calibri" w:cs="Calibri"/>
                <w:color w:val="000000"/>
              </w:rPr>
              <w:t>. endManagement</w:t>
            </w:r>
            <w:r>
              <w:rPr>
                <w:rFonts w:hint="eastAsia" w:ascii="Calibri" w:hAnsi="Calibri" w:cs="Calibri"/>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结束操作</w:t>
            </w:r>
          </w:p>
        </w:tc>
      </w:tr>
    </w:tbl>
    <w:p>
      <w:pPr>
        <w:pStyle w:val="38"/>
        <w:ind w:left="0" w:firstLine="0" w:firstLineChars="0"/>
        <w:rPr>
          <w:b/>
          <w:bCs/>
        </w:rPr>
      </w:pPr>
    </w:p>
    <w:p>
      <w:pPr>
        <w:pStyle w:val="38"/>
        <w:ind w:left="0" w:firstLine="420" w:firstLineChars="0"/>
        <w:rPr>
          <w:b/>
          <w:bCs/>
        </w:rPr>
      </w:pPr>
    </w:p>
    <w:p>
      <w:pPr>
        <w:pStyle w:val="38"/>
        <w:ind w:left="0" w:firstLine="420" w:firstLineChars="0"/>
        <w:rPr>
          <w:b/>
          <w:bCs/>
        </w:rPr>
      </w:pPr>
    </w:p>
    <w:p>
      <w:pPr>
        <w:pStyle w:val="38"/>
        <w:ind w:left="0" w:firstLine="420" w:firstLineChars="0"/>
        <w:rPr>
          <w:b/>
          <w:bCs/>
        </w:rPr>
      </w:pPr>
      <w:r>
        <w:rPr>
          <w:rFonts w:hint="eastAsia"/>
          <w:b/>
          <w:bCs/>
        </w:rPr>
        <w:t>表21 institution的接口规范</w:t>
      </w:r>
    </w:p>
    <w:tbl>
      <w:tblPr>
        <w:tblStyle w:val="20"/>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43"/>
        <w:gridCol w:w="641"/>
        <w:gridCol w:w="4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rFonts w:ascii="Calibri" w:hAnsi="Calibri" w:cs="Calibri"/>
                <w:color w:val="FFFFFF"/>
              </w:rPr>
            </w:pPr>
            <w:r>
              <w:rPr>
                <w:rFonts w:hint="eastAsia" w:ascii="Calibri" w:hAnsi="Calibri" w:cs="Calibri"/>
                <w:b/>
                <w:color w:val="FFFFFF"/>
              </w:rPr>
              <w:t>提供的服务（供接口）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hint="eastAsia" w:ascii="Calibri" w:hAnsi="Calibri" w:cs="Calibri"/>
                <w:color w:val="000000"/>
              </w:rPr>
              <w:t>Institution.getInstitutionInfo</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 InstitutionVO</w:t>
            </w:r>
            <w:r>
              <w:rPr>
                <w:rFonts w:ascii="Calibri" w:hAnsi="Calibri" w:cs="Calibri"/>
                <w:color w:val="000000"/>
              </w:rPr>
              <w:t xml:space="preserve"> </w:t>
            </w:r>
            <w:r>
              <w:rPr>
                <w:rFonts w:hint="eastAsia" w:ascii="Calibri" w:hAnsi="Calibri" w:cs="Calibri"/>
                <w:color w:val="000000"/>
              </w:rPr>
              <w:t>getInstitutionInfo (long InstitutionId)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hint="eastAsia" w:ascii="Calibri" w:hAnsi="Calibri" w:cs="Calibri"/>
                <w:color w:val="000000"/>
              </w:rPr>
              <w:t>总经理启动人员机构管理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hint="eastAsia" w:ascii="Calibri" w:hAnsi="Calibri" w:cs="Calibri"/>
                <w:color w:val="000000"/>
              </w:rPr>
              <w:t>在一次人员机构管理中获得机构信息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hint="eastAsia" w:ascii="Calibri" w:hAnsi="Calibri" w:cs="Calibri"/>
                <w:color w:val="000000"/>
              </w:rPr>
              <w:t>Institution.addInstitution</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w:t>
            </w:r>
            <w:r>
              <w:rPr>
                <w:rFonts w:ascii="Calibri" w:hAnsi="Calibri" w:cs="Calibri"/>
                <w:color w:val="000000"/>
              </w:rPr>
              <w:t xml:space="preserve"> </w:t>
            </w:r>
            <w:r>
              <w:rPr>
                <w:rFonts w:hint="eastAsia" w:ascii="Calibri" w:hAnsi="Calibri" w:cs="Calibri"/>
                <w:color w:val="000000"/>
              </w:rPr>
              <w:t>boolean addInstitution (InstitutionVO Institution)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hint="eastAsia" w:ascii="Calibri" w:hAnsi="Calibri" w:cs="Calibri"/>
                <w:color w:val="000000"/>
              </w:rPr>
              <w:t>总经理启动人员机构管理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hint="eastAsia" w:ascii="Calibri" w:hAnsi="Calibri" w:cs="Calibri"/>
                <w:color w:val="000000"/>
              </w:rPr>
              <w:t>在一次人员机构管理中增加机构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hint="eastAsia" w:ascii="Calibri" w:hAnsi="Calibri" w:cs="Calibri"/>
                <w:color w:val="000000"/>
              </w:rPr>
              <w:t>Institution.</w:t>
            </w:r>
            <w:r>
              <w:rPr>
                <w:rFonts w:ascii="Calibri" w:hAnsi="Calibri" w:cs="Calibri"/>
                <w:color w:val="000000"/>
              </w:rPr>
              <w:t xml:space="preserve"> deleteInstitution</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hint="eastAsia" w:ascii="Calibri" w:hAnsi="Calibri" w:cs="Calibri"/>
                <w:color w:val="000000"/>
              </w:rPr>
              <w:t xml:space="preserve">Public boolean </w:t>
            </w:r>
            <w:r>
              <w:rPr>
                <w:rFonts w:ascii="Calibri" w:hAnsi="Calibri" w:cs="Calibri"/>
                <w:color w:val="000000"/>
              </w:rPr>
              <w:t>deleteInstitution</w:t>
            </w:r>
            <w:r>
              <w:rPr>
                <w:rFonts w:hint="eastAsia" w:ascii="Calibri" w:hAnsi="Calibri" w:cs="Calibri"/>
                <w:color w:val="000000"/>
              </w:rPr>
              <w:t>(long InstitutionId)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hint="eastAsia" w:ascii="Calibri" w:hAnsi="Calibri" w:cs="Calibri"/>
                <w:color w:val="000000"/>
              </w:rPr>
              <w:t>总经理启动人员机构管理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hint="eastAsia" w:ascii="Calibri" w:hAnsi="Calibri" w:cs="Calibri"/>
                <w:color w:val="000000"/>
              </w:rPr>
              <w:t>在一次人员机构管理中删除机构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hint="eastAsia" w:ascii="Calibri" w:hAnsi="Calibri" w:cs="Calibri"/>
                <w:color w:val="000000"/>
              </w:rPr>
              <w:t>Institution.</w:t>
            </w:r>
            <w:r>
              <w:rPr>
                <w:rFonts w:ascii="Calibri" w:hAnsi="Calibri" w:cs="Calibri"/>
                <w:color w:val="000000"/>
              </w:rPr>
              <w:t>endManagement</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w:t>
            </w:r>
            <w:r>
              <w:rPr>
                <w:rFonts w:ascii="Calibri" w:hAnsi="Calibri" w:cs="Calibri"/>
                <w:color w:val="000000"/>
              </w:rPr>
              <w:t xml:space="preserve"> </w:t>
            </w:r>
            <w:r>
              <w:rPr>
                <w:rFonts w:hint="eastAsia" w:ascii="Calibri" w:hAnsi="Calibri" w:cs="Calibri"/>
                <w:color w:val="000000"/>
              </w:rPr>
              <w:t xml:space="preserve">boolean </w:t>
            </w:r>
            <w:r>
              <w:rPr>
                <w:rFonts w:ascii="Calibri" w:hAnsi="Calibri" w:cs="Calibri"/>
                <w:color w:val="000000"/>
              </w:rPr>
              <w:t>endManagement</w:t>
            </w:r>
            <w:r>
              <w:rPr>
                <w:rFonts w:hint="eastAsia" w:ascii="Calibri" w:hAnsi="Calibri" w:cs="Calibri"/>
                <w:color w:val="00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hint="eastAsia" w:ascii="Calibri" w:hAnsi="Calibri" w:cs="Calibri"/>
                <w:color w:val="000000"/>
              </w:rPr>
              <w:t>已确认所有管理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hint="eastAsia" w:ascii="Calibri" w:hAnsi="Calibri" w:cs="Calibri"/>
                <w:color w:val="000000"/>
              </w:rPr>
              <w:t>保存操作日志，保存所有已更新数据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hint="eastAsia" w:ascii="Calibri" w:hAnsi="Calibri" w:cs="Calibri"/>
                <w:color w:val="000000"/>
              </w:rPr>
              <w:t>Institution.getAllInstitution</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w:t>
            </w:r>
            <w:r>
              <w:rPr>
                <w:rFonts w:ascii="Calibri" w:hAnsi="Calibri" w:cs="Calibri"/>
                <w:color w:val="000000"/>
              </w:rPr>
              <w:t xml:space="preserve"> ArrayList&lt;Institution</w:t>
            </w:r>
            <w:r>
              <w:rPr>
                <w:rFonts w:hint="eastAsia" w:ascii="Calibri" w:hAnsi="Calibri" w:cs="Calibri"/>
                <w:color w:val="000000"/>
              </w:rPr>
              <w:t>V</w:t>
            </w:r>
            <w:r>
              <w:rPr>
                <w:rFonts w:ascii="Calibri" w:hAnsi="Calibri" w:cs="Calibri"/>
                <w:color w:val="000000"/>
              </w:rPr>
              <w:t>O&gt;</w:t>
            </w:r>
            <w:r>
              <w:rPr>
                <w:rFonts w:hint="eastAsia" w:ascii="Calibri" w:hAnsi="Calibri" w:cs="Calibri"/>
                <w:color w:val="000000"/>
              </w:rPr>
              <w:t xml:space="preserve"> getAllInstitution()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hint="eastAsia" w:ascii="Calibri" w:hAnsi="Calibri" w:cs="Calibri"/>
                <w:color w:val="000000"/>
              </w:rPr>
              <w:t>总经理启动人员机构管理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hint="eastAsia" w:ascii="Calibri" w:hAnsi="Calibri" w:cs="Calibri"/>
                <w:color w:val="000000"/>
              </w:rPr>
              <w:t>在一次人员机构管理中获得所有机构信息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000000" w:sz="4"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Institution.</w:t>
            </w:r>
            <w:r>
              <w:rPr>
                <w:rFonts w:ascii="Calibri" w:hAnsi="Calibri" w:cs="Calibri"/>
              </w:rPr>
              <w:t xml:space="preserve"> </w:t>
            </w:r>
            <w:r>
              <w:rPr>
                <w:rFonts w:ascii="Calibri" w:hAnsi="Calibri" w:cs="Calibri"/>
                <w:color w:val="000000"/>
              </w:rPr>
              <w:t>changeInstitutionInfo</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hint="eastAsia" w:ascii="Calibri" w:hAnsi="Calibri" w:cs="Calibri"/>
                <w:color w:val="000000"/>
              </w:rPr>
              <w:t>P</w:t>
            </w:r>
            <w:r>
              <w:rPr>
                <w:rFonts w:ascii="Calibri" w:hAnsi="Calibri" w:cs="Calibri"/>
                <w:color w:val="000000"/>
              </w:rPr>
              <w:t>ublic boolean changeInstitutionInfo(InstitutionVO institutionVO)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000000" w:sz="4" w:space="0"/>
              <w:left w:val="single" w:color="4F81BD" w:sz="8" w:space="0"/>
              <w:bottom w:val="single" w:color="000000" w:sz="4"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hint="eastAsia" w:ascii="Calibri" w:hAnsi="Calibri" w:cs="Calibri"/>
                <w:color w:val="000000"/>
              </w:rPr>
              <w:t>总经理启动人员机构管理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000000" w:sz="4"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rFonts w:ascii="Calibri" w:hAnsi="Calibri" w:cs="Calibri"/>
                <w:color w:val="000000"/>
              </w:rPr>
            </w:pPr>
            <w:r>
              <w:rPr>
                <w:rFonts w:hint="eastAsia" w:ascii="Calibri" w:hAnsi="Calibri" w:cs="Calibri"/>
                <w:color w:val="000000"/>
              </w:rPr>
              <w:t>在一次人员机构管理中更新机构信息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rFonts w:ascii="Calibri" w:hAnsi="Calibri" w:cs="Calibri"/>
                <w:color w:val="FFFFFF"/>
              </w:rPr>
            </w:pPr>
            <w:r>
              <w:rPr>
                <w:rFonts w:hint="eastAsia" w:ascii="Calibri" w:hAnsi="Calibri" w:cs="Calibri"/>
                <w:b/>
                <w:color w:val="FFFFFF"/>
              </w:rPr>
              <w:t>需要的服务（需接口）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服务名</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Institution</w:t>
            </w:r>
            <w:r>
              <w:rPr>
                <w:rFonts w:ascii="Calibri" w:hAnsi="Calibri" w:cs="Calibri"/>
                <w:color w:val="000000"/>
              </w:rPr>
              <w:t>DataService. find (</w:t>
            </w:r>
            <w:r>
              <w:rPr>
                <w:rFonts w:hint="eastAsia" w:ascii="Calibri" w:hAnsi="Calibri" w:cs="Calibri"/>
                <w:color w:val="000000"/>
              </w:rPr>
              <w:t xml:space="preserve">long </w:t>
            </w:r>
            <w:r>
              <w:rPr>
                <w:rFonts w:ascii="Calibri" w:hAnsi="Calibri" w:cs="Calibri"/>
                <w:color w:val="000000"/>
              </w:rPr>
              <w:t>InstitutionId)</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根据ID进行</w:t>
            </w:r>
            <w:r>
              <w:rPr>
                <w:rFonts w:ascii="Calibri" w:hAnsi="Calibri" w:cs="Calibri"/>
                <w:color w:val="000000"/>
              </w:rPr>
              <w:t>查找单一持久化对象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Institution</w:t>
            </w:r>
            <w:r>
              <w:rPr>
                <w:rFonts w:ascii="Calibri" w:hAnsi="Calibri" w:cs="Calibri"/>
                <w:color w:val="000000"/>
              </w:rPr>
              <w:t>DataService. insert (InstitutionPO</w:t>
            </w:r>
            <w:r>
              <w:rPr>
                <w:rFonts w:hint="eastAsia" w:ascii="Calibri" w:hAnsi="Calibri" w:cs="Calibri"/>
                <w:color w:val="000000"/>
              </w:rPr>
              <w:t xml:space="preserve"> po</w:t>
            </w:r>
            <w:r>
              <w:rPr>
                <w:rFonts w:ascii="Calibri" w:hAnsi="Calibri" w:cs="Calibri"/>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插入</w:t>
            </w:r>
            <w:r>
              <w:rPr>
                <w:rFonts w:ascii="Calibri" w:hAnsi="Calibri" w:cs="Calibri"/>
                <w:color w:val="000000"/>
              </w:rPr>
              <w:t>单一持久化对象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Institution</w:t>
            </w:r>
            <w:r>
              <w:rPr>
                <w:rFonts w:ascii="Calibri" w:hAnsi="Calibri" w:cs="Calibri"/>
                <w:color w:val="000000"/>
              </w:rPr>
              <w:t>DataService. delete (InstitutionPO</w:t>
            </w:r>
            <w:r>
              <w:rPr>
                <w:rFonts w:hint="eastAsia" w:ascii="Calibri" w:hAnsi="Calibri" w:cs="Calibri"/>
                <w:color w:val="000000"/>
              </w:rPr>
              <w:t xml:space="preserve"> po</w:t>
            </w:r>
            <w:r>
              <w:rPr>
                <w:rFonts w:ascii="Calibri" w:hAnsi="Calibri" w:cs="Calibri"/>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删除</w:t>
            </w:r>
            <w:r>
              <w:rPr>
                <w:rFonts w:ascii="Calibri" w:hAnsi="Calibri" w:cs="Calibri"/>
                <w:color w:val="000000"/>
              </w:rPr>
              <w:t>单一持久化对象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Institution</w:t>
            </w:r>
            <w:r>
              <w:rPr>
                <w:rFonts w:ascii="Calibri" w:hAnsi="Calibri" w:cs="Calibri"/>
                <w:color w:val="000000"/>
              </w:rPr>
              <w:t>DataService. update (InstitutionPO</w:t>
            </w:r>
            <w:r>
              <w:rPr>
                <w:rFonts w:hint="eastAsia" w:ascii="Calibri" w:hAnsi="Calibri" w:cs="Calibri"/>
                <w:color w:val="000000"/>
              </w:rPr>
              <w:t xml:space="preserve"> po</w:t>
            </w:r>
            <w:r>
              <w:rPr>
                <w:rFonts w:ascii="Calibri" w:hAnsi="Calibri" w:cs="Calibri"/>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更新</w:t>
            </w:r>
            <w:r>
              <w:rPr>
                <w:rFonts w:ascii="Calibri" w:hAnsi="Calibri" w:cs="Calibri"/>
                <w:color w:val="000000"/>
              </w:rPr>
              <w:t>单一持久化对象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Institution</w:t>
            </w:r>
            <w:r>
              <w:rPr>
                <w:rFonts w:ascii="Calibri" w:hAnsi="Calibri" w:cs="Calibri"/>
                <w:color w:val="000000"/>
              </w:rPr>
              <w:t>DataService. find</w:t>
            </w:r>
            <w:r>
              <w:rPr>
                <w:rFonts w:hint="eastAsia" w:ascii="Calibri" w:hAnsi="Calibri" w:cs="Calibri"/>
                <w:color w:val="000000"/>
              </w:rPr>
              <w:t>s</w:t>
            </w:r>
            <w:r>
              <w:rPr>
                <w:rFonts w:ascii="Calibri" w:hAnsi="Calibri" w:cs="Calibri"/>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查找所有</w:t>
            </w:r>
            <w:r>
              <w:rPr>
                <w:rFonts w:ascii="Calibri" w:hAnsi="Calibri" w:cs="Calibri"/>
                <w:color w:val="000000"/>
              </w:rPr>
              <w:t>持久化对象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Institution</w:t>
            </w:r>
            <w:r>
              <w:rPr>
                <w:rFonts w:ascii="Calibri" w:hAnsi="Calibri" w:cs="Calibri"/>
                <w:color w:val="000000"/>
              </w:rPr>
              <w:t>DataService.finish</w:t>
            </w:r>
            <w:r>
              <w:rPr>
                <w:rFonts w:hint="eastAsia" w:ascii="Calibri" w:hAnsi="Calibri" w:cs="Calibri"/>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结束操作</w:t>
            </w:r>
          </w:p>
        </w:tc>
      </w:tr>
    </w:tbl>
    <w:p>
      <w:pPr>
        <w:pStyle w:val="38"/>
        <w:ind w:left="0" w:firstLine="420" w:firstLineChars="0"/>
        <w:rPr>
          <w:b/>
          <w:bCs/>
        </w:rPr>
      </w:pPr>
    </w:p>
    <w:p>
      <w:pPr>
        <w:pStyle w:val="38"/>
        <w:ind w:left="0" w:firstLine="420" w:firstLineChars="0"/>
      </w:pPr>
    </w:p>
    <w:p>
      <w:pPr>
        <w:pStyle w:val="2"/>
        <w:widowControl/>
        <w:numPr>
          <w:ilvl w:val="3"/>
          <w:numId w:val="1"/>
        </w:numPr>
        <w:rPr>
          <w:rFonts w:ascii="宋体" w:hAnsi="宋体" w:cs="宋体"/>
          <w:sz w:val="24"/>
          <w:szCs w:val="28"/>
        </w:rPr>
      </w:pPr>
      <w:r>
        <w:rPr>
          <w:rFonts w:hint="eastAsia" w:ascii="宋体" w:hAnsi="宋体" w:cs="宋体"/>
          <w:sz w:val="24"/>
          <w:szCs w:val="28"/>
        </w:rPr>
        <w:t>commoditybl模块</w:t>
      </w:r>
      <w:bookmarkEnd w:id="38"/>
    </w:p>
    <w:p>
      <w:pPr/>
      <w:r>
        <w:rPr>
          <w:rFonts w:hint="eastAsia" w:cs="宋体"/>
        </w:rPr>
        <w:t>（</w:t>
      </w:r>
      <w:r>
        <w:t>1</w:t>
      </w:r>
      <w:r>
        <w:rPr>
          <w:rFonts w:hint="eastAsia" w:cs="宋体"/>
        </w:rPr>
        <w:t>）模块概述</w:t>
      </w:r>
    </w:p>
    <w:p>
      <w:pPr>
        <w:ind w:firstLine="420"/>
      </w:pPr>
      <w:r>
        <w:t>Commodity</w:t>
      </w:r>
      <w:r>
        <w:rPr>
          <w:rFonts w:hint="eastAsia" w:cs="宋体"/>
        </w:rPr>
        <w:t>模块承担的需求参见需求规格说明文档功能需求及相关非功能需求。</w:t>
      </w:r>
    </w:p>
    <w:p>
      <w:pPr>
        <w:ind w:firstLine="420"/>
      </w:pPr>
      <w:r>
        <w:t>Commodity</w:t>
      </w:r>
      <w:r>
        <w:rPr>
          <w:rFonts w:hint="eastAsia" w:cs="宋体"/>
        </w:rPr>
        <w:t>模块的职责及接口参见软件体系结构描述文档表</w:t>
      </w:r>
      <w:r>
        <w:t>15</w:t>
      </w:r>
      <w:r>
        <w:rPr>
          <w:rFonts w:hint="eastAsia" w:cs="宋体"/>
        </w:rPr>
        <w:t>。</w:t>
      </w:r>
    </w:p>
    <w:p>
      <w:pPr/>
      <w:r>
        <w:rPr>
          <w:rFonts w:hint="eastAsia" w:cs="宋体"/>
        </w:rPr>
        <w:t>（</w:t>
      </w:r>
      <w:r>
        <w:t>2</w:t>
      </w:r>
      <w:r>
        <w:rPr>
          <w:rFonts w:hint="eastAsia" w:cs="宋体"/>
        </w:rPr>
        <w:t>）整体结构</w:t>
      </w:r>
    </w:p>
    <w:p>
      <w:pPr>
        <w:ind w:left="420" w:firstLine="420"/>
      </w:pPr>
      <w:r>
        <w:rPr>
          <w:rFonts w:hint="eastAsia" w:cs="宋体"/>
        </w:rPr>
        <w:t>根据体系结构的设计，我们将系统分为展示层，业务逻辑层，数据层。每一层之间为了增加灵活性，我们会添加接口。比如展示层和业务逻辑层之间，我们添加</w:t>
      </w:r>
      <w:r>
        <w:t>bussinesslogicservice.commodityblservice.CommodityBLService</w:t>
      </w:r>
      <w:r>
        <w:rPr>
          <w:rFonts w:hint="eastAsia" w:cs="宋体"/>
        </w:rPr>
        <w:t>接口。业务逻辑层和数据层之间添加</w:t>
      </w:r>
      <w:r>
        <w:t>dataservice.salesdataservice.SalesDataService</w:t>
      </w:r>
      <w:r>
        <w:rPr>
          <w:rFonts w:hint="eastAsia" w:cs="宋体"/>
        </w:rPr>
        <w:t>接口。为了隔离业务逻辑职责和逻辑控制职责，我们增加了</w:t>
      </w:r>
      <w:r>
        <w:t>CommodityComtroller</w:t>
      </w:r>
      <w:r>
        <w:rPr>
          <w:rFonts w:hint="eastAsia" w:cs="宋体"/>
        </w:rPr>
        <w:t>，将对库存的业务逻辑委托给</w:t>
      </w:r>
      <w:r>
        <w:t>commodity</w:t>
      </w:r>
      <w:r>
        <w:rPr>
          <w:rFonts w:hint="eastAsia" w:cs="宋体"/>
        </w:rPr>
        <w:t>对象。</w:t>
      </w:r>
      <w:r>
        <w:t>GoodsPO</w:t>
      </w:r>
      <w:r>
        <w:rPr>
          <w:rFonts w:hint="eastAsia" w:cs="宋体"/>
        </w:rPr>
        <w:t>是作为商品信息的持久化对象被添加到设计模型中去的；</w:t>
      </w:r>
      <w:r>
        <w:t>StoragePO</w:t>
      </w:r>
      <w:r>
        <w:rPr>
          <w:rFonts w:hint="eastAsia" w:cs="宋体"/>
        </w:rPr>
        <w:t>则是作为库存信息的持久化对象被添加到设计模型中去的。</w:t>
      </w:r>
    </w:p>
    <w:p>
      <w:pPr>
        <w:pStyle w:val="38"/>
        <w:ind w:firstLine="0" w:firstLineChars="0"/>
        <w:jc w:val="center"/>
      </w:pPr>
      <w:r>
        <w:rPr>
          <w:rFonts w:hint="eastAsia"/>
          <w:b/>
          <w:bCs/>
        </w:rPr>
        <w:t>表22 库存管理业务逻辑层详细设计的上下文</w:t>
      </w:r>
    </w:p>
    <w:tbl>
      <w:tblPr>
        <w:tblStyle w:val="19"/>
        <w:tblW w:w="85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2"/>
        <w:gridCol w:w="727"/>
        <w:gridCol w:w="7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2" w:type="dxa"/>
            <w:vMerge w:val="restart"/>
            <w:tcBorders>
              <w:top w:val="single" w:color="auto" w:sz="12" w:space="0"/>
              <w:left w:val="single" w:color="auto" w:sz="4" w:space="0"/>
              <w:bottom w:val="single" w:color="auto" w:sz="4" w:space="0"/>
              <w:right w:val="single" w:color="auto" w:sz="4" w:space="0"/>
            </w:tcBorders>
            <w:shd w:val="clear" w:color="auto" w:fill="auto"/>
            <w:vAlign w:val="center"/>
          </w:tcPr>
          <w:p>
            <w:pPr>
              <w:jc w:val="center"/>
              <w:rPr>
                <w:rFonts w:ascii="Calibri" w:hAnsi="Calibri" w:cs="Calibri"/>
              </w:rPr>
            </w:pPr>
            <w:r>
              <w:rPr>
                <w:rFonts w:hint="eastAsia" w:ascii="宋体" w:hAnsi="宋体" w:cs="宋体"/>
              </w:rPr>
              <w:t>输入</w:t>
            </w:r>
          </w:p>
        </w:tc>
        <w:tc>
          <w:tcPr>
            <w:tcW w:w="727" w:type="dxa"/>
            <w:tcBorders>
              <w:top w:val="single" w:color="auto" w:sz="12" w:space="0"/>
              <w:left w:val="single" w:color="auto" w:sz="4" w:space="0"/>
              <w:bottom w:val="single" w:color="auto" w:sz="4" w:space="0"/>
              <w:right w:val="single" w:color="auto" w:sz="4" w:space="0"/>
            </w:tcBorders>
            <w:shd w:val="clear" w:color="auto" w:fill="BDD6EE"/>
            <w:vAlign w:val="center"/>
          </w:tcPr>
          <w:p>
            <w:pPr>
              <w:jc w:val="center"/>
              <w:rPr>
                <w:rFonts w:ascii="Calibri" w:hAnsi="Calibri" w:cs="Calibri"/>
              </w:rPr>
            </w:pPr>
            <w:r>
              <w:rPr>
                <w:rFonts w:hint="eastAsia" w:ascii="宋体" w:hAnsi="宋体" w:cs="宋体"/>
              </w:rPr>
              <w:t>需求</w:t>
            </w:r>
          </w:p>
        </w:tc>
        <w:tc>
          <w:tcPr>
            <w:tcW w:w="7289" w:type="dxa"/>
            <w:tcBorders>
              <w:top w:val="single" w:color="auto" w:sz="12" w:space="0"/>
              <w:left w:val="single" w:color="auto" w:sz="4" w:space="0"/>
              <w:bottom w:val="single" w:color="auto" w:sz="4" w:space="0"/>
              <w:right w:val="single" w:color="auto" w:sz="4" w:space="0"/>
            </w:tcBorders>
            <w:shd w:val="clear" w:color="auto" w:fill="auto"/>
          </w:tcPr>
          <w:p>
            <w:pPr>
              <w:rPr>
                <w:rFonts w:ascii="Calibri" w:hAnsi="Calibri" w:cs="Calibri"/>
              </w:rPr>
            </w:pPr>
            <w:r>
              <w:rPr>
                <w:rFonts w:hint="eastAsia" w:ascii="Calibri" w:hAnsi="Calibri" w:cs="宋体"/>
              </w:rPr>
              <w:t>参见：软件用例描述文档中的用例</w:t>
            </w:r>
            <w:r>
              <w:rPr>
                <w:rFonts w:ascii="Calibri" w:hAnsi="Calibri" w:cs="Calibri"/>
              </w:rPr>
              <w:t>13</w:t>
            </w:r>
            <w:r>
              <w:rPr>
                <w:rFonts w:hint="eastAsia" w:ascii="Calibri" w:hAnsi="Calibri" w:cs="宋体"/>
              </w:rPr>
              <w:t>至用例</w:t>
            </w:r>
            <w:r>
              <w:rPr>
                <w:rFonts w:ascii="Calibri" w:hAnsi="Calibri" w:cs="Calibri"/>
              </w:rPr>
              <w:t>18</w:t>
            </w:r>
          </w:p>
          <w:p>
            <w:pPr>
              <w:rPr>
                <w:rFonts w:ascii="Calibri" w:hAnsi="Calibri" w:cs="Calibri"/>
              </w:rPr>
            </w:pPr>
            <w:r>
              <w:rPr>
                <w:rFonts w:ascii="Calibri" w:hAnsi="Calibri" w:cs="Calibri"/>
              </w:rPr>
              <w:t xml:space="preserve">      </w:t>
            </w:r>
            <w:r>
              <w:rPr>
                <w:rFonts w:hint="eastAsia" w:ascii="Calibri" w:hAnsi="Calibri" w:cs="宋体"/>
              </w:rPr>
              <w:t>软件需求规格文档中的</w:t>
            </w:r>
            <w:r>
              <w:rPr>
                <w:rFonts w:ascii="Calibri" w:hAnsi="Calibri" w:cs="Calibri"/>
              </w:rPr>
              <w:t>3.2</w:t>
            </w:r>
            <w:r>
              <w:rPr>
                <w:rFonts w:hint="eastAsia" w:ascii="Calibri" w:hAnsi="Calibri" w:cs="宋体"/>
              </w:rPr>
              <w:t>节及</w:t>
            </w:r>
            <w:r>
              <w:rPr>
                <w:rFonts w:ascii="Calibri" w:hAnsi="Calibri" w:cs="Calibri"/>
              </w:rPr>
              <w:t>3.3</w:t>
            </w:r>
            <w:r>
              <w:rPr>
                <w:rFonts w:hint="eastAsia" w:ascii="Calibri" w:hAnsi="Calibri" w:cs="宋体"/>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2" w:hRule="atLeast"/>
        </w:trPr>
        <w:tc>
          <w:tcPr>
            <w:tcW w:w="502" w:type="dxa"/>
            <w:vMerge w:val="continue"/>
            <w:tcBorders>
              <w:top w:val="single" w:color="auto" w:sz="12" w:space="0"/>
              <w:left w:val="single" w:color="auto" w:sz="4" w:space="0"/>
              <w:bottom w:val="single" w:color="auto" w:sz="4" w:space="0"/>
              <w:right w:val="single" w:color="auto" w:sz="4" w:space="0"/>
            </w:tcBorders>
            <w:shd w:val="clear" w:color="auto" w:fill="auto"/>
            <w:vAlign w:val="center"/>
          </w:tcPr>
          <w:p>
            <w:pPr>
              <w:rPr>
                <w:sz w:val="20"/>
                <w:szCs w:val="20"/>
              </w:rPr>
            </w:pPr>
          </w:p>
        </w:tc>
        <w:tc>
          <w:tcPr>
            <w:tcW w:w="727" w:type="dxa"/>
            <w:tcBorders>
              <w:top w:val="single" w:color="auto" w:sz="4" w:space="0"/>
              <w:left w:val="single" w:color="auto" w:sz="4" w:space="0"/>
              <w:bottom w:val="single" w:color="auto" w:sz="4" w:space="0"/>
              <w:right w:val="single" w:color="auto" w:sz="4" w:space="0"/>
            </w:tcBorders>
            <w:shd w:val="clear" w:color="auto" w:fill="BDD6EE"/>
            <w:vAlign w:val="center"/>
          </w:tcPr>
          <w:p>
            <w:pPr>
              <w:jc w:val="center"/>
              <w:rPr>
                <w:rFonts w:ascii="Calibri" w:hAnsi="Calibri" w:cs="Calibri"/>
              </w:rPr>
            </w:pPr>
            <w:r>
              <w:rPr>
                <w:rFonts w:hint="eastAsia" w:ascii="宋体" w:hAnsi="宋体" w:cs="宋体"/>
              </w:rPr>
              <w:t>体系结构</w:t>
            </w:r>
          </w:p>
        </w:tc>
        <w:tc>
          <w:tcPr>
            <w:tcW w:w="7289" w:type="dxa"/>
            <w:tcBorders>
              <w:top w:val="single" w:color="auto" w:sz="4" w:space="0"/>
              <w:left w:val="single" w:color="auto" w:sz="4" w:space="0"/>
              <w:bottom w:val="single" w:color="auto" w:sz="4" w:space="0"/>
              <w:right w:val="single" w:color="auto" w:sz="4" w:space="0"/>
            </w:tcBorders>
            <w:shd w:val="clear" w:color="auto" w:fill="auto"/>
          </w:tcPr>
          <w:p>
            <w:pPr>
              <w:rPr>
                <w:rFonts w:ascii="Calibri" w:hAnsi="Calibri" w:cs="Calibri"/>
              </w:rPr>
            </w:pPr>
            <w:r>
              <w:rPr>
                <w:rFonts w:ascii="Calibri" w:hAnsi="Calibri" w:cs="Calibri"/>
              </w:rPr>
              <w:t>//</w:t>
            </w:r>
            <w:r>
              <w:rPr>
                <w:rFonts w:hint="eastAsia" w:ascii="Calibri" w:hAnsi="Calibri" w:cs="宋体"/>
              </w:rPr>
              <w:t>被</w:t>
            </w:r>
            <w:r>
              <w:rPr>
                <w:rFonts w:ascii="Calibri" w:hAnsi="Calibri" w:cs="Calibri"/>
              </w:rPr>
              <w:t>Presentation</w:t>
            </w:r>
            <w:r>
              <w:rPr>
                <w:rFonts w:hint="eastAsia" w:ascii="Calibri" w:hAnsi="Calibri" w:cs="宋体"/>
              </w:rPr>
              <w:t>层调用的接口</w:t>
            </w:r>
          </w:p>
          <w:p>
            <w:pPr>
              <w:rPr>
                <w:rFonts w:ascii="Calibri" w:hAnsi="Calibri" w:cs="Calibri"/>
              </w:rPr>
            </w:pPr>
            <w:r>
              <w:rPr>
                <w:rFonts w:ascii="Calibri" w:hAnsi="Calibri" w:cs="Calibri"/>
              </w:rPr>
              <w:t>public interface CommodityBLService {</w:t>
            </w:r>
          </w:p>
          <w:p>
            <w:pPr>
              <w:rPr>
                <w:rFonts w:hint="eastAsia" w:ascii="Calibri" w:hAnsi="Calibri" w:cs="Calibri"/>
              </w:rPr>
            </w:pPr>
            <w:r>
              <w:rPr>
                <w:rFonts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盘点界面得到当天各区快递信息</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ArrayList&lt;ExpressInfoVO&gt; stockTaking(String storageId);</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向外部导出Excel</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exportExcel(String realPath,ArrayList&lt;ExpressInfoVO&gt; users);</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修改警戒比例</w:t>
            </w:r>
          </w:p>
          <w:p>
            <w:pPr>
              <w:rPr>
                <w:rFonts w:hint="eastAsia" w:ascii="Calibri" w:hAnsi="Calibri" w:cs="Calibri"/>
              </w:rPr>
            </w:pPr>
            <w:r>
              <w:rPr>
                <w:rFonts w:hint="eastAsia" w:ascii="Calibri" w:hAnsi="Calibri" w:cs="Calibri"/>
              </w:rPr>
              <w:tab/>
            </w:r>
            <w:r>
              <w:rPr>
                <w:rFonts w:hint="eastAsia" w:ascii="Calibri" w:hAnsi="Calibri" w:cs="Calibri"/>
              </w:rPr>
              <w:t xml:space="preserve"> * @param alarmScale</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changeAlarmScale(double alarmScale,String storageId);</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获得当前警戒比例</w:t>
            </w:r>
          </w:p>
          <w:p>
            <w:pPr>
              <w:rPr>
                <w:rFonts w:hint="eastAsia" w:ascii="Calibri" w:hAnsi="Calibri" w:cs="Calibri"/>
              </w:rPr>
            </w:pPr>
            <w:r>
              <w:rPr>
                <w:rFonts w:hint="eastAsia" w:ascii="Calibri" w:hAnsi="Calibri" w:cs="Calibri"/>
              </w:rPr>
              <w:tab/>
            </w:r>
            <w:r>
              <w:rPr>
                <w:rFonts w:hint="eastAsia" w:ascii="Calibri" w:hAnsi="Calibri" w:cs="Calibri"/>
              </w:rPr>
              <w:t xml:space="preserve"> * @param storageId</w:t>
            </w:r>
          </w:p>
          <w:p>
            <w:pPr>
              <w:rPr>
                <w:rFonts w:hint="eastAsia" w:ascii="Calibri" w:hAnsi="Calibri" w:cs="Calibri"/>
              </w:rPr>
            </w:pPr>
            <w:r>
              <w:rPr>
                <w:rFonts w:hint="eastAsia" w:ascii="Calibri" w:hAnsi="Calibri" w:cs="Calibri"/>
              </w:rPr>
              <w:tab/>
            </w:r>
            <w:r>
              <w:rPr>
                <w:rFonts w:hint="eastAsia" w:ascii="Calibri" w:hAnsi="Calibri" w:cs="Calibri"/>
              </w:rPr>
              <w:t xml:space="preserve"> * @return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double getAlarmScale(String storageId);</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库存查看界面得到一段时间内的库存信息</w:t>
            </w:r>
          </w:p>
          <w:p>
            <w:pPr>
              <w:rPr>
                <w:rFonts w:hint="eastAsia" w:ascii="Calibri" w:hAnsi="Calibri" w:cs="Calibri"/>
              </w:rPr>
            </w:pPr>
            <w:r>
              <w:rPr>
                <w:rFonts w:hint="eastAsia" w:ascii="Calibri" w:hAnsi="Calibri" w:cs="Calibri"/>
              </w:rPr>
              <w:tab/>
            </w:r>
            <w:r>
              <w:rPr>
                <w:rFonts w:hint="eastAsia" w:ascii="Calibri" w:hAnsi="Calibri" w:cs="Calibri"/>
              </w:rPr>
              <w:t xml:space="preserve"> * @return </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ArrayList &lt;StorageInfoVO&gt; checkStorageMessage(String storageId,long startTime,long endTime);</w:t>
            </w:r>
          </w:p>
          <w:p>
            <w:pPr>
              <w:rPr>
                <w:rFonts w:hint="eastAsia" w:ascii="Calibri" w:hAnsi="Calibri" w:cs="Calibri"/>
              </w:rPr>
            </w:pPr>
            <w:r>
              <w:rPr>
                <w:rFonts w:hint="eastAsia" w:ascii="Calibri" w:hAnsi="Calibri" w:cs="Calibri"/>
              </w:rPr>
              <w:tab/>
            </w:r>
            <w:r>
              <w:rPr>
                <w:rFonts w:hint="eastAsia" w:ascii="Calibri" w:hAnsi="Calibri" w:cs="Calibri"/>
              </w:rPr>
              <w:t>public StorageNumVO getStorageNum(String storageId,long startTime,long endTime);</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商品数量超出报警值，实现库存报警</w:t>
            </w:r>
          </w:p>
          <w:p>
            <w:pPr>
              <w:rPr>
                <w:rFonts w:hint="eastAsia" w:ascii="Calibri" w:hAnsi="Calibri" w:cs="Calibri"/>
              </w:rPr>
            </w:pPr>
            <w:r>
              <w:rPr>
                <w:rFonts w:hint="eastAsia" w:ascii="Calibri" w:hAnsi="Calibri" w:cs="Calibri"/>
              </w:rPr>
              <w:tab/>
            </w:r>
            <w:r>
              <w:rPr>
                <w:rFonts w:hint="eastAsia" w:ascii="Calibri" w:hAnsi="Calibri" w:cs="Calibri"/>
              </w:rPr>
              <w:t xml:space="preserve"> * @return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AlarmMessage alarm (String storageId);</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得到各区库存货物信息</w:t>
            </w:r>
          </w:p>
          <w:p>
            <w:pPr>
              <w:rPr>
                <w:rFonts w:hint="eastAsia" w:ascii="Calibri" w:hAnsi="Calibri" w:cs="Calibri"/>
              </w:rPr>
            </w:pPr>
            <w:r>
              <w:rPr>
                <w:rFonts w:hint="eastAsia" w:ascii="Calibri" w:hAnsi="Calibri" w:cs="Calibri"/>
              </w:rPr>
              <w:tab/>
            </w:r>
            <w:r>
              <w:rPr>
                <w:rFonts w:hint="eastAsia" w:ascii="Calibri" w:hAnsi="Calibri" w:cs="Calibri"/>
              </w:rPr>
              <w:t xml:space="preserve"> * @param areaNumber</w:t>
            </w:r>
          </w:p>
          <w:p>
            <w:pPr>
              <w:rPr>
                <w:rFonts w:hint="eastAsia" w:ascii="Calibri" w:hAnsi="Calibri" w:cs="Calibri"/>
              </w:rPr>
            </w:pPr>
            <w:r>
              <w:rPr>
                <w:rFonts w:hint="eastAsia" w:ascii="Calibri" w:hAnsi="Calibri" w:cs="Calibri"/>
              </w:rPr>
              <w:tab/>
            </w:r>
            <w:r>
              <w:rPr>
                <w:rFonts w:hint="eastAsia" w:ascii="Calibri" w:hAnsi="Calibri" w:cs="Calibri"/>
              </w:rPr>
              <w:t xml:space="preserve"> * @return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ArrayList&lt;ExpressInfoVO&gt; getAreaGoodsPOs(String storageId,GoodsType areaNumber);</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对货物进行库存分区，调整各区的库存分配</w:t>
            </w:r>
          </w:p>
          <w:p>
            <w:pPr>
              <w:rPr>
                <w:rFonts w:hint="eastAsia" w:ascii="Calibri" w:hAnsi="Calibri" w:cs="Calibri"/>
              </w:rPr>
            </w:pPr>
            <w:r>
              <w:rPr>
                <w:rFonts w:hint="eastAsia" w:ascii="Calibri" w:hAnsi="Calibri" w:cs="Calibri"/>
              </w:rPr>
              <w:tab/>
            </w:r>
            <w:r>
              <w:rPr>
                <w:rFonts w:hint="eastAsia" w:ascii="Calibri" w:hAnsi="Calibri" w:cs="Calibri"/>
              </w:rPr>
              <w:t xml:space="preserve"> * @param evos</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divide (String storageId,ArrayList&lt;ExpressInfoVO&gt; evos);</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结束库存操作</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endCommodityManagement();</w:t>
            </w:r>
          </w:p>
          <w:p>
            <w:pPr>
              <w:rPr>
                <w:rFonts w:hint="eastAsia" w:ascii="Calibri" w:hAnsi="Calibri" w:cs="Calibri"/>
              </w:rPr>
            </w:pPr>
            <w:r>
              <w:rPr>
                <w:rFonts w:hint="eastAsia" w:ascii="Calibri" w:hAnsi="Calibri" w:cs="Calibri"/>
              </w:rPr>
              <w:tab/>
            </w:r>
          </w:p>
          <w:p>
            <w:pPr>
              <w:rPr>
                <w:rFonts w:hint="eastAsia" w:ascii="Calibri" w:hAnsi="Calibri" w:cs="Calibri"/>
              </w:rPr>
            </w:pP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供接口，提供修改库存信息</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changeStorageInInfo(String storageId,SheetVO svo);</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供接口，提供库存信息初始化</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ascii="Calibri" w:hAnsi="Calibri" w:cs="Calibri"/>
              </w:rPr>
            </w:pPr>
            <w:r>
              <w:rPr>
                <w:rFonts w:hint="eastAsia" w:ascii="Calibri" w:hAnsi="Calibri" w:cs="Calibri"/>
              </w:rPr>
              <w:tab/>
            </w:r>
            <w:r>
              <w:rPr>
                <w:rFonts w:hint="eastAsia" w:ascii="Calibri" w:hAnsi="Calibri" w:cs="Calibri"/>
              </w:rPr>
              <w:t>public void initStorageInfo(ArrayList&lt;StorageInitVO&gt; svolist);</w:t>
            </w:r>
          </w:p>
          <w:p>
            <w:pPr/>
            <w:r>
              <w:rPr>
                <w:rFonts w:ascii="Calibri" w:hAnsi="Calibri" w:cs="Calibri"/>
              </w:rPr>
              <w:tab/>
            </w:r>
          </w:p>
          <w:p>
            <w:pPr>
              <w:rPr>
                <w:rFonts w:ascii="Calibri" w:hAnsi="Calibri" w:cs="Calibri"/>
              </w:rPr>
            </w:pPr>
          </w:p>
          <w:p>
            <w:pPr>
              <w:rPr>
                <w:rFonts w:ascii="Calibri" w:hAnsi="Calibri" w:cs="Calibri"/>
              </w:rPr>
            </w:pPr>
            <w:r>
              <w:rPr>
                <w:rFonts w:ascii="Calibri" w:hAnsi="Calibri" w:cs="Calibri"/>
              </w:rPr>
              <w:t>}</w:t>
            </w:r>
          </w:p>
          <w:p>
            <w:pPr>
              <w:rPr>
                <w:rFonts w:ascii="Calibri" w:hAnsi="Calibri" w:cs="Calibri"/>
              </w:rPr>
            </w:pPr>
            <w:r>
              <w:rPr>
                <w:rFonts w:ascii="Calibri" w:hAnsi="Calibri" w:cs="Calibri"/>
              </w:rPr>
              <w:t>//</w:t>
            </w:r>
            <w:r>
              <w:rPr>
                <w:rFonts w:hint="eastAsia" w:ascii="Calibri" w:hAnsi="Calibri" w:cs="宋体"/>
              </w:rPr>
              <w:t>调用</w:t>
            </w:r>
            <w:r>
              <w:rPr>
                <w:rFonts w:ascii="Calibri" w:hAnsi="Calibri" w:cs="Calibri"/>
              </w:rPr>
              <w:t>DataService</w:t>
            </w:r>
            <w:r>
              <w:rPr>
                <w:rFonts w:hint="eastAsia" w:ascii="Calibri" w:hAnsi="Calibri" w:cs="宋体"/>
              </w:rPr>
              <w:t>层的接口</w:t>
            </w:r>
          </w:p>
          <w:p>
            <w:pPr>
              <w:rPr>
                <w:rFonts w:ascii="Calibri" w:hAnsi="Calibri" w:cs="Calibri"/>
              </w:rPr>
            </w:pPr>
            <w:r>
              <w:rPr>
                <w:rFonts w:ascii="Calibri" w:hAnsi="Calibri" w:cs="Calibri"/>
              </w:rPr>
              <w:t>public interface CommodityDataService {</w:t>
            </w:r>
          </w:p>
          <w:p>
            <w:pPr>
              <w:rPr>
                <w:rFonts w:ascii="Calibri" w:hAnsi="Calibri" w:cs="Calibri"/>
              </w:rPr>
            </w:pPr>
          </w:p>
          <w:p>
            <w:pPr>
              <w:rPr>
                <w:rFonts w:hint="eastAsia" w:ascii="Calibri" w:hAnsi="Calibri" w:cs="Calibri"/>
              </w:rPr>
            </w:pPr>
            <w:r>
              <w:rPr>
                <w:rFonts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根据id返回GoodsPO</w:t>
            </w:r>
          </w:p>
          <w:p>
            <w:pPr>
              <w:rPr>
                <w:rFonts w:hint="eastAsia" w:ascii="Calibri" w:hAnsi="Calibri" w:cs="Calibri"/>
              </w:rPr>
            </w:pPr>
            <w:r>
              <w:rPr>
                <w:rFonts w:hint="eastAsia" w:ascii="Calibri" w:hAnsi="Calibri" w:cs="Calibri"/>
              </w:rPr>
              <w:tab/>
            </w:r>
            <w:r>
              <w:rPr>
                <w:rFonts w:hint="eastAsia" w:ascii="Calibri" w:hAnsi="Calibri" w:cs="Calibri"/>
              </w:rPr>
              <w:t xml:space="preserve"> * @param id</w:t>
            </w:r>
          </w:p>
          <w:p>
            <w:pPr>
              <w:rPr>
                <w:rFonts w:hint="eastAsia" w:ascii="Calibri" w:hAnsi="Calibri" w:cs="Calibri"/>
              </w:rPr>
            </w:pPr>
            <w:r>
              <w:rPr>
                <w:rFonts w:hint="eastAsia" w:ascii="Calibri" w:hAnsi="Calibri" w:cs="Calibri"/>
              </w:rPr>
              <w:tab/>
            </w:r>
            <w:r>
              <w:rPr>
                <w:rFonts w:hint="eastAsia" w:ascii="Calibri" w:hAnsi="Calibri" w:cs="Calibri"/>
              </w:rPr>
              <w:t xml:space="preserve"> * @return</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GoodsPO findGoodsPO(String id)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根据type返回一组GoodsPO</w:t>
            </w:r>
          </w:p>
          <w:p>
            <w:pPr>
              <w:rPr>
                <w:rFonts w:hint="eastAsia" w:ascii="Calibri" w:hAnsi="Calibri" w:cs="Calibri"/>
              </w:rPr>
            </w:pPr>
            <w:r>
              <w:rPr>
                <w:rFonts w:hint="eastAsia" w:ascii="Calibri" w:hAnsi="Calibri" w:cs="Calibri"/>
              </w:rPr>
              <w:tab/>
            </w:r>
            <w:r>
              <w:rPr>
                <w:rFonts w:hint="eastAsia" w:ascii="Calibri" w:hAnsi="Calibri" w:cs="Calibri"/>
              </w:rPr>
              <w:t xml:space="preserve"> * @param type</w:t>
            </w:r>
          </w:p>
          <w:p>
            <w:pPr>
              <w:rPr>
                <w:rFonts w:hint="eastAsia" w:ascii="Calibri" w:hAnsi="Calibri" w:cs="Calibri"/>
              </w:rPr>
            </w:pPr>
            <w:r>
              <w:rPr>
                <w:rFonts w:hint="eastAsia" w:ascii="Calibri" w:hAnsi="Calibri" w:cs="Calibri"/>
              </w:rPr>
              <w:tab/>
            </w:r>
            <w:r>
              <w:rPr>
                <w:rFonts w:hint="eastAsia" w:ascii="Calibri" w:hAnsi="Calibri" w:cs="Calibri"/>
              </w:rPr>
              <w:t xml:space="preserve"> * @return</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ArrayList&lt;GoodsPO&gt; finds(GoodsType type)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返回所有GoodsPO</w:t>
            </w:r>
          </w:p>
          <w:p>
            <w:pPr>
              <w:rPr>
                <w:rFonts w:hint="eastAsia" w:ascii="Calibri" w:hAnsi="Calibri" w:cs="Calibri"/>
              </w:rPr>
            </w:pPr>
            <w:r>
              <w:rPr>
                <w:rFonts w:hint="eastAsia" w:ascii="Calibri" w:hAnsi="Calibri" w:cs="Calibri"/>
              </w:rPr>
              <w:tab/>
            </w:r>
            <w:r>
              <w:rPr>
                <w:rFonts w:hint="eastAsia" w:ascii="Calibri" w:hAnsi="Calibri" w:cs="Calibri"/>
              </w:rPr>
              <w:t xml:space="preserve"> * @return</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ArrayList&lt;GoodsPO&gt; finds()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在数据库中增加一个GoodsPO记录</w:t>
            </w:r>
          </w:p>
          <w:p>
            <w:pPr>
              <w:rPr>
                <w:rFonts w:hint="eastAsia" w:ascii="Calibri" w:hAnsi="Calibri" w:cs="Calibri"/>
              </w:rPr>
            </w:pPr>
            <w:r>
              <w:rPr>
                <w:rFonts w:hint="eastAsia" w:ascii="Calibri" w:hAnsi="Calibri" w:cs="Calibri"/>
              </w:rPr>
              <w:tab/>
            </w:r>
            <w:r>
              <w:rPr>
                <w:rFonts w:hint="eastAsia" w:ascii="Calibri" w:hAnsi="Calibri" w:cs="Calibri"/>
              </w:rPr>
              <w:t xml:space="preserve"> * @param gpo</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insert(GoodsPO gpo)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更新一个GoodsPO</w:t>
            </w:r>
          </w:p>
          <w:p>
            <w:pPr>
              <w:rPr>
                <w:rFonts w:hint="eastAsia" w:ascii="Calibri" w:hAnsi="Calibri" w:cs="Calibri"/>
              </w:rPr>
            </w:pPr>
            <w:r>
              <w:rPr>
                <w:rFonts w:hint="eastAsia" w:ascii="Calibri" w:hAnsi="Calibri" w:cs="Calibri"/>
              </w:rPr>
              <w:tab/>
            </w:r>
            <w:r>
              <w:rPr>
                <w:rFonts w:hint="eastAsia" w:ascii="Calibri" w:hAnsi="Calibri" w:cs="Calibri"/>
              </w:rPr>
              <w:t xml:space="preserve"> * @param gpo</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update(GoodsPO gpo)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删除一个GoodsPO</w:t>
            </w:r>
          </w:p>
          <w:p>
            <w:pPr>
              <w:rPr>
                <w:rFonts w:hint="eastAsia" w:ascii="Calibri" w:hAnsi="Calibri" w:cs="Calibri"/>
              </w:rPr>
            </w:pPr>
            <w:r>
              <w:rPr>
                <w:rFonts w:hint="eastAsia" w:ascii="Calibri" w:hAnsi="Calibri" w:cs="Calibri"/>
              </w:rPr>
              <w:tab/>
            </w:r>
            <w:r>
              <w:rPr>
                <w:rFonts w:hint="eastAsia" w:ascii="Calibri" w:hAnsi="Calibri" w:cs="Calibri"/>
              </w:rPr>
              <w:t xml:space="preserve"> * @param id</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delete(String id)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结束持久化数据库的使用</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finish() throws RemoteException;</w:t>
            </w:r>
          </w:p>
          <w:p>
            <w:pPr>
              <w:rPr>
                <w:rFonts w:hint="eastAsia" w:ascii="Calibri" w:hAnsi="Calibri" w:cs="Calibri"/>
              </w:rPr>
            </w:pP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根据id返回StoragePO</w:t>
            </w:r>
          </w:p>
          <w:p>
            <w:pPr>
              <w:rPr>
                <w:rFonts w:hint="eastAsia" w:ascii="Calibri" w:hAnsi="Calibri" w:cs="Calibri"/>
              </w:rPr>
            </w:pPr>
            <w:r>
              <w:rPr>
                <w:rFonts w:hint="eastAsia" w:ascii="Calibri" w:hAnsi="Calibri" w:cs="Calibri"/>
              </w:rPr>
              <w:tab/>
            </w:r>
            <w:r>
              <w:rPr>
                <w:rFonts w:hint="eastAsia" w:ascii="Calibri" w:hAnsi="Calibri" w:cs="Calibri"/>
              </w:rPr>
              <w:t xml:space="preserve"> * @param id</w:t>
            </w:r>
          </w:p>
          <w:p>
            <w:pPr>
              <w:rPr>
                <w:rFonts w:hint="eastAsia" w:ascii="Calibri" w:hAnsi="Calibri" w:cs="Calibri"/>
              </w:rPr>
            </w:pPr>
            <w:r>
              <w:rPr>
                <w:rFonts w:hint="eastAsia" w:ascii="Calibri" w:hAnsi="Calibri" w:cs="Calibri"/>
              </w:rPr>
              <w:tab/>
            </w:r>
            <w:r>
              <w:rPr>
                <w:rFonts w:hint="eastAsia" w:ascii="Calibri" w:hAnsi="Calibri" w:cs="Calibri"/>
              </w:rPr>
              <w:t xml:space="preserve"> * @return</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StoragePO findStoragePO(String id)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返回所有StoragePO</w:t>
            </w:r>
          </w:p>
          <w:p>
            <w:pPr>
              <w:rPr>
                <w:rFonts w:hint="eastAsia" w:ascii="Calibri" w:hAnsi="Calibri" w:cs="Calibri"/>
              </w:rPr>
            </w:pPr>
            <w:r>
              <w:rPr>
                <w:rFonts w:hint="eastAsia" w:ascii="Calibri" w:hAnsi="Calibri" w:cs="Calibri"/>
              </w:rPr>
              <w:tab/>
            </w:r>
            <w:r>
              <w:rPr>
                <w:rFonts w:hint="eastAsia" w:ascii="Calibri" w:hAnsi="Calibri" w:cs="Calibri"/>
              </w:rPr>
              <w:t xml:space="preserve"> * @return</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ArrayList&lt;StoragePO&gt; finds()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在数据库中增加一个StoragePO记录</w:t>
            </w:r>
          </w:p>
          <w:p>
            <w:pPr>
              <w:rPr>
                <w:rFonts w:hint="eastAsia" w:ascii="Calibri" w:hAnsi="Calibri" w:cs="Calibri"/>
              </w:rPr>
            </w:pPr>
            <w:r>
              <w:rPr>
                <w:rFonts w:hint="eastAsia" w:ascii="Calibri" w:hAnsi="Calibri" w:cs="Calibri"/>
              </w:rPr>
              <w:tab/>
            </w:r>
            <w:r>
              <w:rPr>
                <w:rFonts w:hint="eastAsia" w:ascii="Calibri" w:hAnsi="Calibri" w:cs="Calibri"/>
              </w:rPr>
              <w:t xml:space="preserve"> * @param spo</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insert(StoragePO spo)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更新一个StoragePO</w:t>
            </w:r>
          </w:p>
          <w:p>
            <w:pPr>
              <w:rPr>
                <w:rFonts w:hint="eastAsia" w:ascii="Calibri" w:hAnsi="Calibri" w:cs="Calibri"/>
              </w:rPr>
            </w:pPr>
            <w:r>
              <w:rPr>
                <w:rFonts w:hint="eastAsia" w:ascii="Calibri" w:hAnsi="Calibri" w:cs="Calibri"/>
              </w:rPr>
              <w:tab/>
            </w:r>
            <w:r>
              <w:rPr>
                <w:rFonts w:hint="eastAsia" w:ascii="Calibri" w:hAnsi="Calibri" w:cs="Calibri"/>
              </w:rPr>
              <w:t xml:space="preserve"> * @param id</w:t>
            </w:r>
          </w:p>
          <w:p>
            <w:pPr>
              <w:rPr>
                <w:rFonts w:hint="eastAsia" w:ascii="Calibri" w:hAnsi="Calibri" w:cs="Calibri"/>
              </w:rPr>
            </w:pPr>
            <w:r>
              <w:rPr>
                <w:rFonts w:hint="eastAsia" w:ascii="Calibri" w:hAnsi="Calibri" w:cs="Calibri"/>
              </w:rPr>
              <w:tab/>
            </w:r>
            <w:r>
              <w:rPr>
                <w:rFonts w:hint="eastAsia" w:ascii="Calibri" w:hAnsi="Calibri" w:cs="Calibri"/>
              </w:rPr>
              <w:t xml:space="preserve"> * @param spo</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update(String id,StoragePO spo)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删除一个StoragePO</w:t>
            </w:r>
          </w:p>
          <w:p>
            <w:pPr>
              <w:rPr>
                <w:rFonts w:hint="eastAsia" w:ascii="Calibri" w:hAnsi="Calibri" w:cs="Calibri"/>
              </w:rPr>
            </w:pPr>
            <w:r>
              <w:rPr>
                <w:rFonts w:hint="eastAsia" w:ascii="Calibri" w:hAnsi="Calibri" w:cs="Calibri"/>
              </w:rPr>
              <w:tab/>
            </w:r>
            <w:r>
              <w:rPr>
                <w:rFonts w:hint="eastAsia" w:ascii="Calibri" w:hAnsi="Calibri" w:cs="Calibri"/>
              </w:rPr>
              <w:t xml:space="preserve"> * @param id</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Pr>
                <w:rFonts w:hint="eastAsia" w:ascii="Calibri" w:hAnsi="Calibri" w:cs="Calibri"/>
              </w:rPr>
            </w:pPr>
            <w:r>
              <w:rPr>
                <w:rFonts w:hint="eastAsia" w:ascii="Calibri" w:hAnsi="Calibri" w:cs="Calibri"/>
              </w:rPr>
              <w:tab/>
            </w:r>
            <w:r>
              <w:rPr>
                <w:rFonts w:hint="eastAsia" w:ascii="Calibri" w:hAnsi="Calibri" w:cs="Calibri"/>
              </w:rPr>
              <w:t>public void delete(String id) throws RemoteException;</w:t>
            </w:r>
          </w:p>
          <w:p>
            <w:pPr>
              <w:rPr>
                <w:rFonts w:hint="eastAsia" w:ascii="Calibri" w:hAnsi="Calibri" w:cs="Calibri"/>
              </w:rPr>
            </w:pPr>
            <w:r>
              <w:rPr>
                <w:rFonts w:hint="eastAsia" w:ascii="Calibri" w:hAnsi="Calibri" w:cs="Calibri"/>
              </w:rPr>
              <w:tab/>
            </w:r>
          </w:p>
          <w:p>
            <w:pPr>
              <w:rPr>
                <w:rFonts w:hint="eastAsia" w:ascii="Calibri" w:hAnsi="Calibri" w:cs="Calibri"/>
              </w:rPr>
            </w:pPr>
            <w:r>
              <w:rPr>
                <w:rFonts w:hint="eastAsia" w:ascii="Calibri" w:hAnsi="Calibri" w:cs="Calibri"/>
              </w:rPr>
              <w:tab/>
            </w:r>
            <w:r>
              <w:rPr>
                <w:rFonts w:hint="eastAsia" w:ascii="Calibri" w:hAnsi="Calibri" w:cs="Calibri"/>
              </w:rPr>
              <w:t>/**</w:t>
            </w:r>
          </w:p>
          <w:p>
            <w:pPr>
              <w:rPr>
                <w:rFonts w:hint="eastAsia" w:ascii="Calibri" w:hAnsi="Calibri" w:cs="Calibri"/>
              </w:rPr>
            </w:pPr>
            <w:r>
              <w:rPr>
                <w:rFonts w:hint="eastAsia" w:ascii="Calibri" w:hAnsi="Calibri" w:cs="Calibri"/>
              </w:rPr>
              <w:tab/>
            </w:r>
            <w:r>
              <w:rPr>
                <w:rFonts w:hint="eastAsia" w:ascii="Calibri" w:hAnsi="Calibri" w:cs="Calibri"/>
              </w:rPr>
              <w:t xml:space="preserve"> * 结束持久化数据库的使用</w:t>
            </w:r>
          </w:p>
          <w:p>
            <w:pPr>
              <w:rPr>
                <w:rFonts w:hint="eastAsia" w:ascii="Calibri" w:hAnsi="Calibri" w:cs="Calibri"/>
              </w:rPr>
            </w:pPr>
            <w:r>
              <w:rPr>
                <w:rFonts w:hint="eastAsia" w:ascii="Calibri" w:hAnsi="Calibri" w:cs="Calibri"/>
              </w:rPr>
              <w:tab/>
            </w:r>
            <w:r>
              <w:rPr>
                <w:rFonts w:hint="eastAsia" w:ascii="Calibri" w:hAnsi="Calibri" w:cs="Calibri"/>
              </w:rPr>
              <w:t xml:space="preserve"> * @throws RemoteException</w:t>
            </w:r>
          </w:p>
          <w:p>
            <w:pPr>
              <w:rPr>
                <w:rFonts w:hint="eastAsia" w:ascii="Calibri" w:hAnsi="Calibri" w:cs="Calibri"/>
              </w:rPr>
            </w:pPr>
            <w:r>
              <w:rPr>
                <w:rFonts w:hint="eastAsia" w:ascii="Calibri" w:hAnsi="Calibri" w:cs="Calibri"/>
              </w:rPr>
              <w:tab/>
            </w:r>
            <w:r>
              <w:rPr>
                <w:rFonts w:hint="eastAsia" w:ascii="Calibri" w:hAnsi="Calibri" w:cs="Calibri"/>
              </w:rPr>
              <w:t xml:space="preserve"> */</w:t>
            </w:r>
          </w:p>
          <w:p>
            <w:pPr/>
            <w:r>
              <w:rPr>
                <w:rFonts w:hint="eastAsia" w:ascii="Calibri" w:hAnsi="Calibri" w:cs="Calibri"/>
              </w:rPr>
              <w:tab/>
            </w:r>
            <w:r>
              <w:rPr>
                <w:rFonts w:hint="eastAsia" w:ascii="Calibri" w:hAnsi="Calibri" w:cs="Calibri"/>
              </w:rPr>
              <w:t>public void finish() throws RemoteException;</w:t>
            </w:r>
          </w:p>
          <w:p>
            <w:pPr>
              <w:rPr>
                <w:rFonts w:ascii="Calibri" w:hAnsi="Calibri" w:cs="Calibri"/>
              </w:rPr>
            </w:pPr>
          </w:p>
          <w:p>
            <w:pPr>
              <w:rPr>
                <w:rFonts w:ascii="Calibri" w:hAnsi="Calibri" w:cs="Calibri"/>
              </w:rPr>
            </w:pPr>
            <w:r>
              <w:rPr>
                <w:rFonts w:ascii="Calibri" w:hAnsi="Calibri" w:cs="Calibr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7" w:hRule="atLeast"/>
        </w:trPr>
        <w:tc>
          <w:tcPr>
            <w:tcW w:w="502" w:type="dxa"/>
            <w:tcBorders>
              <w:top w:val="single" w:color="auto" w:sz="4" w:space="0"/>
              <w:left w:val="single" w:color="auto" w:sz="4" w:space="0"/>
              <w:bottom w:val="single" w:color="auto" w:sz="12" w:space="0"/>
              <w:right w:val="single" w:color="auto" w:sz="4" w:space="0"/>
            </w:tcBorders>
            <w:shd w:val="clear" w:color="auto" w:fill="auto"/>
            <w:vAlign w:val="center"/>
          </w:tcPr>
          <w:p>
            <w:pPr>
              <w:jc w:val="center"/>
              <w:rPr>
                <w:rFonts w:ascii="Calibri" w:hAnsi="Calibri" w:cs="Calibri"/>
              </w:rPr>
            </w:pPr>
            <w:r>
              <w:rPr>
                <w:rFonts w:hint="eastAsia" w:ascii="宋体" w:hAnsi="宋体" w:cs="宋体"/>
              </w:rPr>
              <w:t>输出</w:t>
            </w:r>
          </w:p>
        </w:tc>
        <w:tc>
          <w:tcPr>
            <w:tcW w:w="727" w:type="dxa"/>
            <w:tcBorders>
              <w:top w:val="single" w:color="auto" w:sz="4" w:space="0"/>
              <w:left w:val="single" w:color="auto" w:sz="4" w:space="0"/>
              <w:bottom w:val="single" w:color="auto" w:sz="12" w:space="0"/>
              <w:right w:val="single" w:color="auto" w:sz="4" w:space="0"/>
            </w:tcBorders>
            <w:shd w:val="clear" w:color="auto" w:fill="BDD6EE"/>
            <w:vAlign w:val="center"/>
          </w:tcPr>
          <w:p>
            <w:pPr>
              <w:jc w:val="center"/>
              <w:rPr>
                <w:rFonts w:ascii="Calibri" w:hAnsi="Calibri" w:cs="Calibri"/>
              </w:rPr>
            </w:pPr>
            <w:r>
              <w:rPr>
                <w:rFonts w:hint="eastAsia" w:ascii="宋体" w:hAnsi="宋体" w:cs="宋体"/>
              </w:rPr>
              <w:t>类图</w:t>
            </w:r>
          </w:p>
        </w:tc>
        <w:tc>
          <w:tcPr>
            <w:tcW w:w="7289" w:type="dxa"/>
            <w:tcBorders>
              <w:top w:val="single" w:color="auto" w:sz="4" w:space="0"/>
              <w:left w:val="single" w:color="auto" w:sz="4" w:space="0"/>
              <w:bottom w:val="single" w:color="auto" w:sz="12" w:space="0"/>
              <w:right w:val="single" w:color="auto" w:sz="4" w:space="0"/>
            </w:tcBorders>
            <w:shd w:val="clear" w:color="auto" w:fill="auto"/>
          </w:tcPr>
          <w:p>
            <w:pPr>
              <w:rPr>
                <w:rFonts w:ascii="Calibri" w:hAnsi="Calibri" w:cs="Calibri"/>
              </w:rPr>
            </w:pPr>
            <w:r>
              <w:rPr>
                <w:rFonts w:ascii="Calibri" w:hAnsi="Calibri" w:cs="Calibri"/>
              </w:rPr>
              <w:drawing>
                <wp:inline distT="0" distB="0" distL="114300" distR="114300">
                  <wp:extent cx="4295775" cy="2790825"/>
                  <wp:effectExtent l="0" t="0" r="9525" b="9525"/>
                  <wp:docPr id="12" name="图片 12" descr="库存详细设计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库存详细设计类图"/>
                          <pic:cNvPicPr>
                            <a:picLocks noChangeAspect="1"/>
                          </pic:cNvPicPr>
                        </pic:nvPicPr>
                        <pic:blipFill>
                          <a:blip r:embed="rId12" r:link="rId5" cstate="print"/>
                          <a:srcRect/>
                          <a:stretch>
                            <a:fillRect/>
                          </a:stretch>
                        </pic:blipFill>
                        <pic:spPr>
                          <a:xfrm>
                            <a:off x="0" y="0"/>
                            <a:ext cx="4295775" cy="2790825"/>
                          </a:xfrm>
                          <a:prstGeom prst="rect">
                            <a:avLst/>
                          </a:prstGeom>
                          <a:noFill/>
                          <a:ln w="9525">
                            <a:noFill/>
                            <a:miter/>
                          </a:ln>
                        </pic:spPr>
                      </pic:pic>
                    </a:graphicData>
                  </a:graphic>
                </wp:inline>
              </w:drawing>
            </w:r>
          </w:p>
        </w:tc>
      </w:tr>
    </w:tbl>
    <w:p>
      <w:pPr/>
    </w:p>
    <w:p>
      <w:pPr/>
    </w:p>
    <w:p>
      <w:pPr/>
      <w:r>
        <w:rPr>
          <w:rFonts w:hint="eastAsia" w:cs="宋体"/>
          <w:szCs w:val="20"/>
        </w:rPr>
        <w:t>（</w:t>
      </w:r>
      <w:r>
        <w:rPr>
          <w:szCs w:val="20"/>
        </w:rPr>
        <w:t>3</w:t>
      </w:r>
      <w:r>
        <w:rPr>
          <w:rFonts w:hint="eastAsia" w:cs="宋体"/>
          <w:szCs w:val="20"/>
        </w:rPr>
        <w:t>）模块内部类的接口规范</w:t>
      </w:r>
    </w:p>
    <w:p>
      <w:pPr>
        <w:jc w:val="center"/>
        <w:rPr>
          <w:rFonts w:ascii="黑体" w:hAnsi="宋体" w:eastAsia="黑体" w:cs="黑体"/>
          <w:b/>
          <w:bCs/>
        </w:rPr>
      </w:pPr>
      <w:r>
        <w:rPr>
          <w:rFonts w:hint="eastAsia" w:ascii="宋体" w:hAnsi="宋体" w:cs="宋体"/>
          <w:b/>
          <w:bCs/>
        </w:rPr>
        <w:t>表23 commodityController模块的接口规范</w:t>
      </w:r>
    </w:p>
    <w:tbl>
      <w:tblPr>
        <w:tblStyle w:val="19"/>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4"/>
        <w:gridCol w:w="641"/>
        <w:gridCol w:w="4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5"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ascii="宋体" w:hAnsi="宋体" w:cs="宋体"/>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spacing w:line="105" w:lineRule="atLeast"/>
              <w:jc w:val="center"/>
              <w:rPr>
                <w:color w:val="000000"/>
              </w:rPr>
            </w:pPr>
            <w:r>
              <w:rPr>
                <w:rFonts w:eastAsia="Times New Roman"/>
                <w:color w:val="000000"/>
              </w:rPr>
              <w:t>Commodity</w:t>
            </w:r>
            <w:r>
              <w:rPr>
                <w:rFonts w:hint="eastAsia"/>
                <w:color w:val="000000"/>
              </w:rPr>
              <w:t>Controller</w:t>
            </w:r>
            <w:r>
              <w:rPr>
                <w:rFonts w:eastAsia="Times New Roman"/>
                <w:color w:val="000000"/>
              </w:rPr>
              <w:t>.</w:t>
            </w:r>
            <w:r>
              <w:rPr>
                <w:color w:val="000000"/>
              </w:rPr>
              <w:t>stockTaking</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eastAsia="Times New Roman"/>
                <w:color w:val="000000"/>
              </w:rPr>
              <w:t xml:space="preserve">public </w:t>
            </w:r>
            <w:r>
              <w:rPr>
                <w:color w:val="000000"/>
              </w:rPr>
              <w:t>ArrayList&lt;ExpressInfoVO&gt;</w:t>
            </w:r>
            <w:r>
              <w:rPr>
                <w:rFonts w:eastAsia="Times New Roman"/>
                <w:color w:val="000000"/>
              </w:rPr>
              <w:t xml:space="preserve"> </w:t>
            </w:r>
            <w:r>
              <w:rPr>
                <w:color w:val="000000"/>
              </w:rPr>
              <w:t>stockTaking()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rPr>
              <w:t>已创建一个commodity领域对象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rPr>
              <w:t>调用commodity领域对象的</w:t>
            </w:r>
            <w:r>
              <w:rPr>
                <w:color w:val="000000"/>
              </w:rPr>
              <w:t>stockTaking</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Commodity</w:t>
            </w:r>
            <w:r>
              <w:rPr>
                <w:rFonts w:hint="eastAsia"/>
                <w:color w:val="000000"/>
              </w:rPr>
              <w:t>Controller</w:t>
            </w:r>
            <w:r>
              <w:rPr>
                <w:rFonts w:eastAsia="Times New Roman"/>
                <w:color w:val="000000"/>
              </w:rPr>
              <w:t>.</w:t>
            </w:r>
            <w:r>
              <w:rPr>
                <w:color w:val="000000"/>
              </w:rPr>
              <w:t>exportExcel</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rPr>
              <w:t xml:space="preserve">public </w:t>
            </w:r>
            <w:r>
              <w:rPr>
                <w:color w:val="000000"/>
              </w:rPr>
              <w:t>void exportExcel</w:t>
            </w:r>
            <w:r>
              <w:rPr>
                <w:rFonts w:eastAsia="Times New Roman"/>
                <w:color w:val="00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rPr>
              <w:t>已创建一个commodity领域对象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rPr>
              <w:t>调用commodity领域对象的</w:t>
            </w:r>
            <w:r>
              <w:rPr>
                <w:color w:val="000000"/>
              </w:rPr>
              <w:t>exportExcel</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Commodity</w:t>
            </w:r>
            <w:r>
              <w:rPr>
                <w:rFonts w:hint="eastAsia"/>
                <w:color w:val="000000"/>
              </w:rPr>
              <w:t>Controller</w:t>
            </w:r>
            <w:r>
              <w:rPr>
                <w:rFonts w:eastAsia="Times New Roman"/>
                <w:color w:val="000000"/>
              </w:rPr>
              <w:t>.</w:t>
            </w:r>
            <w:r>
              <w:rPr>
                <w:color w:val="000000"/>
              </w:rPr>
              <w:t>changeAlarmScale</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p</w:t>
            </w:r>
            <w:r>
              <w:rPr>
                <w:rFonts w:eastAsia="Times New Roman"/>
                <w:color w:val="000000"/>
              </w:rPr>
              <w:t xml:space="preserve">ublic void </w:t>
            </w:r>
            <w:r>
              <w:rPr>
                <w:color w:val="000000"/>
              </w:rPr>
              <w:t>changeAlarmScale</w:t>
            </w:r>
            <w:r>
              <w:rPr>
                <w:rFonts w:eastAsia="Times New Roman"/>
                <w:color w:val="000000"/>
              </w:rPr>
              <w:t xml:space="preserve"> (</w:t>
            </w:r>
            <w:r>
              <w:rPr>
                <w:color w:val="000000"/>
              </w:rPr>
              <w:t>double alarmScale</w:t>
            </w:r>
            <w:r>
              <w:rPr>
                <w:rFonts w:eastAsia="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已创建一个commodity领域对象，并且输入符合输入规则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调用commodity领域对象的</w:t>
            </w:r>
            <w:r>
              <w:rPr>
                <w:color w:val="000000"/>
              </w:rPr>
              <w:t>changeAlarmScale</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Commodity</w:t>
            </w:r>
            <w:r>
              <w:rPr>
                <w:rFonts w:hint="eastAsia"/>
                <w:color w:val="000000"/>
              </w:rPr>
              <w:t>Controller</w:t>
            </w:r>
            <w:r>
              <w:rPr>
                <w:rFonts w:eastAsia="Times New Roman"/>
                <w:color w:val="000000"/>
              </w:rPr>
              <w:t>.</w:t>
            </w:r>
            <w:r>
              <w:rPr>
                <w:rFonts w:hint="eastAsia" w:eastAsia="宋体"/>
                <w:color w:val="000000"/>
                <w:lang w:val="en-US" w:eastAsia="zh-CN"/>
              </w:rPr>
              <w:t>get</w:t>
            </w:r>
            <w:r>
              <w:rPr>
                <w:color w:val="000000"/>
              </w:rPr>
              <w:t>AlarmScale</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p</w:t>
            </w:r>
            <w:r>
              <w:rPr>
                <w:rFonts w:eastAsia="Times New Roman"/>
                <w:color w:val="000000"/>
              </w:rPr>
              <w:t xml:space="preserve">ublic void </w:t>
            </w:r>
            <w:r>
              <w:rPr>
                <w:rFonts w:hint="eastAsia" w:eastAsia="宋体"/>
                <w:color w:val="000000"/>
                <w:lang w:val="en-US" w:eastAsia="zh-CN"/>
              </w:rPr>
              <w:t>get</w:t>
            </w:r>
            <w:r>
              <w:rPr>
                <w:color w:val="000000"/>
              </w:rPr>
              <w:t>AlarmScale</w:t>
            </w:r>
            <w:r>
              <w:rPr>
                <w:rFonts w:eastAsia="Times New Roman"/>
                <w:color w:val="000000"/>
              </w:rPr>
              <w:t xml:space="preserve"> (</w:t>
            </w:r>
            <w:r>
              <w:rPr>
                <w:color w:val="000000"/>
              </w:rPr>
              <w:t>double alarmScale</w:t>
            </w:r>
            <w:r>
              <w:rPr>
                <w:rFonts w:eastAsia="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已创建一个commodity领域对象，并且输入符合输入规则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调用commodity领域对象的</w:t>
            </w:r>
            <w:r>
              <w:rPr>
                <w:rFonts w:hint="eastAsia"/>
                <w:color w:val="000000"/>
                <w:lang w:val="en-US" w:eastAsia="zh-CN"/>
              </w:rPr>
              <w:t>get</w:t>
            </w:r>
            <w:r>
              <w:rPr>
                <w:color w:val="000000"/>
              </w:rPr>
              <w:t>AlarmScale</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Commodity</w:t>
            </w:r>
            <w:r>
              <w:rPr>
                <w:rFonts w:hint="eastAsia"/>
                <w:color w:val="000000"/>
              </w:rPr>
              <w:t>Controller</w:t>
            </w:r>
            <w:r>
              <w:rPr>
                <w:rFonts w:eastAsia="Times New Roman"/>
                <w:color w:val="000000"/>
              </w:rPr>
              <w:t>.</w:t>
            </w:r>
            <w:r>
              <w:rPr>
                <w:color w:val="000000"/>
              </w:rPr>
              <w:t>checkStorageMessage</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P</w:t>
            </w:r>
            <w:r>
              <w:rPr>
                <w:rFonts w:eastAsia="Times New Roman"/>
                <w:color w:val="000000"/>
              </w:rPr>
              <w:t>ublic</w:t>
            </w:r>
            <w:r>
              <w:rPr>
                <w:color w:val="000000"/>
              </w:rPr>
              <w:t xml:space="preserve"> </w:t>
            </w:r>
            <w:r>
              <w:rPr>
                <w:rFonts w:eastAsia="Times New Roman"/>
                <w:color w:val="000000"/>
              </w:rPr>
              <w:t xml:space="preserve">ArrayList&lt;StorageInfoVO&gt; </w:t>
            </w:r>
            <w:r>
              <w:rPr>
                <w:color w:val="000000"/>
              </w:rPr>
              <w:t>checkStorageMessage</w:t>
            </w:r>
            <w:r>
              <w:rPr>
                <w:rFonts w:eastAsia="Times New Roman"/>
                <w:color w:val="00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已创建一个commodity领域对象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pStyle w:val="13"/>
              <w:widowControl/>
              <w:rPr>
                <w:rFonts w:ascii="Calibri" w:hAnsi="Calibri" w:cs="宋体"/>
                <w:color w:val="000000"/>
              </w:rPr>
            </w:pPr>
            <w:r>
              <w:rPr>
                <w:rFonts w:hint="eastAsia" w:ascii="宋体" w:hAnsi="宋体" w:cs="宋体"/>
                <w:color w:val="000000"/>
                <w:sz w:val="21"/>
              </w:rPr>
              <w:t>调用commodity领域对象的</w:t>
            </w:r>
            <w:r>
              <w:rPr>
                <w:color w:val="000000"/>
                <w:sz w:val="21"/>
              </w:rPr>
              <w:t>checkStorageMessage</w:t>
            </w:r>
            <w:r>
              <w:rPr>
                <w:rFonts w:hint="eastAsia" w:cs="宋体"/>
                <w:color w:val="000000"/>
                <w:sz w:val="21"/>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Commodity</w:t>
            </w:r>
            <w:r>
              <w:rPr>
                <w:rFonts w:hint="eastAsia"/>
                <w:color w:val="000000"/>
              </w:rPr>
              <w:t>Controller</w:t>
            </w:r>
            <w:r>
              <w:rPr>
                <w:rFonts w:eastAsia="Times New Roman"/>
                <w:color w:val="000000"/>
              </w:rPr>
              <w:t>.</w:t>
            </w:r>
            <w:r>
              <w:rPr>
                <w:color w:val="000000"/>
                <w:szCs w:val="20"/>
              </w:rPr>
              <w:t xml:space="preserve"> </w:t>
            </w:r>
            <w:r>
              <w:rPr>
                <w:color w:val="000000"/>
              </w:rPr>
              <w:t>getStorageNum</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public StoragePO getStorageNum(long startTime,long endTime)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已创建一个commodity领域对象，并且输入符合输入规则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pStyle w:val="13"/>
              <w:widowControl/>
              <w:rPr>
                <w:rFonts w:ascii="Calibri" w:hAnsi="Calibri" w:cs="宋体"/>
                <w:color w:val="000000"/>
              </w:rPr>
            </w:pPr>
            <w:r>
              <w:rPr>
                <w:rFonts w:hint="eastAsia" w:ascii="宋体" w:hAnsi="宋体" w:cs="宋体"/>
                <w:color w:val="000000"/>
                <w:sz w:val="21"/>
              </w:rPr>
              <w:t>调用commodity领域对象的</w:t>
            </w:r>
            <w:r>
              <w:rPr>
                <w:color w:val="000000"/>
                <w:sz w:val="21"/>
              </w:rPr>
              <w:t>getStorageNum</w:t>
            </w:r>
            <w:r>
              <w:rPr>
                <w:rFonts w:hint="eastAsia" w:cs="宋体"/>
                <w:color w:val="000000"/>
                <w:sz w:val="21"/>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Commodity</w:t>
            </w:r>
            <w:r>
              <w:rPr>
                <w:rFonts w:hint="eastAsia"/>
                <w:color w:val="000000"/>
              </w:rPr>
              <w:t>Controller</w:t>
            </w:r>
            <w:r>
              <w:rPr>
                <w:rFonts w:eastAsia="Times New Roman"/>
                <w:color w:val="000000"/>
              </w:rPr>
              <w:t>.</w:t>
            </w:r>
            <w:r>
              <w:rPr>
                <w:color w:val="000000"/>
              </w:rPr>
              <w:t>alarm</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p</w:t>
            </w:r>
            <w:r>
              <w:rPr>
                <w:rFonts w:eastAsia="Times New Roman"/>
                <w:color w:val="000000"/>
              </w:rPr>
              <w:t xml:space="preserve">ublic void </w:t>
            </w:r>
            <w:r>
              <w:rPr>
                <w:color w:val="000000"/>
              </w:rPr>
              <w:t>alarm</w:t>
            </w:r>
            <w:r>
              <w:rPr>
                <w:rFonts w:eastAsia="Times New Roman"/>
                <w:color w:val="00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已创建一个commodity领域对象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调用commodity领域对象的</w:t>
            </w:r>
            <w:r>
              <w:rPr>
                <w:color w:val="000000"/>
              </w:rPr>
              <w:t>alarm</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Commodity</w:t>
            </w:r>
            <w:r>
              <w:rPr>
                <w:rFonts w:hint="eastAsia"/>
                <w:color w:val="000000"/>
              </w:rPr>
              <w:t>Controller</w:t>
            </w:r>
            <w:r>
              <w:rPr>
                <w:rFonts w:eastAsia="Times New Roman"/>
                <w:color w:val="000000"/>
              </w:rPr>
              <w:t>.</w:t>
            </w:r>
            <w:r>
              <w:rPr>
                <w:color w:val="000000"/>
              </w:rPr>
              <w:t>divide</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p</w:t>
            </w:r>
            <w:r>
              <w:rPr>
                <w:rFonts w:eastAsia="Times New Roman"/>
                <w:color w:val="000000"/>
              </w:rPr>
              <w:t xml:space="preserve">ublic void </w:t>
            </w:r>
            <w:r>
              <w:rPr>
                <w:color w:val="000000"/>
              </w:rPr>
              <w:t>divide</w:t>
            </w:r>
            <w:r>
              <w:rPr>
                <w:rFonts w:eastAsia="Times New Roman"/>
                <w:color w:val="000000"/>
              </w:rPr>
              <w:t xml:space="preserve"> (</w:t>
            </w:r>
            <w:r>
              <w:rPr>
                <w:color w:val="000000"/>
              </w:rPr>
              <w:t>GoodsPO gpo</w:t>
            </w:r>
            <w:r>
              <w:rPr>
                <w:rFonts w:hint="eastAsia" w:cs="宋体"/>
                <w:color w:val="000000"/>
              </w:rPr>
              <w:t>，</w:t>
            </w:r>
            <w:r>
              <w:rPr>
                <w:color w:val="000000"/>
              </w:rPr>
              <w:t>StoragePO spo</w:t>
            </w:r>
            <w:r>
              <w:rPr>
                <w:rFonts w:eastAsia="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已创建一个commodity领域对象，并且输入符合输入规则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调用commodity领域对象的</w:t>
            </w:r>
            <w:r>
              <w:rPr>
                <w:color w:val="000000"/>
              </w:rPr>
              <w:t>divide</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Commodity</w:t>
            </w:r>
            <w:r>
              <w:rPr>
                <w:rFonts w:hint="eastAsia"/>
                <w:color w:val="000000"/>
              </w:rPr>
              <w:t>Controller</w:t>
            </w:r>
            <w:r>
              <w:rPr>
                <w:rFonts w:eastAsia="Times New Roman"/>
                <w:color w:val="000000"/>
              </w:rPr>
              <w:t>.</w:t>
            </w:r>
            <w:r>
              <w:rPr>
                <w:color w:val="000000"/>
              </w:rPr>
              <w:t>endCommodityManagement</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p</w:t>
            </w:r>
            <w:r>
              <w:rPr>
                <w:rFonts w:eastAsia="Times New Roman"/>
                <w:color w:val="000000"/>
              </w:rPr>
              <w:t xml:space="preserve">ublic void </w:t>
            </w:r>
            <w:r>
              <w:rPr>
                <w:color w:val="000000"/>
              </w:rPr>
              <w:t>endCommodityManagement()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已创建一个commodity领域对象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调用commodity领域对象的</w:t>
            </w:r>
            <w:r>
              <w:rPr>
                <w:color w:val="000000"/>
              </w:rPr>
              <w:t>endCommodityManagement</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Commodity</w:t>
            </w:r>
            <w:r>
              <w:rPr>
                <w:rFonts w:hint="eastAsia"/>
                <w:color w:val="000000"/>
              </w:rPr>
              <w:t>Controller</w:t>
            </w:r>
            <w:r>
              <w:rPr>
                <w:rFonts w:eastAsia="Times New Roman"/>
                <w:color w:val="000000"/>
              </w:rPr>
              <w:t>.</w:t>
            </w:r>
            <w:r>
              <w:rPr>
                <w:color w:val="000000"/>
              </w:rPr>
              <w:t>changeStorageInInfo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public void changeStorageInInfo(ArrayList&lt;SheetVO&gt; svolist);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已创建一个commodity领域对象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调用commodity领域对象的</w:t>
            </w:r>
            <w:r>
              <w:rPr>
                <w:color w:val="000000"/>
              </w:rPr>
              <w:t>changeStorageInInfo</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Commodity</w:t>
            </w:r>
            <w:r>
              <w:rPr>
                <w:rFonts w:hint="eastAsia"/>
                <w:color w:val="000000"/>
              </w:rPr>
              <w:t>Controller</w:t>
            </w:r>
            <w:r>
              <w:rPr>
                <w:rFonts w:eastAsia="Times New Roman"/>
                <w:color w:val="000000"/>
              </w:rPr>
              <w:t>.</w:t>
            </w:r>
            <w:r>
              <w:rPr>
                <w:color w:val="000000"/>
                <w:szCs w:val="20"/>
              </w:rPr>
              <w:t xml:space="preserve"> </w:t>
            </w:r>
            <w:r>
              <w:rPr>
                <w:color w:val="000000"/>
              </w:rPr>
              <w:t>initStorageInfo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public void initStorageInfo(StorageInitVO sivo);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已创建一个commodity领域对象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调用commodity领域对象的</w:t>
            </w:r>
            <w:r>
              <w:rPr>
                <w:color w:val="000000"/>
              </w:rPr>
              <w:t>initStorageInfo</w:t>
            </w:r>
            <w:r>
              <w:rPr>
                <w:rFonts w:hint="eastAsia" w:cs="宋体"/>
                <w:color w:val="000000"/>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5"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ascii="宋体" w:hAnsi="宋体" w:cs="宋体"/>
                <w:b/>
                <w:color w:val="FFFFFF"/>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jc w:val="center"/>
              <w:rPr>
                <w:color w:val="000000"/>
              </w:rPr>
            </w:pPr>
            <w:r>
              <w:rPr>
                <w:rFonts w:hint="eastAsia" w:ascii="宋体" w:hAnsi="宋体" w:cs="宋体"/>
                <w:color w:val="000000"/>
              </w:rPr>
              <w:t>服务名</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jc w:val="center"/>
              <w:rPr>
                <w:color w:val="000000"/>
              </w:rPr>
            </w:pPr>
            <w:r>
              <w:rPr>
                <w:rFonts w:hint="eastAsia" w:ascii="宋体" w:hAnsi="宋体" w:cs="宋体"/>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rPr>
              <w:t>Commodity.</w:t>
            </w:r>
            <w:r>
              <w:rPr>
                <w:color w:val="000000"/>
                <w:szCs w:val="20"/>
              </w:rPr>
              <w:t xml:space="preserve"> </w:t>
            </w:r>
            <w:r>
              <w:rPr>
                <w:color w:val="000000"/>
              </w:rPr>
              <w:t>getStorageId</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在一个得到仓库id的回合中，得到仓库id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44"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 w:val="20"/>
                <w:szCs w:val="20"/>
              </w:rPr>
            </w:pPr>
          </w:p>
        </w:tc>
      </w:tr>
    </w:tbl>
    <w:p>
      <w:pPr/>
    </w:p>
    <w:p>
      <w:pPr>
        <w:jc w:val="center"/>
        <w:rPr>
          <w:rFonts w:ascii="黑体" w:hAnsi="宋体" w:eastAsia="黑体" w:cs="黑体"/>
          <w:b/>
          <w:bCs/>
          <w:sz w:val="22"/>
          <w:szCs w:val="20"/>
        </w:rPr>
      </w:pPr>
      <w:r>
        <w:rPr>
          <w:rFonts w:hint="eastAsia" w:ascii="宋体" w:hAnsi="宋体" w:cs="宋体"/>
          <w:b/>
          <w:bCs/>
          <w:sz w:val="22"/>
          <w:szCs w:val="20"/>
        </w:rPr>
        <w:t>表24 commoditybl模块的接口规范</w:t>
      </w:r>
    </w:p>
    <w:tbl>
      <w:tblPr>
        <w:tblStyle w:val="19"/>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4"/>
        <w:gridCol w:w="641"/>
        <w:gridCol w:w="4890"/>
      </w:tblGrid>
      <w:tr>
        <w:tblPrEx>
          <w:tblLayout w:type="fixed"/>
          <w:tblCellMar>
            <w:top w:w="0" w:type="dxa"/>
            <w:left w:w="108" w:type="dxa"/>
            <w:bottom w:w="0" w:type="dxa"/>
            <w:right w:w="108" w:type="dxa"/>
          </w:tblCellMar>
        </w:tblPrEx>
        <w:tc>
          <w:tcPr>
            <w:tcW w:w="8475"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ascii="宋体" w:hAnsi="宋体" w:cs="宋体"/>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spacing w:line="105" w:lineRule="atLeast"/>
              <w:jc w:val="center"/>
              <w:rPr>
                <w:color w:val="000000"/>
              </w:rPr>
            </w:pPr>
            <w:r>
              <w:rPr>
                <w:rFonts w:eastAsia="Times New Roman"/>
                <w:color w:val="000000"/>
              </w:rPr>
              <w:t>Commodity.</w:t>
            </w:r>
            <w:r>
              <w:rPr>
                <w:color w:val="000000"/>
              </w:rPr>
              <w:t>stockTaking</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eastAsia="Times New Roman"/>
                <w:color w:val="000000"/>
              </w:rPr>
              <w:t xml:space="preserve">public </w:t>
            </w:r>
            <w:r>
              <w:rPr>
                <w:color w:val="000000"/>
              </w:rPr>
              <w:t>ArrayList&lt;ExpressInfoVO&gt;</w:t>
            </w:r>
            <w:r>
              <w:rPr>
                <w:rFonts w:eastAsia="Times New Roman"/>
                <w:color w:val="000000"/>
              </w:rPr>
              <w:t xml:space="preserve"> </w:t>
            </w:r>
            <w:r>
              <w:rPr>
                <w:color w:val="000000"/>
              </w:rPr>
              <w:t>stockTaking()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rPr>
              <w:t>启动一个库存盘点的回合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rPr>
              <w:t>在一个库存盘点回合中，显示货物信息，完成对相应库存信息的盘点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Commodity.</w:t>
            </w:r>
            <w:r>
              <w:rPr>
                <w:color w:val="000000"/>
              </w:rPr>
              <w:t>exportExcel</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rPr>
              <w:t xml:space="preserve">public </w:t>
            </w:r>
            <w:r>
              <w:rPr>
                <w:color w:val="000000"/>
              </w:rPr>
              <w:t>void exportExcel</w:t>
            </w:r>
            <w:r>
              <w:rPr>
                <w:rFonts w:eastAsia="Times New Roman"/>
                <w:color w:val="00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rPr>
              <w:t>启动一个导出Excel的回合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ascii="宋体" w:hAnsi="宋体" w:cs="宋体"/>
                <w:color w:val="000000"/>
              </w:rPr>
              <w:t>导出库存信息的Excel表格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Commodity.</w:t>
            </w:r>
            <w:r>
              <w:rPr>
                <w:color w:val="000000"/>
              </w:rPr>
              <w:t>changeAlarmScale</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p</w:t>
            </w:r>
            <w:r>
              <w:rPr>
                <w:rFonts w:eastAsia="Times New Roman"/>
                <w:color w:val="000000"/>
              </w:rPr>
              <w:t xml:space="preserve">ublic void </w:t>
            </w:r>
            <w:r>
              <w:rPr>
                <w:color w:val="000000"/>
              </w:rPr>
              <w:t>changeAlarmScale</w:t>
            </w:r>
            <w:r>
              <w:rPr>
                <w:rFonts w:eastAsia="Times New Roman"/>
                <w:color w:val="000000"/>
              </w:rPr>
              <w:t xml:space="preserve"> (</w:t>
            </w:r>
            <w:r>
              <w:rPr>
                <w:color w:val="000000"/>
              </w:rPr>
              <w:t>double alarmScale</w:t>
            </w:r>
            <w:r>
              <w:rPr>
                <w:rFonts w:eastAsia="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启动一个修改警戒比例的回合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在一个警戒比例修改回合中完成对警戒比例的修改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Commodity.</w:t>
            </w:r>
            <w:r>
              <w:rPr>
                <w:rFonts w:hint="eastAsia" w:eastAsia="宋体"/>
                <w:color w:val="000000"/>
                <w:lang w:val="en-US" w:eastAsia="zh-CN"/>
              </w:rPr>
              <w:t>get</w:t>
            </w:r>
            <w:r>
              <w:rPr>
                <w:color w:val="000000"/>
              </w:rPr>
              <w:t>AlarmScale</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p</w:t>
            </w:r>
            <w:r>
              <w:rPr>
                <w:rFonts w:eastAsia="Times New Roman"/>
                <w:color w:val="000000"/>
              </w:rPr>
              <w:t xml:space="preserve">ublic void </w:t>
            </w:r>
            <w:r>
              <w:rPr>
                <w:rFonts w:hint="eastAsia" w:eastAsia="宋体"/>
                <w:color w:val="000000"/>
                <w:lang w:val="en-US" w:eastAsia="zh-CN"/>
              </w:rPr>
              <w:t>get</w:t>
            </w:r>
            <w:r>
              <w:rPr>
                <w:color w:val="000000"/>
              </w:rPr>
              <w:t>AlarmScale</w:t>
            </w:r>
            <w:r>
              <w:rPr>
                <w:rFonts w:eastAsia="Times New Roman"/>
                <w:color w:val="000000"/>
              </w:rPr>
              <w:t xml:space="preserve"> (</w:t>
            </w:r>
            <w:r>
              <w:rPr>
                <w:color w:val="000000"/>
              </w:rPr>
              <w:t>double alarmScale</w:t>
            </w:r>
            <w:r>
              <w:rPr>
                <w:rFonts w:eastAsia="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启动一个</w:t>
            </w:r>
            <w:r>
              <w:rPr>
                <w:rFonts w:hint="eastAsia" w:ascii="宋体" w:hAnsi="宋体" w:cs="宋体"/>
                <w:color w:val="000000"/>
                <w:lang w:eastAsia="zh-CN"/>
              </w:rPr>
              <w:t>获得</w:t>
            </w:r>
            <w:r>
              <w:rPr>
                <w:rFonts w:hint="eastAsia" w:ascii="宋体" w:hAnsi="宋体" w:cs="宋体"/>
                <w:color w:val="000000"/>
              </w:rPr>
              <w:t>警戒比例的回合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在一个警戒比例</w:t>
            </w:r>
            <w:r>
              <w:rPr>
                <w:rFonts w:hint="eastAsia" w:ascii="宋体" w:hAnsi="宋体" w:cs="宋体"/>
                <w:color w:val="000000"/>
                <w:lang w:eastAsia="zh-CN"/>
              </w:rPr>
              <w:t>获得</w:t>
            </w:r>
            <w:r>
              <w:rPr>
                <w:rFonts w:hint="eastAsia" w:ascii="宋体" w:hAnsi="宋体" w:cs="宋体"/>
                <w:color w:val="000000"/>
              </w:rPr>
              <w:t>回合中完成对警戒比例的</w:t>
            </w:r>
            <w:r>
              <w:rPr>
                <w:rFonts w:hint="eastAsia" w:ascii="宋体" w:hAnsi="宋体" w:cs="宋体"/>
                <w:color w:val="000000"/>
                <w:lang w:eastAsia="zh-CN"/>
              </w:rPr>
              <w:t>获得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Commodity.</w:t>
            </w:r>
            <w:r>
              <w:rPr>
                <w:color w:val="000000"/>
              </w:rPr>
              <w:t>checkStorageMessage</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P</w:t>
            </w:r>
            <w:r>
              <w:rPr>
                <w:rFonts w:eastAsia="Times New Roman"/>
                <w:color w:val="000000"/>
              </w:rPr>
              <w:t>ublic</w:t>
            </w:r>
            <w:r>
              <w:rPr>
                <w:color w:val="000000"/>
              </w:rPr>
              <w:t xml:space="preserve"> </w:t>
            </w:r>
            <w:r>
              <w:rPr>
                <w:rFonts w:eastAsia="Times New Roman"/>
                <w:color w:val="000000"/>
              </w:rPr>
              <w:t xml:space="preserve">ArrayList&lt;StorageInfoVO&gt; </w:t>
            </w:r>
            <w:r>
              <w:rPr>
                <w:color w:val="000000"/>
              </w:rPr>
              <w:t>checkStorageMessage</w:t>
            </w:r>
            <w:r>
              <w:rPr>
                <w:rFonts w:eastAsia="Times New Roman"/>
                <w:color w:val="00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启动一个查看库存信息的回合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pStyle w:val="13"/>
              <w:widowControl/>
              <w:rPr>
                <w:rFonts w:ascii="Calibri" w:hAnsi="Calibri" w:cs="宋体"/>
                <w:color w:val="000000"/>
              </w:rPr>
            </w:pPr>
            <w:r>
              <w:rPr>
                <w:rFonts w:hint="eastAsia" w:ascii="宋体" w:hAnsi="宋体" w:cs="宋体"/>
                <w:color w:val="000000"/>
                <w:sz w:val="21"/>
              </w:rPr>
              <w:t>在一个查看库存信息回合中显示一段时间内出入库的货物的存储位置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Commodity.</w:t>
            </w:r>
            <w:r>
              <w:rPr>
                <w:color w:val="000000"/>
                <w:szCs w:val="20"/>
              </w:rPr>
              <w:t xml:space="preserve"> </w:t>
            </w:r>
            <w:r>
              <w:rPr>
                <w:color w:val="000000"/>
              </w:rPr>
              <w:t>getStorageNum</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public StoragePO getStorageNum(long startTime,long endTime)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启动一个查看库存信息的回合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pStyle w:val="13"/>
              <w:widowControl/>
              <w:rPr>
                <w:rFonts w:ascii="Calibri" w:hAnsi="Calibri" w:cs="宋体"/>
                <w:color w:val="000000"/>
              </w:rPr>
            </w:pPr>
            <w:r>
              <w:rPr>
                <w:rFonts w:hint="eastAsia" w:ascii="宋体" w:hAnsi="宋体" w:cs="宋体"/>
                <w:color w:val="000000"/>
                <w:sz w:val="21"/>
              </w:rPr>
              <w:t>在一个查看库存信息回合中显示一段时间内的出</w:t>
            </w:r>
            <w:r>
              <w:rPr>
                <w:rFonts w:ascii="Calibri" w:hAnsi="Calibri" w:cs="宋体"/>
                <w:color w:val="000000"/>
                <w:sz w:val="21"/>
              </w:rPr>
              <w:t>/</w:t>
            </w:r>
            <w:r>
              <w:rPr>
                <w:rFonts w:hint="eastAsia" w:ascii="宋体" w:hAnsi="宋体" w:cs="宋体"/>
                <w:color w:val="000000"/>
                <w:sz w:val="21"/>
              </w:rPr>
              <w:t>入库数量</w:t>
            </w:r>
            <w:r>
              <w:rPr>
                <w:rFonts w:ascii="Calibri" w:hAnsi="Calibri" w:cs="宋体"/>
                <w:color w:val="000000"/>
                <w:sz w:val="21"/>
              </w:rPr>
              <w:t>/</w:t>
            </w:r>
            <w:r>
              <w:rPr>
                <w:rFonts w:hint="eastAsia" w:ascii="宋体" w:hAnsi="宋体" w:cs="宋体"/>
                <w:color w:val="000000"/>
                <w:sz w:val="21"/>
              </w:rPr>
              <w:t>金额，合计的库存数量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Commodity.</w:t>
            </w:r>
            <w:r>
              <w:rPr>
                <w:color w:val="000000"/>
              </w:rPr>
              <w:t>alarm</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p</w:t>
            </w:r>
            <w:r>
              <w:rPr>
                <w:rFonts w:eastAsia="Times New Roman"/>
                <w:color w:val="000000"/>
              </w:rPr>
              <w:t xml:space="preserve">ublic void </w:t>
            </w:r>
            <w:r>
              <w:rPr>
                <w:color w:val="000000"/>
              </w:rPr>
              <w:t>alarm</w:t>
            </w:r>
            <w:r>
              <w:rPr>
                <w:rFonts w:eastAsia="Times New Roman"/>
                <w:color w:val="00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货物数量发生变化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若货物数量超出报警值则报警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Commodity.</w:t>
            </w:r>
            <w:r>
              <w:rPr>
                <w:color w:val="000000"/>
              </w:rPr>
              <w:t>divide</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p</w:t>
            </w:r>
            <w:r>
              <w:rPr>
                <w:rFonts w:eastAsia="Times New Roman"/>
                <w:color w:val="000000"/>
              </w:rPr>
              <w:t xml:space="preserve">ublic void </w:t>
            </w:r>
            <w:r>
              <w:rPr>
                <w:color w:val="000000"/>
              </w:rPr>
              <w:t>divide</w:t>
            </w:r>
            <w:r>
              <w:rPr>
                <w:rFonts w:eastAsia="Times New Roman"/>
                <w:color w:val="000000"/>
              </w:rPr>
              <w:t xml:space="preserve"> (</w:t>
            </w:r>
            <w:r>
              <w:rPr>
                <w:color w:val="000000"/>
              </w:rPr>
              <w:t>GoodsPO gpo</w:t>
            </w:r>
            <w:r>
              <w:rPr>
                <w:rFonts w:hint="eastAsia" w:cs="宋体"/>
                <w:color w:val="000000"/>
              </w:rPr>
              <w:t>，</w:t>
            </w:r>
            <w:r>
              <w:rPr>
                <w:color w:val="000000"/>
              </w:rPr>
              <w:t>StoragePO spo</w:t>
            </w:r>
            <w:r>
              <w:rPr>
                <w:rFonts w:eastAsia="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启动一个库存分区的回合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在一个库存分区回合中完成对货物的库存分区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Commodity.</w:t>
            </w:r>
            <w:r>
              <w:rPr>
                <w:color w:val="000000"/>
              </w:rPr>
              <w:t>endCommodityManagement</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p</w:t>
            </w:r>
            <w:r>
              <w:rPr>
                <w:rFonts w:eastAsia="Times New Roman"/>
                <w:color w:val="000000"/>
              </w:rPr>
              <w:t xml:space="preserve">ublic void </w:t>
            </w:r>
            <w:r>
              <w:rPr>
                <w:color w:val="000000"/>
              </w:rPr>
              <w:t>endCommodityManagement()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已完成库存操作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结束此次库存操作，持久化更新涉及的领域的对象的数据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Commodity.</w:t>
            </w:r>
            <w:r>
              <w:rPr>
                <w:color w:val="000000"/>
              </w:rPr>
              <w:t>changeStorageInInfo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public void changeStorageInInfo(ArrayList&lt;SheetVO&gt; svolist);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启动一个修改库存信息的回合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在一个修改库存信息回合中完成库存信息的修改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rPr>
            </w:pPr>
            <w:r>
              <w:rPr>
                <w:rFonts w:eastAsia="Times New Roman"/>
                <w:color w:val="000000"/>
              </w:rPr>
              <w:t>Commodity.</w:t>
            </w:r>
            <w:r>
              <w:rPr>
                <w:color w:val="000000"/>
                <w:szCs w:val="20"/>
              </w:rPr>
              <w:t xml:space="preserve"> </w:t>
            </w:r>
            <w:r>
              <w:rPr>
                <w:color w:val="000000"/>
              </w:rPr>
              <w:t>initStorageInfo</w:t>
            </w: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语法</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color w:val="000000"/>
              </w:rPr>
              <w:t>public void initStorageInfo(StorageInitVO sivo);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前置条件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启动一个初始化库存信息的回合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641"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rPr>
            </w:pPr>
            <w:r>
              <w:rPr>
                <w:rFonts w:hint="eastAsia" w:ascii="宋体" w:hAnsi="宋体" w:cs="宋体"/>
                <w:color w:val="000000"/>
              </w:rPr>
              <w:t>后置条件</w:t>
            </w:r>
          </w:p>
        </w:tc>
        <w:tc>
          <w:tcPr>
            <w:tcW w:w="4890" w:type="dxa"/>
            <w:tcBorders>
              <w:top w:val="single" w:color="4F81BD" w:sz="8" w:space="0"/>
              <w:left w:val="single" w:color="4F81BD" w:sz="8" w:space="0"/>
              <w:bottom w:val="single" w:color="4F81BD" w:sz="8" w:space="0"/>
              <w:right w:val="dotted" w:color="auto" w:sz="4" w:space="0"/>
            </w:tcBorders>
            <w:shd w:val="clear" w:color="auto" w:fill="FFFFFF"/>
          </w:tcPr>
          <w:p>
            <w:pPr>
              <w:spacing w:line="105" w:lineRule="atLeast"/>
              <w:rPr>
                <w:color w:val="000000"/>
              </w:rPr>
            </w:pPr>
            <w:r>
              <w:rPr>
                <w:rFonts w:hint="eastAsia" w:ascii="宋体" w:hAnsi="宋体" w:cs="宋体"/>
                <w:color w:val="000000"/>
              </w:rPr>
              <w:t>在一个初始化库存信息回合中完成库存信息的修改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5"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ascii="宋体" w:hAnsi="宋体" w:cs="宋体"/>
                <w:b/>
                <w:color w:val="FFFFFF"/>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jc w:val="center"/>
              <w:rPr>
                <w:color w:val="000000"/>
              </w:rPr>
            </w:pPr>
            <w:r>
              <w:rPr>
                <w:rFonts w:hint="eastAsia" w:ascii="宋体" w:hAnsi="宋体" w:cs="宋体"/>
                <w:color w:val="000000"/>
              </w:rPr>
              <w:t>服务名</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jc w:val="center"/>
              <w:rPr>
                <w:color w:val="000000"/>
              </w:rPr>
            </w:pPr>
            <w:r>
              <w:rPr>
                <w:rFonts w:hint="eastAsia" w:ascii="宋体" w:hAnsi="宋体" w:cs="宋体"/>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rPr>
              <w:t>CommodityDataService.find(</w:t>
            </w:r>
            <w:r>
              <w:rPr>
                <w:color w:val="000000"/>
              </w:rPr>
              <w:t xml:space="preserve">long </w:t>
            </w:r>
            <w:r>
              <w:rPr>
                <w:rFonts w:eastAsia="Times New Roman"/>
                <w:color w:val="000000"/>
              </w:rPr>
              <w:t>id)</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根据</w:t>
            </w:r>
            <w:r>
              <w:rPr>
                <w:rFonts w:eastAsia="Times New Roman" w:cs="Calibri"/>
                <w:color w:val="000000"/>
              </w:rPr>
              <w:t>ID</w:t>
            </w:r>
            <w:r>
              <w:rPr>
                <w:rFonts w:hint="eastAsia" w:ascii="宋体" w:hAnsi="宋体" w:eastAsia="Times New Roman" w:cs="宋体"/>
                <w:color w:val="000000"/>
              </w:rPr>
              <w:t>进行</w:t>
            </w:r>
            <w:r>
              <w:rPr>
                <w:rFonts w:hint="eastAsia" w:ascii="宋体" w:hAnsi="宋体" w:cs="宋体"/>
                <w:color w:val="000000"/>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rPr>
              <w:t>CommodityDataService.finds(GoodsType type)</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根据字段名和值进行查找多个持久化对象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rPr>
              <w:t>CommodityDataService.insert(GoodsPO gpo)</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eastAsia="Times New Roman"/>
                <w:color w:val="000000"/>
              </w:rPr>
              <w:t>CommodityDataService.update(GoodsPO gpo)</w:t>
            </w:r>
          </w:p>
        </w:tc>
        <w:tc>
          <w:tcPr>
            <w:tcW w:w="5531"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rPr>
            </w:pPr>
            <w:r>
              <w:rPr>
                <w:rFonts w:hint="eastAsia" w:ascii="宋体" w:hAnsi="宋体" w:cs="宋体"/>
                <w:color w:val="000000"/>
              </w:rPr>
              <w:t>更新单一持久化对象</w:t>
            </w:r>
          </w:p>
        </w:tc>
      </w:tr>
    </w:tbl>
    <w:p>
      <w:pPr/>
    </w:p>
    <w:p>
      <w:pPr>
        <w:pStyle w:val="2"/>
        <w:widowControl/>
        <w:numPr>
          <w:ilvl w:val="3"/>
          <w:numId w:val="1"/>
        </w:numPr>
        <w:rPr>
          <w:rFonts w:ascii="宋体" w:hAnsi="宋体" w:cs="宋体"/>
          <w:sz w:val="24"/>
          <w:szCs w:val="28"/>
        </w:rPr>
      </w:pPr>
      <w:bookmarkStart w:id="39" w:name="_Toc402982481"/>
      <w:r>
        <w:rPr>
          <w:rFonts w:hint="eastAsia" w:ascii="宋体" w:hAnsi="宋体" w:cs="宋体"/>
          <w:sz w:val="24"/>
          <w:szCs w:val="28"/>
        </w:rPr>
        <w:t>logbl模块</w:t>
      </w:r>
      <w:bookmarkEnd w:id="39"/>
    </w:p>
    <w:p>
      <w:pPr>
        <w:spacing w:line="360" w:lineRule="auto"/>
        <w:rPr>
          <w:rFonts w:ascii="宋体" w:hAnsi="宋体"/>
          <w:sz w:val="22"/>
        </w:rPr>
      </w:pPr>
      <w:bookmarkStart w:id="40" w:name="_Toc402982482"/>
      <w:r>
        <w:rPr>
          <w:rFonts w:ascii="宋体" w:hAnsi="宋体"/>
          <w:sz w:val="22"/>
        </w:rPr>
        <w:t>(1)模块概述</w:t>
      </w:r>
    </w:p>
    <w:p>
      <w:pPr>
        <w:pStyle w:val="7"/>
        <w:spacing w:line="276" w:lineRule="auto"/>
        <w:ind w:firstLine="440"/>
        <w:rPr>
          <w:rFonts w:ascii="宋体" w:hAnsi="宋体"/>
          <w:sz w:val="22"/>
          <w:szCs w:val="21"/>
        </w:rPr>
      </w:pPr>
      <w:r>
        <w:rPr>
          <w:rFonts w:hint="eastAsia" w:ascii="宋体" w:hAnsi="宋体"/>
          <w:sz w:val="22"/>
          <w:szCs w:val="21"/>
        </w:rPr>
        <w:t>log</w:t>
      </w:r>
      <w:r>
        <w:rPr>
          <w:rFonts w:ascii="宋体" w:hAnsi="宋体"/>
          <w:sz w:val="22"/>
          <w:szCs w:val="21"/>
        </w:rPr>
        <w:t>bl模块负责实现</w:t>
      </w:r>
      <w:r>
        <w:rPr>
          <w:rFonts w:hint="eastAsia" w:ascii="宋体" w:hAnsi="宋体"/>
          <w:sz w:val="22"/>
          <w:szCs w:val="21"/>
        </w:rPr>
        <w:t>日志相关</w:t>
      </w:r>
      <w:r>
        <w:rPr>
          <w:rFonts w:ascii="宋体" w:hAnsi="宋体"/>
          <w:sz w:val="22"/>
          <w:szCs w:val="21"/>
        </w:rPr>
        <w:t>的功能需求，具体功能需求和非功能需求请参见需求规格说明文档和体系结构设计文档。</w:t>
      </w:r>
    </w:p>
    <w:p>
      <w:pPr>
        <w:spacing w:line="360" w:lineRule="auto"/>
        <w:rPr>
          <w:rFonts w:ascii="宋体" w:hAnsi="宋体"/>
          <w:sz w:val="22"/>
        </w:rPr>
      </w:pPr>
      <w:r>
        <w:rPr>
          <w:rFonts w:ascii="宋体" w:hAnsi="宋体"/>
          <w:sz w:val="22"/>
        </w:rPr>
        <w:t>(2)整体结构</w:t>
      </w:r>
    </w:p>
    <w:p>
      <w:pPr>
        <w:pStyle w:val="7"/>
        <w:spacing w:line="276" w:lineRule="auto"/>
        <w:ind w:firstLine="420" w:firstLineChars="0"/>
        <w:rPr>
          <w:rFonts w:ascii="宋体" w:hAnsi="宋体"/>
          <w:sz w:val="22"/>
          <w:szCs w:val="21"/>
        </w:rPr>
      </w:pPr>
      <w:r>
        <w:rPr>
          <w:rFonts w:hint="eastAsia" w:ascii="宋体" w:hAnsi="宋体"/>
          <w:sz w:val="22"/>
          <w:szCs w:val="21"/>
        </w:rPr>
        <w:t>log</w:t>
      </w:r>
      <w:r>
        <w:rPr>
          <w:rFonts w:ascii="宋体" w:hAnsi="宋体"/>
          <w:sz w:val="22"/>
          <w:szCs w:val="21"/>
        </w:rPr>
        <w:t>bl模块实现了展示层与业务逻辑层之间的</w:t>
      </w:r>
      <w:r>
        <w:rPr>
          <w:rFonts w:hint="eastAsia" w:ascii="宋体" w:hAnsi="宋体"/>
          <w:sz w:val="22"/>
          <w:szCs w:val="21"/>
        </w:rPr>
        <w:t>log</w:t>
      </w:r>
      <w:r>
        <w:rPr>
          <w:rFonts w:ascii="宋体" w:hAnsi="宋体"/>
          <w:sz w:val="22"/>
          <w:szCs w:val="21"/>
        </w:rPr>
        <w:t>blservice接口和业务逻辑层与数据层之间的</w:t>
      </w:r>
      <w:r>
        <w:rPr>
          <w:rFonts w:hint="eastAsia" w:ascii="宋体" w:hAnsi="宋体"/>
          <w:sz w:val="22"/>
          <w:szCs w:val="21"/>
        </w:rPr>
        <w:t>log</w:t>
      </w:r>
      <w:r>
        <w:rPr>
          <w:rFonts w:ascii="宋体" w:hAnsi="宋体"/>
          <w:sz w:val="22"/>
          <w:szCs w:val="21"/>
        </w:rPr>
        <w:t>dataservice接口。</w:t>
      </w:r>
    </w:p>
    <w:p>
      <w:pPr>
        <w:pStyle w:val="38"/>
        <w:ind w:firstLine="0" w:firstLineChars="0"/>
        <w:jc w:val="center"/>
      </w:pPr>
      <w:r>
        <w:rPr>
          <w:rFonts w:hint="eastAsia"/>
          <w:b/>
          <w:bCs/>
        </w:rPr>
        <w:t>表2</w:t>
      </w:r>
      <w:r>
        <w:rPr>
          <w:b/>
          <w:bCs/>
        </w:rPr>
        <w:t>5</w:t>
      </w:r>
      <w:r>
        <w:rPr>
          <w:rFonts w:hint="eastAsia"/>
          <w:b/>
          <w:bCs/>
        </w:rPr>
        <w:t>日志业务逻辑层详细设计的上下文</w:t>
      </w:r>
    </w:p>
    <w:p>
      <w:pPr>
        <w:rPr>
          <w:rFonts w:ascii="宋体" w:hAnsi="宋体"/>
          <w:b/>
          <w:sz w:val="22"/>
        </w:rPr>
      </w:pPr>
    </w:p>
    <w:tbl>
      <w:tblPr>
        <w:tblStyle w:val="20"/>
        <w:tblpPr w:leftFromText="180" w:rightFromText="180" w:vertAnchor="page" w:horzAnchor="margin" w:tblpY="3158"/>
        <w:tblOverlap w:val="never"/>
        <w:tblW w:w="8522"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503"/>
        <w:gridCol w:w="728"/>
        <w:gridCol w:w="7291"/>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03" w:type="dxa"/>
            <w:vMerge w:val="restart"/>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eastAsiaTheme="minorEastAsia"/>
              </w:rPr>
            </w:pPr>
            <w:r>
              <w:rPr>
                <w:rFonts w:hint="eastAsia" w:ascii="Calibri" w:hAnsi="Calibri" w:cs="Calibri"/>
              </w:rPr>
              <w:t>输入</w:t>
            </w: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eastAsiaTheme="minorEastAsia"/>
              </w:rPr>
            </w:pPr>
            <w:r>
              <w:rPr>
                <w:rFonts w:hint="eastAsia" w:ascii="Calibri" w:hAnsi="Calibri" w:cs="Calibri"/>
              </w:rPr>
              <w:t>需求</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hint="eastAsia" w:ascii="Calibri" w:hAnsi="Calibri" w:cs="Calibri"/>
              </w:rPr>
              <w:t>参见：</w:t>
            </w:r>
          </w:p>
          <w:p>
            <w:pPr>
              <w:rPr>
                <w:rFonts w:ascii="Calibri" w:hAnsi="Calibri" w:cs="Calibri"/>
              </w:rPr>
            </w:pPr>
            <w:r>
              <w:rPr>
                <w:rFonts w:hint="eastAsia" w:ascii="Calibri" w:hAnsi="Calibri" w:cs="Calibri"/>
              </w:rPr>
              <w:t>用例文档中的UC2-UC22,UC25-UC31</w:t>
            </w:r>
          </w:p>
          <w:p>
            <w:pPr>
              <w:rPr>
                <w:rFonts w:ascii="Calibri" w:hAnsi="Calibri" w:cs="Calibri"/>
              </w:rPr>
            </w:pPr>
            <w:r>
              <w:rPr>
                <w:rFonts w:hint="eastAsia" w:ascii="Calibri" w:hAnsi="Calibri" w:cs="Calibri"/>
              </w:rPr>
              <w:t>软件需求规格说明文档中的3.2节及3.3节中有关UC2-UC22,UC25-UC31部分</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682" w:hRule="atLeast"/>
        </w:trPr>
        <w:tc>
          <w:tcPr>
            <w:tcW w:w="503" w:type="dxa"/>
            <w:vMerge w:val="continue"/>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eastAsiaTheme="minorEastAsia"/>
              </w:rPr>
            </w:pPr>
            <w:r>
              <w:rPr>
                <w:rFonts w:hint="eastAsia" w:ascii="Calibri" w:hAnsi="Calibri" w:cs="Calibri"/>
              </w:rPr>
              <w:t>体系结构</w:t>
            </w:r>
          </w:p>
        </w:tc>
        <w:tc>
          <w:tcPr>
            <w:tcW w:w="7291" w:type="dxa"/>
            <w:tcBorders>
              <w:top w:val="single" w:color="000000" w:sz="4" w:space="0"/>
              <w:left w:val="single" w:color="000000" w:sz="4" w:space="0"/>
              <w:bottom w:val="single" w:color="000000" w:sz="4" w:space="0"/>
              <w:right w:val="single" w:color="000000" w:sz="4" w:space="0"/>
              <w:tl2br w:val="nil"/>
              <w:tr2bl w:val="nil"/>
            </w:tcBorders>
            <w:vAlign w:val="center"/>
          </w:tcPr>
          <w:p>
            <w:pPr>
              <w:rPr>
                <w:rFonts w:ascii="Consolas" w:hAnsi="Consolas" w:cs="Calibri"/>
                <w:bCs/>
                <w:sz w:val="22"/>
              </w:rPr>
            </w:pPr>
            <w:r>
              <w:rPr>
                <w:rFonts w:hint="eastAsia" w:ascii="Consolas" w:hAnsi="Consolas" w:cs="Calibri"/>
                <w:bCs/>
                <w:sz w:val="22"/>
              </w:rPr>
              <w:t>// 被Presentation层调用的接口</w:t>
            </w:r>
          </w:p>
          <w:p>
            <w:pPr>
              <w:rPr>
                <w:rFonts w:ascii="Consolas" w:hAnsi="Consolas" w:eastAsia="Consolas" w:cs="Calibri"/>
                <w:bCs/>
                <w:sz w:val="22"/>
              </w:rPr>
            </w:pPr>
            <w:r>
              <w:rPr>
                <w:rFonts w:hint="eastAsia" w:ascii="Consolas" w:hAnsi="Consolas" w:eastAsia="Consolas" w:cs="Calibri"/>
                <w:bCs/>
                <w:sz w:val="22"/>
              </w:rPr>
              <w:t>public interface LogBLService {</w:t>
            </w:r>
          </w:p>
          <w:p>
            <w:pPr>
              <w:rPr>
                <w:rFonts w:ascii="Consolas" w:hAnsi="Consolas" w:eastAsia="Consolas" w:cs="Calibri"/>
                <w:bCs/>
                <w:sz w:val="22"/>
              </w:rPr>
            </w:pPr>
            <w:r>
              <w:rPr>
                <w:rFonts w:hint="eastAsia" w:ascii="Consolas" w:hAnsi="Consolas" w:eastAsia="Consolas" w:cs="Calibri"/>
                <w:bCs/>
                <w:sz w:val="22"/>
              </w:rPr>
              <w:tab/>
            </w:r>
            <w:r>
              <w:rPr>
                <w:rFonts w:hint="eastAsia" w:ascii="Consolas" w:hAnsi="Consolas" w:eastAsia="Consolas" w:cs="Calibri"/>
                <w:bCs/>
                <w:sz w:val="22"/>
              </w:rPr>
              <w:t>public ArrayList&lt;</w:t>
            </w:r>
            <w:r>
              <w:rPr>
                <w:rFonts w:hint="eastAsia" w:ascii="Consolas" w:hAnsi="Consolas" w:cs="Calibri"/>
                <w:bCs/>
                <w:sz w:val="22"/>
              </w:rPr>
              <w:t>String</w:t>
            </w:r>
            <w:r>
              <w:rPr>
                <w:rFonts w:hint="eastAsia" w:ascii="Consolas" w:hAnsi="Consolas" w:eastAsia="Consolas" w:cs="Calibri"/>
                <w:bCs/>
                <w:sz w:val="22"/>
              </w:rPr>
              <w:t>&gt; checkLog(String date);</w:t>
            </w:r>
          </w:p>
          <w:p>
            <w:pPr>
              <w:rPr>
                <w:rFonts w:ascii="Consolas" w:hAnsi="Consolas" w:eastAsia="Consolas" w:cs="Calibri"/>
                <w:bCs/>
                <w:sz w:val="22"/>
              </w:rPr>
            </w:pPr>
            <w:r>
              <w:rPr>
                <w:rFonts w:hint="eastAsia" w:ascii="Consolas" w:hAnsi="Consolas" w:eastAsia="Consolas" w:cs="Calibri"/>
                <w:bCs/>
                <w:sz w:val="22"/>
              </w:rPr>
              <w:tab/>
            </w:r>
            <w:r>
              <w:rPr>
                <w:rFonts w:hint="eastAsia" w:ascii="Consolas" w:hAnsi="Consolas" w:eastAsia="Consolas" w:cs="Calibri"/>
                <w:bCs/>
                <w:sz w:val="22"/>
              </w:rPr>
              <w:t>public</w:t>
            </w:r>
            <w:r>
              <w:rPr>
                <w:rFonts w:hint="eastAsia" w:ascii="Consolas" w:hAnsi="Consolas" w:cs="Calibri"/>
                <w:bCs/>
                <w:sz w:val="22"/>
              </w:rPr>
              <w:t xml:space="preserve"> </w:t>
            </w:r>
            <w:r>
              <w:rPr>
                <w:rFonts w:hint="eastAsia" w:ascii="Consolas" w:hAnsi="Consolas" w:eastAsia="Consolas" w:cs="Calibri"/>
                <w:bCs/>
                <w:sz w:val="22"/>
              </w:rPr>
              <w:t>void generateLog(String position, String name, String operation);</w:t>
            </w:r>
          </w:p>
          <w:p>
            <w:pPr>
              <w:rPr>
                <w:rFonts w:ascii="Consolas" w:hAnsi="Consolas" w:cs="Calibri"/>
                <w:bCs/>
                <w:sz w:val="22"/>
              </w:rPr>
            </w:pPr>
            <w:r>
              <w:rPr>
                <w:rFonts w:hint="eastAsia" w:ascii="Consolas" w:hAnsi="Consolas" w:cs="Calibri"/>
                <w:bCs/>
                <w:sz w:val="22"/>
              </w:rPr>
              <w:t>}</w:t>
            </w:r>
          </w:p>
          <w:p>
            <w:pPr>
              <w:rPr>
                <w:rFonts w:ascii="Consolas" w:hAnsi="Consolas" w:cs="Calibri"/>
                <w:bCs/>
                <w:sz w:val="22"/>
              </w:rPr>
            </w:pPr>
            <w:r>
              <w:rPr>
                <w:rFonts w:hint="eastAsia" w:ascii="Consolas" w:hAnsi="Consolas" w:cs="Calibri"/>
                <w:bCs/>
                <w:sz w:val="22"/>
              </w:rPr>
              <w:t>//调用DataService层的接口</w:t>
            </w:r>
          </w:p>
          <w:p>
            <w:pPr>
              <w:jc w:val="left"/>
              <w:rPr>
                <w:rFonts w:ascii="Consolas" w:hAnsi="Consolas" w:eastAsia="Consolas" w:cs="Calibri"/>
                <w:bCs/>
                <w:sz w:val="22"/>
              </w:rPr>
            </w:pPr>
            <w:r>
              <w:rPr>
                <w:rFonts w:hint="eastAsia" w:ascii="Consolas" w:hAnsi="Consolas" w:eastAsia="Consolas" w:cs="Calibri"/>
                <w:bCs/>
                <w:sz w:val="22"/>
              </w:rPr>
              <w:t>public interface LogDataService {</w:t>
            </w:r>
          </w:p>
          <w:p>
            <w:pPr>
              <w:jc w:val="left"/>
              <w:rPr>
                <w:rFonts w:ascii="Consolas" w:hAnsi="Consolas" w:eastAsia="Consolas" w:cs="Calibri"/>
                <w:bCs/>
                <w:sz w:val="22"/>
              </w:rPr>
            </w:pPr>
            <w:r>
              <w:rPr>
                <w:rFonts w:hint="eastAsia" w:ascii="Consolas" w:hAnsi="Consolas" w:eastAsia="Consolas" w:cs="Calibri"/>
                <w:bCs/>
                <w:sz w:val="22"/>
              </w:rPr>
              <w:tab/>
            </w:r>
            <w:r>
              <w:rPr>
                <w:rFonts w:hint="eastAsia" w:ascii="Consolas" w:hAnsi="Consolas" w:eastAsia="Consolas" w:cs="Calibri"/>
                <w:bCs/>
                <w:sz w:val="22"/>
              </w:rPr>
              <w:t>public LogPO find(long id) throws RemoteException;</w:t>
            </w:r>
          </w:p>
          <w:p>
            <w:pPr>
              <w:jc w:val="left"/>
              <w:rPr>
                <w:rFonts w:ascii="Consolas" w:hAnsi="Consolas" w:eastAsia="Consolas" w:cs="Calibri"/>
                <w:bCs/>
                <w:sz w:val="22"/>
              </w:rPr>
            </w:pPr>
            <w:r>
              <w:rPr>
                <w:rFonts w:hint="eastAsia" w:ascii="Consolas" w:hAnsi="Consolas" w:eastAsia="Consolas" w:cs="Calibri"/>
                <w:bCs/>
                <w:sz w:val="22"/>
              </w:rPr>
              <w:tab/>
            </w:r>
            <w:r>
              <w:rPr>
                <w:rFonts w:hint="eastAsia" w:ascii="Consolas" w:hAnsi="Consolas" w:eastAsia="Consolas" w:cs="Calibri"/>
                <w:bCs/>
                <w:sz w:val="22"/>
              </w:rPr>
              <w:t>public ArrayList&lt;LogPO&gt; findAll() throws RemoteException;</w:t>
            </w:r>
          </w:p>
          <w:p>
            <w:pPr>
              <w:jc w:val="left"/>
              <w:rPr>
                <w:rFonts w:ascii="Consolas" w:hAnsi="Consolas" w:eastAsia="Consolas" w:cs="Calibri"/>
                <w:bCs/>
                <w:sz w:val="22"/>
              </w:rPr>
            </w:pPr>
            <w:r>
              <w:rPr>
                <w:rFonts w:hint="eastAsia" w:ascii="Consolas" w:hAnsi="Consolas" w:eastAsia="Consolas" w:cs="Calibri"/>
                <w:bCs/>
                <w:sz w:val="22"/>
              </w:rPr>
              <w:tab/>
            </w:r>
            <w:r>
              <w:rPr>
                <w:rFonts w:hint="eastAsia" w:ascii="Consolas" w:hAnsi="Consolas" w:eastAsia="Consolas" w:cs="Calibri"/>
                <w:bCs/>
                <w:sz w:val="22"/>
              </w:rPr>
              <w:t>public void insert(LogPO po) throws RemoteException;</w:t>
            </w:r>
          </w:p>
          <w:p>
            <w:pPr>
              <w:jc w:val="left"/>
              <w:rPr>
                <w:rFonts w:ascii="Consolas" w:hAnsi="Consolas" w:eastAsia="Consolas" w:cs="Calibri"/>
                <w:bCs/>
                <w:sz w:val="22"/>
              </w:rPr>
            </w:pPr>
            <w:r>
              <w:rPr>
                <w:rFonts w:hint="eastAsia" w:ascii="Consolas" w:hAnsi="Consolas" w:eastAsia="Consolas" w:cs="Calibri"/>
                <w:bCs/>
                <w:sz w:val="22"/>
              </w:rPr>
              <w:tab/>
            </w:r>
            <w:r>
              <w:rPr>
                <w:rFonts w:hint="eastAsia" w:ascii="Consolas" w:hAnsi="Consolas" w:eastAsia="Consolas" w:cs="Calibri"/>
                <w:bCs/>
                <w:sz w:val="22"/>
              </w:rPr>
              <w:t xml:space="preserve">public void finish() throws </w:t>
            </w:r>
            <w:r>
              <w:rPr>
                <w:rFonts w:hint="eastAsia" w:ascii="Consolas" w:hAnsi="Consolas" w:eastAsia="Consolas" w:cs="Calibri"/>
                <w:bCs/>
                <w:sz w:val="22"/>
                <w:u w:val="single"/>
              </w:rPr>
              <w:t>RemoteException</w:t>
            </w:r>
            <w:r>
              <w:rPr>
                <w:rFonts w:hint="eastAsia" w:ascii="Consolas" w:hAnsi="Consolas" w:eastAsia="Consolas" w:cs="Calibri"/>
                <w:bCs/>
                <w:sz w:val="22"/>
              </w:rPr>
              <w:t>;</w:t>
            </w:r>
          </w:p>
          <w:p>
            <w:pPr>
              <w:rPr>
                <w:rFonts w:ascii="Consolas" w:hAnsi="Consolas" w:cs="Calibri"/>
                <w:bCs/>
                <w:sz w:val="22"/>
              </w:rPr>
            </w:pPr>
            <w:r>
              <w:rPr>
                <w:rFonts w:hint="eastAsia" w:ascii="Consolas" w:hAnsi="Consolas" w:eastAsia="Consolas" w:cs="Calibri"/>
                <w:bCs/>
                <w:sz w:val="22"/>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057" w:hRule="atLeast"/>
        </w:trPr>
        <w:tc>
          <w:tcPr>
            <w:tcW w:w="503" w:type="dxa"/>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eastAsiaTheme="minorEastAsia"/>
              </w:rPr>
            </w:pPr>
            <w:r>
              <w:rPr>
                <w:rFonts w:hint="eastAsia" w:ascii="Calibri" w:hAnsi="Calibri" w:cs="Calibri"/>
              </w:rPr>
              <w:t>输出</w:t>
            </w: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eastAsiaTheme="minorEastAsia"/>
              </w:rPr>
            </w:pPr>
            <w:r>
              <w:rPr>
                <w:rFonts w:hint="eastAsia" w:ascii="Calibri" w:hAnsi="Calibri" w:cs="Calibri"/>
              </w:rPr>
              <w:t>类图</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eastAsiaTheme="minorEastAsia"/>
              </w:rPr>
            </w:pPr>
            <w:r>
              <w:rPr>
                <w:rFonts w:hint="eastAsia" w:ascii="Calibri" w:hAnsi="Calibri" w:cs="Calibri" w:eastAsiaTheme="minorEastAsia"/>
              </w:rPr>
              <w:drawing>
                <wp:inline distT="0" distB="0" distL="114300" distR="114300">
                  <wp:extent cx="4488815" cy="3366135"/>
                  <wp:effectExtent l="0" t="0" r="6985" b="5715"/>
                  <wp:docPr id="68" name="图片 68"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log"/>
                          <pic:cNvPicPr>
                            <a:picLocks noChangeAspect="1"/>
                          </pic:cNvPicPr>
                        </pic:nvPicPr>
                        <pic:blipFill>
                          <a:blip r:embed="rId13" cstate="print"/>
                          <a:srcRect/>
                          <a:stretch>
                            <a:fillRect/>
                          </a:stretch>
                        </pic:blipFill>
                        <pic:spPr>
                          <a:xfrm>
                            <a:off x="0" y="0"/>
                            <a:ext cx="4488815" cy="3366135"/>
                          </a:xfrm>
                          <a:prstGeom prst="rect">
                            <a:avLst/>
                          </a:prstGeom>
                        </pic:spPr>
                      </pic:pic>
                    </a:graphicData>
                  </a:graphic>
                </wp:inline>
              </w:drawing>
            </w:r>
          </w:p>
        </w:tc>
      </w:tr>
    </w:tbl>
    <w:p>
      <w:pPr>
        <w:rPr>
          <w:rFonts w:ascii="宋体" w:hAnsi="宋体"/>
          <w:b/>
          <w:sz w:val="22"/>
        </w:rPr>
      </w:pPr>
    </w:p>
    <w:p>
      <w:pPr>
        <w:rPr>
          <w:rFonts w:ascii="宋体" w:hAnsi="宋体"/>
          <w:sz w:val="22"/>
        </w:rPr>
      </w:pPr>
      <w:r>
        <w:rPr>
          <w:rFonts w:ascii="宋体" w:hAnsi="宋体"/>
          <w:sz w:val="22"/>
        </w:rPr>
        <w:t>(3)模块内部类的接口规范</w:t>
      </w:r>
    </w:p>
    <w:p>
      <w:pPr>
        <w:jc w:val="center"/>
        <w:rPr>
          <w:rFonts w:ascii="宋体" w:hAnsi="宋体"/>
          <w:b/>
          <w:bCs/>
        </w:rPr>
      </w:pPr>
    </w:p>
    <w:p>
      <w:pPr>
        <w:jc w:val="center"/>
        <w:rPr>
          <w:rFonts w:ascii="宋体" w:hAnsi="宋体"/>
          <w:b/>
          <w:bCs/>
          <w:sz w:val="22"/>
        </w:rPr>
      </w:pPr>
      <w:r>
        <w:rPr>
          <w:rFonts w:ascii="宋体" w:hAnsi="宋体"/>
          <w:b/>
          <w:bCs/>
        </w:rPr>
        <w:t>表</w:t>
      </w:r>
      <w:r>
        <w:rPr>
          <w:rFonts w:hint="eastAsia" w:ascii="宋体" w:hAnsi="宋体"/>
          <w:b/>
          <w:bCs/>
        </w:rPr>
        <w:t>2</w:t>
      </w:r>
      <w:r>
        <w:rPr>
          <w:rFonts w:ascii="宋体" w:hAnsi="宋体"/>
          <w:b/>
          <w:bCs/>
        </w:rPr>
        <w:t>6</w:t>
      </w:r>
      <w:r>
        <w:rPr>
          <w:rFonts w:hint="eastAsia" w:ascii="宋体" w:hAnsi="宋体"/>
          <w:b/>
          <w:bCs/>
        </w:rPr>
        <w:t xml:space="preserve"> LogController</w:t>
      </w:r>
      <w:r>
        <w:rPr>
          <w:rFonts w:ascii="宋体" w:hAnsi="宋体"/>
          <w:b/>
          <w:bCs/>
        </w:rPr>
        <w:t>的接口规范</w:t>
      </w:r>
    </w:p>
    <w:tbl>
      <w:tblPr>
        <w:tblStyle w:val="20"/>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185"/>
        <w:gridCol w:w="7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LogController</w:t>
            </w:r>
            <w:r>
              <w:rPr>
                <w:rFonts w:ascii="Calibri" w:hAnsi="Calibri" w:cs="Calibri"/>
                <w:color w:val="000000"/>
              </w:rPr>
              <w:t>.check</w:t>
            </w:r>
            <w:r>
              <w:rPr>
                <w:rFonts w:hint="eastAsia" w:ascii="Calibri" w:hAnsi="Calibri" w:cs="Calibri"/>
                <w:color w:val="000000"/>
              </w:rPr>
              <w:t>Log</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 xml:space="preserve">public </w:t>
            </w:r>
            <w:r>
              <w:rPr>
                <w:rFonts w:hint="eastAsia" w:ascii="Calibri" w:hAnsi="Calibri" w:cs="Calibri"/>
                <w:color w:val="000000"/>
                <w:sz w:val="21"/>
                <w:szCs w:val="21"/>
              </w:rPr>
              <w:t>void checkLog(String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已创建一个Log领域对象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调用Log领域对象的checkLog方法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LogController</w:t>
            </w:r>
            <w:r>
              <w:rPr>
                <w:rFonts w:ascii="Calibri" w:hAnsi="Calibri" w:cs="Calibri"/>
                <w:color w:val="000000"/>
              </w:rPr>
              <w:t>.</w:t>
            </w:r>
            <w:r>
              <w:rPr>
                <w:rFonts w:hint="eastAsia" w:ascii="Calibri" w:hAnsi="Calibri" w:cs="Calibri"/>
                <w:color w:val="000000"/>
              </w:rPr>
              <w:t>generateLog</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p</w:t>
            </w:r>
            <w:r>
              <w:rPr>
                <w:rFonts w:ascii="Calibri" w:hAnsi="Calibri" w:cs="Calibri"/>
                <w:color w:val="000000"/>
                <w:sz w:val="21"/>
                <w:szCs w:val="21"/>
              </w:rPr>
              <w:t>ublic</w:t>
            </w:r>
            <w:r>
              <w:rPr>
                <w:rFonts w:hint="eastAsia" w:ascii="Calibri" w:hAnsi="Calibri" w:cs="Calibri"/>
                <w:color w:val="000000"/>
                <w:sz w:val="21"/>
                <w:szCs w:val="21"/>
              </w:rPr>
              <w:t xml:space="preserve"> void generateLog(String position, String name, String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已创建一个Log领域对象，并且输入符合输入规则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调用Log领域对象的</w:t>
            </w:r>
            <w:r>
              <w:rPr>
                <w:rFonts w:hint="eastAsia" w:ascii="Calibri" w:hAnsi="Calibri" w:cs="Calibri"/>
                <w:color w:val="000000"/>
                <w:sz w:val="21"/>
                <w:szCs w:val="21"/>
              </w:rPr>
              <w:t>generateLog</w:t>
            </w:r>
            <w:r>
              <w:rPr>
                <w:rFonts w:hint="eastAsia" w:ascii="宋体" w:hAnsi="宋体" w:cs="宋体"/>
                <w:color w:val="000000"/>
                <w:sz w:val="21"/>
                <w:szCs w:val="21"/>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需要的服务（需接口</w:t>
            </w:r>
            <w:r>
              <w:rPr>
                <w:rFonts w:hint="eastAsia" w:ascii="宋体" w:hAnsi="宋体" w:cs="宋体"/>
                <w:color w:val="FFFFFF"/>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服务名</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Log.checkLog(String date)</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查看操作日志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Log</w:t>
            </w:r>
            <w:r>
              <w:rPr>
                <w:rFonts w:ascii="Calibri" w:hAnsi="Calibri" w:cs="Calibri"/>
                <w:color w:val="000000"/>
                <w:sz w:val="21"/>
                <w:szCs w:val="21"/>
              </w:rPr>
              <w:t>.</w:t>
            </w:r>
            <w:r>
              <w:rPr>
                <w:rFonts w:hint="eastAsia" w:ascii="Calibri" w:hAnsi="Calibri" w:cs="Calibri"/>
                <w:color w:val="000000"/>
                <w:sz w:val="21"/>
                <w:szCs w:val="21"/>
              </w:rPr>
              <w:t>generateLog(String position, String name, String operation)</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center"/>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生成操作日志</w:t>
            </w:r>
          </w:p>
        </w:tc>
      </w:tr>
    </w:tbl>
    <w:p>
      <w:pPr>
        <w:pStyle w:val="7"/>
        <w:spacing w:line="276" w:lineRule="auto"/>
        <w:ind w:firstLine="440"/>
        <w:rPr>
          <w:rFonts w:ascii="宋体" w:hAnsi="宋体"/>
          <w:sz w:val="22"/>
          <w:szCs w:val="21"/>
        </w:rPr>
      </w:pPr>
    </w:p>
    <w:p>
      <w:pPr>
        <w:jc w:val="center"/>
        <w:rPr>
          <w:rFonts w:ascii="宋体" w:hAnsi="宋体"/>
          <w:b/>
          <w:bCs/>
          <w:sz w:val="22"/>
        </w:rPr>
      </w:pPr>
      <w:r>
        <w:rPr>
          <w:rFonts w:ascii="宋体" w:hAnsi="宋体"/>
          <w:b/>
          <w:bCs/>
        </w:rPr>
        <w:t>表27</w:t>
      </w:r>
      <w:r>
        <w:rPr>
          <w:rFonts w:hint="eastAsia" w:ascii="宋体" w:hAnsi="宋体"/>
          <w:b/>
          <w:bCs/>
        </w:rPr>
        <w:t xml:space="preserve"> Log</w:t>
      </w:r>
      <w:r>
        <w:rPr>
          <w:rFonts w:ascii="宋体" w:hAnsi="宋体"/>
          <w:b/>
          <w:bCs/>
        </w:rPr>
        <w:t>的接口规范</w:t>
      </w:r>
    </w:p>
    <w:tbl>
      <w:tblPr>
        <w:tblStyle w:val="20"/>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185"/>
        <w:gridCol w:w="7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Log</w:t>
            </w:r>
            <w:r>
              <w:rPr>
                <w:rFonts w:ascii="Calibri" w:hAnsi="Calibri" w:cs="Calibri"/>
                <w:color w:val="000000"/>
              </w:rPr>
              <w:t>.check</w:t>
            </w:r>
            <w:r>
              <w:rPr>
                <w:rFonts w:hint="eastAsia" w:ascii="Calibri" w:hAnsi="Calibri" w:cs="Calibri"/>
                <w:color w:val="000000"/>
              </w:rPr>
              <w:t>Log</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 xml:space="preserve">public </w:t>
            </w:r>
            <w:r>
              <w:rPr>
                <w:rFonts w:hint="eastAsia" w:ascii="Calibri" w:hAnsi="Calibri" w:cs="Calibri"/>
                <w:color w:val="000000"/>
                <w:sz w:val="21"/>
                <w:szCs w:val="21"/>
              </w:rPr>
              <w:t>ArrayList&lt;String&gt; checkLog(String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启动一个查看操作日志的回合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如果date为空，查看所有操作日志，否则返回所选日期的操作日志，之后结束此次查看操作日志回合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Log</w:t>
            </w:r>
            <w:r>
              <w:rPr>
                <w:rFonts w:ascii="Calibri" w:hAnsi="Calibri" w:cs="Calibri"/>
                <w:color w:val="000000"/>
              </w:rPr>
              <w:t>.</w:t>
            </w:r>
            <w:r>
              <w:rPr>
                <w:rFonts w:hint="eastAsia" w:ascii="Calibri" w:hAnsi="Calibri" w:cs="Calibri"/>
                <w:color w:val="000000"/>
              </w:rPr>
              <w:t>generateLog</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p</w:t>
            </w:r>
            <w:r>
              <w:rPr>
                <w:rFonts w:ascii="Calibri" w:hAnsi="Calibri" w:cs="Calibri"/>
                <w:color w:val="000000"/>
                <w:sz w:val="21"/>
                <w:szCs w:val="21"/>
              </w:rPr>
              <w:t>ublic</w:t>
            </w:r>
            <w:r>
              <w:rPr>
                <w:rFonts w:hint="eastAsia" w:ascii="Calibri" w:hAnsi="Calibri" w:cs="Calibri"/>
                <w:color w:val="000000"/>
                <w:sz w:val="21"/>
                <w:szCs w:val="21"/>
              </w:rPr>
              <w:t xml:space="preserve"> void generateLog(String position, String name, String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操作已完成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生成操作日志，持久化更新涉及的领域对象的数据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需要的服务（需接口</w:t>
            </w:r>
            <w:r>
              <w:rPr>
                <w:rFonts w:hint="eastAsia" w:ascii="宋体" w:hAnsi="宋体" w:cs="宋体"/>
                <w:color w:val="FFFFFF"/>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服务名</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DatabaseFactory.get</w:t>
            </w:r>
            <w:r>
              <w:rPr>
                <w:rFonts w:hint="eastAsia" w:ascii="Calibri" w:hAnsi="Calibri" w:cs="Calibri"/>
                <w:color w:val="000000"/>
                <w:sz w:val="21"/>
                <w:szCs w:val="21"/>
              </w:rPr>
              <w:t>Log</w:t>
            </w:r>
            <w:r>
              <w:rPr>
                <w:rFonts w:ascii="Calibri" w:hAnsi="Calibri" w:cs="Calibri"/>
                <w:color w:val="000000"/>
                <w:sz w:val="21"/>
                <w:szCs w:val="21"/>
              </w:rPr>
              <w:t>Database</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得到Log数据库的服务的引用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Log</w:t>
            </w:r>
            <w:r>
              <w:rPr>
                <w:rFonts w:ascii="Calibri" w:hAnsi="Calibri" w:cs="Calibri"/>
                <w:color w:val="000000"/>
                <w:sz w:val="21"/>
                <w:szCs w:val="21"/>
              </w:rPr>
              <w:t>DataService.insert(</w:t>
            </w:r>
            <w:r>
              <w:rPr>
                <w:rFonts w:hint="eastAsia" w:ascii="Calibri" w:hAnsi="Calibri" w:cs="Calibri"/>
                <w:color w:val="000000"/>
                <w:sz w:val="21"/>
                <w:szCs w:val="21"/>
              </w:rPr>
              <w:t>Log</w:t>
            </w:r>
            <w:r>
              <w:rPr>
                <w:rFonts w:ascii="Calibri" w:hAnsi="Calibri" w:cs="Calibri"/>
                <w:color w:val="000000"/>
                <w:sz w:val="21"/>
                <w:szCs w:val="21"/>
              </w:rPr>
              <w:t>PO po</w:t>
            </w:r>
            <w:r>
              <w:rPr>
                <w:rFonts w:hint="eastAsia" w:ascii="Calibri" w:hAnsi="Calibri" w:cs="Calibri"/>
                <w:color w:val="000000"/>
                <w:sz w:val="21"/>
                <w:szCs w:val="21"/>
              </w:rPr>
              <w:t>)</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hint="eastAsia" w:ascii="Calibri" w:hAnsi="Calibri" w:cs="Calibri"/>
                <w:color w:val="000000"/>
                <w:sz w:val="21"/>
                <w:szCs w:val="21"/>
              </w:rPr>
              <w:t>Log</w:t>
            </w:r>
            <w:r>
              <w:rPr>
                <w:rFonts w:ascii="Calibri" w:hAnsi="Calibri" w:cs="Calibri"/>
                <w:color w:val="000000"/>
                <w:sz w:val="21"/>
                <w:szCs w:val="21"/>
              </w:rPr>
              <w:t>DataService</w:t>
            </w:r>
            <w:r>
              <w:rPr>
                <w:rFonts w:hint="eastAsia" w:ascii="Calibri" w:hAnsi="Calibri" w:cs="Calibri"/>
                <w:color w:val="000000"/>
                <w:sz w:val="21"/>
                <w:szCs w:val="21"/>
              </w:rPr>
              <w:t>.find(String date)</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根据日期进行查找多个持久化对象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hint="eastAsia" w:ascii="Calibri" w:hAnsi="Calibri" w:cs="Calibri"/>
                <w:color w:val="000000"/>
                <w:sz w:val="21"/>
                <w:szCs w:val="21"/>
              </w:rPr>
              <w:t>Log</w:t>
            </w:r>
            <w:r>
              <w:rPr>
                <w:rFonts w:ascii="Calibri" w:hAnsi="Calibri" w:cs="Calibri"/>
                <w:color w:val="000000"/>
                <w:sz w:val="21"/>
                <w:szCs w:val="21"/>
              </w:rPr>
              <w:t>DataService</w:t>
            </w:r>
            <w:r>
              <w:rPr>
                <w:rFonts w:hint="eastAsia" w:ascii="Calibri" w:hAnsi="Calibri" w:cs="Calibri"/>
                <w:color w:val="000000"/>
                <w:sz w:val="21"/>
                <w:szCs w:val="21"/>
              </w:rPr>
              <w:t>.findAll()</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进行查找所有持久化对象</w:t>
            </w:r>
          </w:p>
        </w:tc>
      </w:tr>
    </w:tbl>
    <w:p>
      <w:pPr>
        <w:pStyle w:val="2"/>
        <w:widowControl/>
        <w:numPr>
          <w:ilvl w:val="3"/>
          <w:numId w:val="1"/>
        </w:numPr>
        <w:rPr>
          <w:rFonts w:ascii="宋体" w:hAnsi="宋体" w:cs="宋体"/>
          <w:sz w:val="24"/>
          <w:szCs w:val="28"/>
        </w:rPr>
      </w:pPr>
      <w:r>
        <w:rPr>
          <w:rFonts w:hint="eastAsia" w:ascii="宋体" w:hAnsi="宋体" w:cs="宋体"/>
          <w:sz w:val="24"/>
          <w:szCs w:val="28"/>
        </w:rPr>
        <w:t>sheetbl模块</w:t>
      </w:r>
      <w:bookmarkEnd w:id="40"/>
    </w:p>
    <w:p>
      <w:pPr>
        <w:spacing w:line="360" w:lineRule="auto"/>
        <w:rPr>
          <w:rFonts w:ascii="宋体" w:hAnsi="宋体"/>
          <w:sz w:val="22"/>
        </w:rPr>
      </w:pPr>
      <w:bookmarkStart w:id="41" w:name="_Toc402982483"/>
      <w:r>
        <w:rPr>
          <w:rFonts w:ascii="宋体" w:hAnsi="宋体"/>
          <w:sz w:val="22"/>
        </w:rPr>
        <w:t>(1)模块概述</w:t>
      </w:r>
    </w:p>
    <w:p>
      <w:pPr>
        <w:pStyle w:val="7"/>
        <w:spacing w:line="276" w:lineRule="auto"/>
        <w:ind w:firstLine="440"/>
        <w:rPr>
          <w:rFonts w:ascii="宋体" w:hAnsi="宋体"/>
          <w:sz w:val="22"/>
          <w:szCs w:val="21"/>
        </w:rPr>
      </w:pPr>
      <w:r>
        <w:rPr>
          <w:rFonts w:hint="eastAsia" w:ascii="宋体" w:hAnsi="宋体"/>
          <w:sz w:val="22"/>
          <w:szCs w:val="21"/>
        </w:rPr>
        <w:t>sheet</w:t>
      </w:r>
      <w:r>
        <w:rPr>
          <w:rFonts w:ascii="宋体" w:hAnsi="宋体"/>
          <w:sz w:val="22"/>
          <w:szCs w:val="21"/>
        </w:rPr>
        <w:t>bl模块负责实现</w:t>
      </w:r>
      <w:r>
        <w:rPr>
          <w:rFonts w:hint="eastAsia" w:ascii="宋体" w:hAnsi="宋体"/>
          <w:sz w:val="22"/>
          <w:szCs w:val="21"/>
        </w:rPr>
        <w:t>与表格相关</w:t>
      </w:r>
      <w:r>
        <w:rPr>
          <w:rFonts w:ascii="宋体" w:hAnsi="宋体"/>
          <w:sz w:val="22"/>
          <w:szCs w:val="21"/>
        </w:rPr>
        <w:t>的功能需求，具体功能需求和非功能需求请参见需求规格说明文档和体系结构设计文档。</w:t>
      </w:r>
    </w:p>
    <w:p>
      <w:pPr>
        <w:spacing w:line="360" w:lineRule="auto"/>
        <w:rPr>
          <w:rFonts w:ascii="宋体" w:hAnsi="宋体"/>
          <w:sz w:val="22"/>
        </w:rPr>
      </w:pPr>
      <w:r>
        <w:rPr>
          <w:rFonts w:ascii="宋体" w:hAnsi="宋体"/>
          <w:sz w:val="22"/>
        </w:rPr>
        <w:t>(2)整体结构</w:t>
      </w:r>
    </w:p>
    <w:p>
      <w:pPr>
        <w:pStyle w:val="7"/>
        <w:spacing w:line="276" w:lineRule="auto"/>
        <w:ind w:firstLine="420" w:firstLineChars="0"/>
        <w:rPr>
          <w:rFonts w:ascii="宋体" w:hAnsi="宋体"/>
          <w:sz w:val="22"/>
          <w:szCs w:val="21"/>
        </w:rPr>
      </w:pPr>
      <w:r>
        <w:rPr>
          <w:rFonts w:hint="eastAsia" w:ascii="宋体" w:hAnsi="宋体"/>
          <w:sz w:val="22"/>
          <w:szCs w:val="21"/>
        </w:rPr>
        <w:t>sheet</w:t>
      </w:r>
      <w:r>
        <w:rPr>
          <w:rFonts w:ascii="宋体" w:hAnsi="宋体"/>
          <w:sz w:val="22"/>
          <w:szCs w:val="21"/>
        </w:rPr>
        <w:t>bl模块实现了展示层与业务逻辑层之间的</w:t>
      </w:r>
      <w:r>
        <w:rPr>
          <w:rFonts w:hint="eastAsia" w:ascii="宋体" w:hAnsi="宋体"/>
          <w:sz w:val="22"/>
          <w:szCs w:val="21"/>
        </w:rPr>
        <w:t>sheet</w:t>
      </w:r>
      <w:r>
        <w:rPr>
          <w:rFonts w:ascii="宋体" w:hAnsi="宋体"/>
          <w:sz w:val="22"/>
          <w:szCs w:val="21"/>
        </w:rPr>
        <w:t>blservice接口和业务逻辑层与数据层之间的</w:t>
      </w:r>
      <w:r>
        <w:rPr>
          <w:rFonts w:hint="eastAsia" w:ascii="宋体" w:hAnsi="宋体"/>
          <w:sz w:val="22"/>
          <w:szCs w:val="21"/>
        </w:rPr>
        <w:t>sheet</w:t>
      </w:r>
      <w:r>
        <w:rPr>
          <w:rFonts w:ascii="宋体" w:hAnsi="宋体"/>
          <w:sz w:val="22"/>
          <w:szCs w:val="21"/>
        </w:rPr>
        <w:t>dataservice接口。</w:t>
      </w:r>
    </w:p>
    <w:tbl>
      <w:tblPr>
        <w:tblStyle w:val="20"/>
        <w:tblpPr w:leftFromText="180" w:rightFromText="180" w:vertAnchor="page" w:horzAnchor="page" w:tblpX="1973" w:tblpY="3076"/>
        <w:tblOverlap w:val="never"/>
        <w:tblW w:w="8522"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503"/>
        <w:gridCol w:w="728"/>
        <w:gridCol w:w="7291"/>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654" w:hRule="atLeast"/>
        </w:trPr>
        <w:tc>
          <w:tcPr>
            <w:tcW w:w="503" w:type="dxa"/>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eastAsiaTheme="minorEastAsia"/>
              </w:rPr>
            </w:pPr>
            <w:r>
              <w:rPr>
                <w:rFonts w:hint="eastAsia" w:ascii="Calibri" w:hAnsi="Calibri" w:cs="Calibri"/>
              </w:rPr>
              <w:t>体系结构</w:t>
            </w:r>
          </w:p>
        </w:tc>
        <w:tc>
          <w:tcPr>
            <w:tcW w:w="7291" w:type="dxa"/>
            <w:tcBorders>
              <w:top w:val="single" w:color="000000" w:sz="4" w:space="0"/>
              <w:left w:val="single" w:color="000000" w:sz="4" w:space="0"/>
              <w:bottom w:val="single" w:color="000000" w:sz="4" w:space="0"/>
              <w:right w:val="single" w:color="000000" w:sz="4" w:space="0"/>
              <w:tl2br w:val="nil"/>
              <w:tr2bl w:val="nil"/>
            </w:tcBorders>
            <w:vAlign w:val="center"/>
          </w:tcPr>
          <w:p>
            <w:pPr>
              <w:rPr>
                <w:rFonts w:ascii="Consolas" w:hAnsi="Consolas" w:cs="Calibri"/>
                <w:bCs/>
                <w:sz w:val="22"/>
              </w:rPr>
            </w:pPr>
            <w:r>
              <w:rPr>
                <w:rFonts w:hint="eastAsia" w:ascii="Consolas" w:hAnsi="Consolas" w:cs="Calibri"/>
                <w:bCs/>
                <w:sz w:val="22"/>
              </w:rPr>
              <w:t>// 被Presentation层调用的接口</w:t>
            </w:r>
          </w:p>
          <w:p>
            <w:pPr>
              <w:rPr>
                <w:rFonts w:hint="eastAsia" w:ascii="Consolas" w:hAnsi="Consolas" w:cs="Calibri"/>
                <w:bCs/>
                <w:sz w:val="22"/>
              </w:rPr>
            </w:pPr>
            <w:r>
              <w:rPr>
                <w:rFonts w:hint="eastAsia" w:ascii="Consolas" w:hAnsi="Consolas" w:cs="Calibri"/>
                <w:bCs/>
                <w:sz w:val="22"/>
              </w:rPr>
              <w:t>public interface SheetBLService {</w:t>
            </w:r>
          </w:p>
          <w:p>
            <w:pPr>
              <w:rPr>
                <w:rFonts w:hint="eastAsia" w:ascii="Consolas" w:hAnsi="Consolas" w:cs="Calibri"/>
                <w:bCs/>
                <w:sz w:val="22"/>
              </w:rPr>
            </w:pPr>
            <w:r>
              <w:rPr>
                <w:rFonts w:hint="eastAsia" w:ascii="Consolas" w:hAnsi="Consolas" w:cs="Calibri"/>
                <w:bCs/>
                <w:sz w:val="22"/>
              </w:rPr>
              <w:tab/>
            </w:r>
            <w:r>
              <w:rPr>
                <w:rFonts w:hint="eastAsia" w:ascii="Consolas" w:hAnsi="Consolas" w:cs="Calibri"/>
                <w:bCs/>
                <w:sz w:val="22"/>
              </w:rPr>
              <w:t>public String[][] getExistedInfo();</w:t>
            </w:r>
          </w:p>
          <w:p>
            <w:pPr>
              <w:rPr>
                <w:rFonts w:hint="eastAsia" w:ascii="Consolas" w:hAnsi="Consolas" w:cs="Calibri"/>
                <w:bCs/>
                <w:sz w:val="22"/>
              </w:rPr>
            </w:pPr>
            <w:r>
              <w:rPr>
                <w:rFonts w:hint="eastAsia" w:ascii="Consolas" w:hAnsi="Consolas" w:cs="Calibri"/>
                <w:bCs/>
                <w:sz w:val="22"/>
              </w:rPr>
              <w:tab/>
            </w:r>
            <w:r>
              <w:rPr>
                <w:rFonts w:hint="eastAsia" w:ascii="Consolas" w:hAnsi="Consolas" w:cs="Calibri"/>
                <w:bCs/>
                <w:sz w:val="22"/>
              </w:rPr>
              <w:t>public boolean add(SheetVO vo);</w:t>
            </w:r>
          </w:p>
          <w:p>
            <w:pPr>
              <w:rPr>
                <w:rFonts w:hint="eastAsia" w:ascii="Consolas" w:hAnsi="Consolas" w:cs="Calibri"/>
                <w:bCs/>
                <w:sz w:val="22"/>
              </w:rPr>
            </w:pPr>
            <w:r>
              <w:rPr>
                <w:rFonts w:hint="eastAsia" w:ascii="Consolas" w:hAnsi="Consolas" w:cs="Calibri"/>
                <w:bCs/>
                <w:sz w:val="22"/>
              </w:rPr>
              <w:tab/>
            </w:r>
            <w:r>
              <w:rPr>
                <w:rFonts w:hint="eastAsia" w:ascii="Consolas" w:hAnsi="Consolas" w:cs="Calibri"/>
                <w:bCs/>
                <w:sz w:val="22"/>
              </w:rPr>
              <w:t>public boolean modify(long ID, SheetVO vo);</w:t>
            </w:r>
          </w:p>
          <w:p>
            <w:pPr>
              <w:rPr>
                <w:rFonts w:hint="eastAsia" w:ascii="Consolas" w:hAnsi="Consolas" w:cs="Calibri"/>
                <w:bCs/>
                <w:sz w:val="22"/>
              </w:rPr>
            </w:pPr>
            <w:r>
              <w:rPr>
                <w:rFonts w:hint="eastAsia" w:ascii="Consolas" w:hAnsi="Consolas" w:cs="Calibri"/>
                <w:bCs/>
                <w:sz w:val="22"/>
              </w:rPr>
              <w:tab/>
            </w:r>
            <w:r>
              <w:rPr>
                <w:rFonts w:hint="eastAsia" w:ascii="Consolas" w:hAnsi="Consolas" w:cs="Calibri"/>
                <w:bCs/>
                <w:sz w:val="22"/>
              </w:rPr>
              <w:t>public SheetVO find(long ID);</w:t>
            </w:r>
          </w:p>
          <w:p>
            <w:pPr>
              <w:rPr>
                <w:rFonts w:hint="eastAsia" w:ascii="Consolas" w:hAnsi="Consolas" w:cs="Calibri"/>
                <w:bCs/>
                <w:sz w:val="22"/>
              </w:rPr>
            </w:pPr>
            <w:r>
              <w:rPr>
                <w:rFonts w:hint="eastAsia" w:ascii="Consolas" w:hAnsi="Consolas" w:cs="Calibri"/>
                <w:bCs/>
                <w:sz w:val="22"/>
              </w:rPr>
              <w:tab/>
            </w:r>
            <w:r>
              <w:rPr>
                <w:rFonts w:hint="eastAsia" w:ascii="Consolas" w:hAnsi="Consolas" w:cs="Calibri"/>
                <w:bCs/>
                <w:sz w:val="22"/>
              </w:rPr>
              <w:t>public</w:t>
            </w:r>
            <w:r>
              <w:rPr>
                <w:rFonts w:hint="eastAsia" w:ascii="Consolas" w:hAnsi="Consolas" w:cs="Calibri"/>
                <w:bCs/>
                <w:sz w:val="22"/>
                <w:lang w:val="en-US" w:eastAsia="zh-CN"/>
              </w:rPr>
              <w:t xml:space="preserve"> </w:t>
            </w:r>
            <w:r>
              <w:rPr>
                <w:rFonts w:hint="eastAsia" w:ascii="Consolas" w:hAnsi="Consolas" w:cs="Calibri"/>
                <w:bCs/>
                <w:sz w:val="22"/>
              </w:rPr>
              <w:t>ArrayList&lt;SheetVO&gt; findVOs(FindingType findingType);</w:t>
            </w:r>
          </w:p>
          <w:p>
            <w:pPr>
              <w:rPr>
                <w:rFonts w:hint="eastAsia" w:ascii="Consolas" w:hAnsi="Consolas" w:cs="Calibri"/>
                <w:bCs/>
                <w:sz w:val="22"/>
              </w:rPr>
            </w:pPr>
            <w:r>
              <w:rPr>
                <w:rFonts w:hint="eastAsia" w:ascii="Consolas" w:hAnsi="Consolas" w:cs="Calibri"/>
                <w:bCs/>
                <w:sz w:val="22"/>
              </w:rPr>
              <w:tab/>
            </w:r>
            <w:r>
              <w:rPr>
                <w:rFonts w:hint="eastAsia" w:ascii="Consolas" w:hAnsi="Consolas" w:cs="Calibri"/>
                <w:bCs/>
                <w:sz w:val="22"/>
              </w:rPr>
              <w:t>public boolean examineSheet(long ID, SheetState state);</w:t>
            </w:r>
          </w:p>
          <w:p>
            <w:pPr>
              <w:rPr>
                <w:rFonts w:hint="eastAsia" w:ascii="Consolas" w:hAnsi="Consolas" w:cs="Calibri"/>
                <w:bCs/>
                <w:sz w:val="22"/>
              </w:rPr>
            </w:pPr>
            <w:r>
              <w:rPr>
                <w:rFonts w:hint="eastAsia" w:ascii="Consolas" w:hAnsi="Consolas" w:cs="Calibri"/>
                <w:bCs/>
                <w:sz w:val="22"/>
              </w:rPr>
              <w:t>}</w:t>
            </w:r>
          </w:p>
          <w:p>
            <w:pPr>
              <w:rPr>
                <w:rFonts w:ascii="Consolas" w:hAnsi="Consolas" w:cs="Calibri"/>
                <w:bCs/>
                <w:sz w:val="22"/>
              </w:rPr>
            </w:pPr>
            <w:r>
              <w:rPr>
                <w:rFonts w:hint="eastAsia" w:ascii="Consolas" w:hAnsi="Consolas" w:cs="Calibri"/>
                <w:bCs/>
                <w:sz w:val="22"/>
              </w:rPr>
              <w:t>//调用DataService层的接口</w:t>
            </w:r>
          </w:p>
          <w:p>
            <w:pPr>
              <w:jc w:val="left"/>
              <w:rPr>
                <w:rFonts w:ascii="Consolas" w:hAnsi="Consolas" w:eastAsia="Consolas" w:cs="Calibri"/>
                <w:bCs/>
                <w:sz w:val="22"/>
              </w:rPr>
            </w:pPr>
            <w:r>
              <w:rPr>
                <w:rFonts w:hint="eastAsia" w:ascii="Consolas" w:hAnsi="Consolas" w:eastAsia="Consolas" w:cs="Calibri"/>
                <w:bCs/>
                <w:sz w:val="22"/>
              </w:rPr>
              <w:t>public interface SheetDataService {</w:t>
            </w:r>
          </w:p>
          <w:p>
            <w:pPr>
              <w:jc w:val="left"/>
              <w:rPr>
                <w:rFonts w:ascii="Consolas" w:hAnsi="Consolas" w:eastAsia="Consolas" w:cs="Calibri"/>
                <w:bCs/>
                <w:sz w:val="22"/>
              </w:rPr>
            </w:pPr>
            <w:r>
              <w:rPr>
                <w:rFonts w:hint="eastAsia" w:ascii="Consolas" w:hAnsi="Consolas" w:eastAsia="Consolas" w:cs="Calibri"/>
                <w:bCs/>
                <w:sz w:val="22"/>
              </w:rPr>
              <w:tab/>
            </w:r>
            <w:r>
              <w:rPr>
                <w:rFonts w:hint="eastAsia" w:ascii="Consolas" w:hAnsi="Consolas" w:eastAsia="Consolas" w:cs="Calibri"/>
                <w:bCs/>
                <w:sz w:val="22"/>
              </w:rPr>
              <w:t xml:space="preserve">public SheetPO find(long id) throws </w:t>
            </w:r>
            <w:r>
              <w:rPr>
                <w:rFonts w:hint="eastAsia" w:ascii="Consolas" w:hAnsi="Consolas" w:eastAsia="Consolas" w:cs="Calibri"/>
                <w:bCs/>
                <w:sz w:val="22"/>
                <w:highlight w:val="darkGray"/>
              </w:rPr>
              <w:t>RemoteException</w:t>
            </w:r>
            <w:r>
              <w:rPr>
                <w:rFonts w:hint="eastAsia" w:ascii="Consolas" w:hAnsi="Consolas" w:eastAsia="Consolas" w:cs="Calibri"/>
                <w:bCs/>
                <w:sz w:val="22"/>
              </w:rPr>
              <w:t>;</w:t>
            </w:r>
          </w:p>
          <w:p>
            <w:pPr>
              <w:jc w:val="left"/>
              <w:rPr>
                <w:rFonts w:ascii="Consolas" w:hAnsi="Consolas" w:eastAsia="Consolas" w:cs="Calibri"/>
                <w:bCs/>
                <w:sz w:val="22"/>
              </w:rPr>
            </w:pPr>
            <w:r>
              <w:rPr>
                <w:rFonts w:hint="eastAsia" w:ascii="Consolas" w:hAnsi="Consolas" w:eastAsia="Consolas" w:cs="Calibri"/>
                <w:bCs/>
                <w:sz w:val="22"/>
              </w:rPr>
              <w:tab/>
            </w:r>
            <w:r>
              <w:rPr>
                <w:rFonts w:hint="eastAsia" w:ascii="Consolas" w:hAnsi="Consolas" w:eastAsia="Consolas" w:cs="Calibri"/>
                <w:bCs/>
                <w:sz w:val="22"/>
              </w:rPr>
              <w:t xml:space="preserve">public ArrayList&lt;SheetPO&gt; finds(SheetType type) throws </w:t>
            </w:r>
            <w:r>
              <w:rPr>
                <w:rFonts w:hint="eastAsia" w:ascii="Consolas" w:hAnsi="Consolas" w:eastAsia="Consolas" w:cs="Calibri"/>
                <w:bCs/>
                <w:sz w:val="22"/>
                <w:highlight w:val="darkGray"/>
              </w:rPr>
              <w:t>RemoteException</w:t>
            </w:r>
            <w:r>
              <w:rPr>
                <w:rFonts w:hint="eastAsia" w:ascii="Consolas" w:hAnsi="Consolas" w:eastAsia="Consolas" w:cs="Calibri"/>
                <w:bCs/>
                <w:sz w:val="22"/>
              </w:rPr>
              <w:t>;</w:t>
            </w:r>
          </w:p>
          <w:p>
            <w:pPr>
              <w:jc w:val="left"/>
              <w:rPr>
                <w:rFonts w:ascii="Consolas" w:hAnsi="Consolas" w:eastAsia="Consolas" w:cs="Calibri"/>
                <w:bCs/>
                <w:sz w:val="22"/>
              </w:rPr>
            </w:pPr>
            <w:r>
              <w:rPr>
                <w:rFonts w:hint="eastAsia" w:ascii="Consolas" w:hAnsi="Consolas" w:eastAsia="Consolas" w:cs="Calibri"/>
                <w:bCs/>
                <w:sz w:val="22"/>
              </w:rPr>
              <w:tab/>
            </w:r>
            <w:r>
              <w:rPr>
                <w:rFonts w:hint="eastAsia" w:ascii="Consolas" w:hAnsi="Consolas" w:eastAsia="Consolas" w:cs="Calibri"/>
                <w:bCs/>
                <w:sz w:val="22"/>
              </w:rPr>
              <w:t xml:space="preserve">public void insert(SheetPO po) throws </w:t>
            </w:r>
            <w:r>
              <w:rPr>
                <w:rFonts w:hint="eastAsia" w:ascii="Consolas" w:hAnsi="Consolas" w:eastAsia="Consolas" w:cs="Calibri"/>
                <w:bCs/>
                <w:sz w:val="22"/>
                <w:highlight w:val="darkGray"/>
              </w:rPr>
              <w:t>RemoteException</w:t>
            </w:r>
            <w:r>
              <w:rPr>
                <w:rFonts w:hint="eastAsia" w:ascii="Consolas" w:hAnsi="Consolas" w:eastAsia="Consolas" w:cs="Calibri"/>
                <w:bCs/>
                <w:sz w:val="22"/>
              </w:rPr>
              <w:t>;</w:t>
            </w:r>
          </w:p>
          <w:p>
            <w:pPr>
              <w:jc w:val="left"/>
              <w:rPr>
                <w:rFonts w:ascii="Consolas" w:hAnsi="Consolas" w:eastAsia="Consolas" w:cs="Calibri"/>
                <w:bCs/>
                <w:sz w:val="22"/>
              </w:rPr>
            </w:pPr>
            <w:r>
              <w:rPr>
                <w:rFonts w:hint="eastAsia" w:ascii="Consolas" w:hAnsi="Consolas" w:eastAsia="Consolas" w:cs="Calibri"/>
                <w:bCs/>
                <w:sz w:val="22"/>
              </w:rPr>
              <w:tab/>
            </w:r>
            <w:r>
              <w:rPr>
                <w:rFonts w:hint="eastAsia" w:ascii="Consolas" w:hAnsi="Consolas" w:eastAsia="Consolas" w:cs="Calibri"/>
                <w:bCs/>
                <w:sz w:val="22"/>
              </w:rPr>
              <w:t xml:space="preserve">public void update(SheetPO po) throws </w:t>
            </w:r>
            <w:r>
              <w:rPr>
                <w:rFonts w:hint="eastAsia" w:ascii="Consolas" w:hAnsi="Consolas" w:eastAsia="Consolas" w:cs="Calibri"/>
                <w:bCs/>
                <w:sz w:val="22"/>
                <w:highlight w:val="darkGray"/>
              </w:rPr>
              <w:t>RemoteException</w:t>
            </w:r>
            <w:r>
              <w:rPr>
                <w:rFonts w:hint="eastAsia" w:ascii="Consolas" w:hAnsi="Consolas" w:eastAsia="Consolas" w:cs="Calibri"/>
                <w:bCs/>
                <w:sz w:val="22"/>
              </w:rPr>
              <w:t>;</w:t>
            </w:r>
          </w:p>
          <w:p>
            <w:pPr>
              <w:jc w:val="left"/>
              <w:rPr>
                <w:rFonts w:ascii="Consolas" w:hAnsi="Consolas" w:eastAsia="Consolas" w:cs="Calibri"/>
                <w:bCs/>
                <w:sz w:val="22"/>
              </w:rPr>
            </w:pPr>
            <w:r>
              <w:rPr>
                <w:rFonts w:hint="eastAsia" w:ascii="Consolas" w:hAnsi="Consolas" w:eastAsia="Consolas" w:cs="Calibri"/>
                <w:bCs/>
                <w:sz w:val="22"/>
              </w:rPr>
              <w:tab/>
            </w:r>
            <w:r>
              <w:rPr>
                <w:rFonts w:hint="eastAsia" w:ascii="Consolas" w:hAnsi="Consolas" w:eastAsia="Consolas" w:cs="Calibri"/>
                <w:bCs/>
                <w:sz w:val="22"/>
              </w:rPr>
              <w:t xml:space="preserve">public void finish() throws </w:t>
            </w:r>
            <w:r>
              <w:rPr>
                <w:rFonts w:hint="eastAsia" w:ascii="Consolas" w:hAnsi="Consolas" w:eastAsia="Consolas" w:cs="Calibri"/>
                <w:bCs/>
                <w:sz w:val="22"/>
                <w:highlight w:val="darkGray"/>
              </w:rPr>
              <w:t>RemoteException</w:t>
            </w:r>
            <w:r>
              <w:rPr>
                <w:rFonts w:hint="eastAsia" w:ascii="Consolas" w:hAnsi="Consolas" w:eastAsia="Consolas" w:cs="Calibri"/>
                <w:bCs/>
                <w:sz w:val="22"/>
              </w:rPr>
              <w:t>;</w:t>
            </w:r>
          </w:p>
          <w:p>
            <w:pPr>
              <w:rPr>
                <w:rFonts w:ascii="Consolas" w:hAnsi="Consolas" w:cs="Calibri"/>
                <w:bCs/>
                <w:sz w:val="22"/>
              </w:rPr>
            </w:pPr>
            <w:r>
              <w:rPr>
                <w:rFonts w:hint="eastAsia" w:ascii="Consolas" w:hAnsi="Consolas" w:eastAsia="Consolas" w:cs="Calibri"/>
                <w:bCs/>
                <w:sz w:val="22"/>
              </w:rPr>
              <w:t>}</w:t>
            </w:r>
          </w:p>
          <w:p>
            <w:pPr>
              <w:rPr>
                <w:rFonts w:ascii="Consolas" w:hAnsi="Consolas" w:cs="Calibri"/>
                <w:bCs/>
                <w:sz w:val="22"/>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057" w:hRule="atLeast"/>
        </w:trPr>
        <w:tc>
          <w:tcPr>
            <w:tcW w:w="503" w:type="dxa"/>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eastAsiaTheme="minorEastAsia"/>
              </w:rPr>
            </w:pPr>
            <w:r>
              <w:rPr>
                <w:rFonts w:hint="eastAsia" w:ascii="Calibri" w:hAnsi="Calibri" w:cs="Calibri"/>
              </w:rPr>
              <w:t>输出</w:t>
            </w: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eastAsiaTheme="minorEastAsia"/>
              </w:rPr>
            </w:pPr>
            <w:r>
              <w:rPr>
                <w:rFonts w:hint="eastAsia" w:ascii="Calibri" w:hAnsi="Calibri" w:cs="Calibri"/>
              </w:rPr>
              <w:t>类图</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hint="eastAsia" w:ascii="Calibri" w:hAnsi="Calibri" w:cs="Calibri" w:eastAsiaTheme="minorEastAsia"/>
                <w:lang w:eastAsia="zh-CN"/>
              </w:rPr>
            </w:pPr>
            <w:r>
              <w:rPr>
                <w:rFonts w:hint="eastAsia" w:ascii="Calibri" w:hAnsi="Calibri" w:cs="Calibri" w:eastAsiaTheme="minorEastAsia"/>
                <w:lang w:eastAsia="zh-CN"/>
              </w:rPr>
              <w:drawing>
                <wp:inline distT="0" distB="0" distL="114300" distR="114300">
                  <wp:extent cx="4490720" cy="2526030"/>
                  <wp:effectExtent l="0" t="0" r="5080" b="7620"/>
                  <wp:docPr id="13" name="图片 13" descr="sheet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heetV2"/>
                          <pic:cNvPicPr>
                            <a:picLocks noChangeAspect="1"/>
                          </pic:cNvPicPr>
                        </pic:nvPicPr>
                        <pic:blipFill>
                          <a:blip r:embed="rId14"/>
                          <a:srcRect/>
                          <a:stretch>
                            <a:fillRect/>
                          </a:stretch>
                        </pic:blipFill>
                        <pic:spPr>
                          <a:xfrm>
                            <a:off x="0" y="0"/>
                            <a:ext cx="4490720" cy="2526030"/>
                          </a:xfrm>
                          <a:prstGeom prst="rect">
                            <a:avLst/>
                          </a:prstGeom>
                        </pic:spPr>
                      </pic:pic>
                    </a:graphicData>
                  </a:graphic>
                </wp:inline>
              </w:drawing>
            </w:r>
          </w:p>
        </w:tc>
      </w:tr>
    </w:tbl>
    <w:p>
      <w:pPr>
        <w:pStyle w:val="38"/>
        <w:spacing w:line="276" w:lineRule="auto"/>
        <w:ind w:firstLine="0" w:firstLineChars="0"/>
        <w:jc w:val="center"/>
        <w:rPr>
          <w:rFonts w:ascii="宋体" w:hAnsi="宋体"/>
          <w:sz w:val="22"/>
        </w:rPr>
      </w:pPr>
      <w:r>
        <w:rPr>
          <w:rFonts w:hint="eastAsia"/>
          <w:b/>
          <w:bCs/>
        </w:rPr>
        <w:t>表28 表格业务逻辑层详细设计的上下文</w:t>
      </w:r>
    </w:p>
    <w:p>
      <w:pPr>
        <w:rPr>
          <w:rFonts w:ascii="宋体" w:hAnsi="宋体"/>
          <w:b/>
          <w:sz w:val="22"/>
        </w:rPr>
      </w:pPr>
    </w:p>
    <w:p>
      <w:pPr>
        <w:rPr>
          <w:rFonts w:ascii="宋体" w:hAnsi="宋体"/>
          <w:sz w:val="22"/>
        </w:rPr>
      </w:pPr>
    </w:p>
    <w:p>
      <w:pPr>
        <w:rPr>
          <w:rFonts w:ascii="宋体" w:hAnsi="宋体"/>
          <w:sz w:val="22"/>
        </w:rPr>
      </w:pPr>
      <w:bookmarkStart w:id="67" w:name="_GoBack"/>
    </w:p>
    <w:bookmarkEnd w:id="67"/>
    <w:p>
      <w:pPr>
        <w:rPr>
          <w:rFonts w:ascii="宋体" w:hAnsi="宋体"/>
          <w:sz w:val="22"/>
        </w:rPr>
      </w:pPr>
    </w:p>
    <w:p>
      <w:pPr>
        <w:rPr>
          <w:rFonts w:ascii="宋体" w:hAnsi="宋体"/>
          <w:sz w:val="22"/>
        </w:rPr>
      </w:pPr>
    </w:p>
    <w:p>
      <w:pPr>
        <w:rPr>
          <w:rFonts w:ascii="宋体" w:hAnsi="宋体"/>
          <w:sz w:val="22"/>
        </w:rPr>
      </w:pPr>
    </w:p>
    <w:p>
      <w:pPr>
        <w:rPr>
          <w:rFonts w:ascii="宋体" w:hAnsi="宋体"/>
          <w:sz w:val="22"/>
        </w:rPr>
      </w:pPr>
      <w:r>
        <w:rPr>
          <w:rFonts w:ascii="宋体" w:hAnsi="宋体"/>
          <w:sz w:val="22"/>
        </w:rPr>
        <w:t>(3)模块内部类的接口规范</w:t>
      </w:r>
    </w:p>
    <w:p>
      <w:pPr>
        <w:jc w:val="center"/>
        <w:rPr>
          <w:rFonts w:ascii="宋体" w:hAnsi="宋体"/>
          <w:b/>
          <w:bCs/>
        </w:rPr>
      </w:pPr>
      <w:r>
        <w:rPr>
          <w:rFonts w:ascii="宋体" w:hAnsi="宋体"/>
          <w:b/>
          <w:bCs/>
        </w:rPr>
        <w:t>表</w:t>
      </w:r>
      <w:r>
        <w:rPr>
          <w:rFonts w:hint="eastAsia" w:ascii="宋体" w:hAnsi="宋体"/>
          <w:b/>
          <w:bCs/>
        </w:rPr>
        <w:t>29 SheetController</w:t>
      </w:r>
      <w:r>
        <w:rPr>
          <w:rFonts w:ascii="宋体" w:hAnsi="宋体"/>
          <w:b/>
          <w:bCs/>
        </w:rPr>
        <w:t>的接口规范</w:t>
      </w:r>
    </w:p>
    <w:tbl>
      <w:tblPr>
        <w:tblStyle w:val="20"/>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185"/>
        <w:gridCol w:w="7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jc w:val="center"/>
              <w:rPr>
                <w:rFonts w:ascii="Calibri" w:hAnsi="Calibri" w:cs="Calibri"/>
                <w:color w:val="000000"/>
              </w:rPr>
            </w:pPr>
            <w:r>
              <w:rPr>
                <w:rFonts w:hint="eastAsia" w:cs="Calibri"/>
                <w:color w:val="000000"/>
                <w:szCs w:val="21"/>
              </w:rPr>
              <w:t>Sheet</w:t>
            </w:r>
            <w:r>
              <w:rPr>
                <w:rFonts w:cs="Calibri"/>
                <w:color w:val="000000"/>
                <w:szCs w:val="21"/>
              </w:rPr>
              <w:t>.</w:t>
            </w:r>
            <w:r>
              <w:rPr>
                <w:rFonts w:hint="eastAsia" w:cs="Calibri"/>
                <w:color w:val="000000"/>
                <w:szCs w:val="21"/>
                <w:lang w:val="en-US" w:eastAsia="zh-CN"/>
              </w:rPr>
              <w:t>getExistedInfo</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 xml:space="preserve">public </w:t>
            </w:r>
            <w:r>
              <w:rPr>
                <w:rFonts w:hint="eastAsia" w:ascii="Calibri" w:hAnsi="Calibri" w:cs="Calibri"/>
                <w:color w:val="000000"/>
                <w:sz w:val="21"/>
                <w:szCs w:val="21"/>
                <w:lang w:val="en-US" w:eastAsia="zh-CN"/>
              </w:rPr>
              <w:t>String[][] getExistedInfo</w:t>
            </w:r>
            <w:r>
              <w:rPr>
                <w:rFonts w:hint="eastAsia" w:ascii="Calibri" w:hAnsi="Calibri" w:cs="Calibr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已创建一个Sheet领域对象，并且输入符合输入规则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调用Sheet领域对象的checkSheet方法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jc w:val="center"/>
              <w:rPr>
                <w:rFonts w:ascii="Calibri" w:hAnsi="Calibri" w:cs="Calibri"/>
                <w:color w:val="000000"/>
              </w:rPr>
            </w:pPr>
            <w:r>
              <w:rPr>
                <w:rFonts w:hint="eastAsia" w:cs="Calibri"/>
                <w:color w:val="000000"/>
                <w:szCs w:val="21"/>
              </w:rPr>
              <w:t>Sheet</w:t>
            </w:r>
            <w:r>
              <w:rPr>
                <w:rFonts w:cs="Calibri"/>
                <w:color w:val="000000"/>
                <w:szCs w:val="21"/>
              </w:rPr>
              <w:t>.</w:t>
            </w:r>
            <w:r>
              <w:rPr>
                <w:rFonts w:hint="eastAsia" w:cs="Calibri"/>
                <w:color w:val="000000"/>
                <w:szCs w:val="21"/>
                <w:lang w:val="en-US" w:eastAsia="zh-CN"/>
              </w:rPr>
              <w:t>ad</w:t>
            </w:r>
            <w:r>
              <w:rPr>
                <w:rFonts w:hint="eastAsia" w:cs="Calibri"/>
                <w:color w:val="000000"/>
                <w:szCs w:val="21"/>
                <w:u w:val="dotted"/>
                <w:lang w:val="en-US" w:eastAsia="zh-CN"/>
              </w:rPr>
              <w:t>d</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public</w:t>
            </w:r>
            <w:r>
              <w:rPr>
                <w:rFonts w:hint="eastAsia" w:ascii="Calibri" w:hAnsi="Calibri" w:cs="Calibri"/>
                <w:color w:val="000000"/>
                <w:sz w:val="21"/>
                <w:szCs w:val="21"/>
              </w:rPr>
              <w:t xml:space="preserve"> </w:t>
            </w:r>
            <w:r>
              <w:rPr>
                <w:rFonts w:hint="eastAsia" w:ascii="Calibri" w:hAnsi="Calibri" w:cs="Calibri"/>
                <w:color w:val="000000"/>
                <w:sz w:val="21"/>
                <w:szCs w:val="21"/>
                <w:lang w:val="en-US" w:eastAsia="zh-CN"/>
              </w:rPr>
              <w:t>boolean</w:t>
            </w:r>
            <w:r>
              <w:rPr>
                <w:rFonts w:hint="eastAsia" w:ascii="Calibri" w:hAnsi="Calibri" w:cs="Calibri"/>
                <w:color w:val="000000"/>
                <w:sz w:val="21"/>
                <w:szCs w:val="21"/>
              </w:rPr>
              <w:t xml:space="preserve"> </w:t>
            </w:r>
            <w:r>
              <w:rPr>
                <w:rFonts w:hint="eastAsia" w:ascii="Calibri" w:hAnsi="Calibri" w:cs="Calibri"/>
                <w:color w:val="000000"/>
                <w:sz w:val="21"/>
                <w:szCs w:val="21"/>
                <w:lang w:val="en-US" w:eastAsia="zh-CN"/>
              </w:rPr>
              <w:t>add</w:t>
            </w:r>
            <w:r>
              <w:rPr>
                <w:rFonts w:hint="eastAsia" w:ascii="Calibri" w:hAnsi="Calibri" w:cs="Calibri"/>
                <w:sz w:val="21"/>
                <w:szCs w:val="21"/>
                <w:lang w:val="en-US" w:eastAsia="zh-CN"/>
              </w:rPr>
              <w:t>(SheetVO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已创建一个Sheet领域对象，并且输入符合输入规则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调用Sheet领域对象的examineSheet方法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000000" w:sz="4" w:space="0"/>
              <w:right w:val="single" w:color="4F81BD" w:sz="8" w:space="0"/>
            </w:tcBorders>
            <w:shd w:val="clear" w:color="auto" w:fill="FFFFFF"/>
            <w:textDirection w:val="lrTb"/>
            <w:vAlign w:val="center"/>
          </w:tcPr>
          <w:p>
            <w:pPr>
              <w:jc w:val="center"/>
              <w:rPr>
                <w:rFonts w:ascii="Calibri" w:hAnsi="Calibri" w:cs="Calibri"/>
              </w:rPr>
            </w:pPr>
            <w:r>
              <w:rPr>
                <w:rFonts w:hint="eastAsia" w:cs="Calibri"/>
                <w:color w:val="000000"/>
                <w:szCs w:val="21"/>
              </w:rPr>
              <w:t>Sheet</w:t>
            </w:r>
            <w:r>
              <w:rPr>
                <w:rFonts w:cs="Calibri"/>
                <w:color w:val="000000"/>
                <w:szCs w:val="21"/>
              </w:rPr>
              <w:t>.</w:t>
            </w:r>
            <w:r>
              <w:rPr>
                <w:rFonts w:hint="eastAsia" w:cs="Calibri"/>
                <w:color w:val="000000"/>
                <w:szCs w:val="21"/>
                <w:lang w:val="en-US" w:eastAsia="zh-CN"/>
              </w:rPr>
              <w:t>modify</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p</w:t>
            </w:r>
            <w:r>
              <w:rPr>
                <w:rFonts w:ascii="Calibri" w:hAnsi="Calibri" w:cs="Calibri"/>
                <w:color w:val="000000"/>
                <w:sz w:val="21"/>
                <w:szCs w:val="21"/>
              </w:rPr>
              <w:t>ublic</w:t>
            </w:r>
            <w:r>
              <w:rPr>
                <w:rFonts w:hint="eastAsia" w:ascii="Calibri" w:hAnsi="Calibri" w:cs="Calibri"/>
                <w:color w:val="000000"/>
                <w:sz w:val="21"/>
                <w:szCs w:val="21"/>
              </w:rPr>
              <w:t xml:space="preserve"> </w:t>
            </w:r>
            <w:r>
              <w:rPr>
                <w:rFonts w:hint="eastAsia" w:ascii="Calibri" w:hAnsi="Calibri" w:cs="Calibri"/>
                <w:color w:val="000000"/>
                <w:sz w:val="21"/>
                <w:szCs w:val="21"/>
                <w:lang w:val="en-US" w:eastAsia="zh-CN"/>
              </w:rPr>
              <w:t>boolean</w:t>
            </w:r>
            <w:r>
              <w:rPr>
                <w:rFonts w:hint="eastAsia" w:ascii="Calibri" w:hAnsi="Calibri" w:cs="Calibri"/>
                <w:color w:val="000000"/>
                <w:sz w:val="21"/>
                <w:szCs w:val="21"/>
              </w:rPr>
              <w:t xml:space="preserve"> </w:t>
            </w:r>
            <w:r>
              <w:rPr>
                <w:rFonts w:hint="eastAsia" w:ascii="Calibri" w:hAnsi="Calibri" w:cs="Calibri"/>
                <w:color w:val="000000"/>
                <w:sz w:val="21"/>
                <w:szCs w:val="21"/>
                <w:lang w:val="en-US" w:eastAsia="zh-CN"/>
              </w:rPr>
              <w:t>modify</w:t>
            </w:r>
            <w:r>
              <w:rPr>
                <w:rFonts w:hint="eastAsia" w:ascii="Calibri" w:hAnsi="Calibri" w:cs="Calibri"/>
                <w:color w:val="000000"/>
                <w:sz w:val="21"/>
                <w:szCs w:val="21"/>
              </w:rPr>
              <w:t>(long ID</w:t>
            </w:r>
            <w:r>
              <w:rPr>
                <w:rFonts w:hint="eastAsia" w:ascii="Calibri" w:hAnsi="Calibri" w:cs="Calibri"/>
                <w:color w:val="000000"/>
                <w:sz w:val="21"/>
                <w:szCs w:val="21"/>
                <w:lang w:val="en-US" w:eastAsia="zh-CN"/>
              </w:rPr>
              <w:t>,SheetVO vo</w:t>
            </w:r>
            <w:r>
              <w:rPr>
                <w:rFonts w:hint="eastAsia" w:ascii="Calibri" w:hAnsi="Calibri" w:cs="Calibri"/>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84" w:type="dxa"/>
            <w:vMerge w:val="continue"/>
            <w:tcBorders>
              <w:top w:val="single" w:color="000000" w:sz="4" w:space="0"/>
              <w:left w:val="single" w:color="4F81BD" w:sz="8" w:space="0"/>
              <w:bottom w:val="single" w:color="000000" w:sz="4"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已创建一个Sheet领域对象，并且输入符合输入规则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000000" w:sz="4" w:space="0"/>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调用Sheet领域对象的</w:t>
            </w:r>
            <w:r>
              <w:rPr>
                <w:rFonts w:hint="eastAsia" w:ascii="Calibri" w:hAnsi="Calibri" w:cs="Calibri"/>
                <w:color w:val="000000"/>
                <w:sz w:val="21"/>
                <w:szCs w:val="21"/>
                <w:lang w:val="en-US" w:eastAsia="zh-CN"/>
              </w:rPr>
              <w:t>modify</w:t>
            </w:r>
            <w:r>
              <w:rPr>
                <w:rFonts w:hint="eastAsia" w:ascii="宋体" w:hAnsi="宋体" w:cs="宋体"/>
                <w:color w:val="000000"/>
                <w:sz w:val="21"/>
                <w:szCs w:val="21"/>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000000" w:sz="4" w:space="0"/>
              <w:left w:val="single" w:color="4F81BD" w:sz="8" w:space="0"/>
              <w:bottom w:val="single" w:color="000000" w:sz="4" w:space="0"/>
              <w:right w:val="single" w:color="4F81BD" w:sz="8" w:space="0"/>
            </w:tcBorders>
            <w:shd w:val="clear" w:color="auto" w:fill="FFFFFF"/>
            <w:textDirection w:val="lrTb"/>
            <w:vAlign w:val="center"/>
          </w:tcPr>
          <w:p>
            <w:pPr>
              <w:jc w:val="center"/>
              <w:rPr>
                <w:rFonts w:ascii="Calibri" w:hAnsi="Calibri" w:cs="Calibri"/>
              </w:rPr>
            </w:pPr>
            <w:r>
              <w:rPr>
                <w:rFonts w:cs="Calibri"/>
                <w:color w:val="000000"/>
                <w:szCs w:val="21"/>
              </w:rPr>
              <w:t>Sheet.</w:t>
            </w:r>
            <w:r>
              <w:rPr>
                <w:rFonts w:hint="eastAsia" w:cs="Calibri"/>
                <w:color w:val="000000"/>
                <w:szCs w:val="21"/>
                <w:lang w:val="en-US" w:eastAsia="zh-CN"/>
              </w:rPr>
              <w:t>find</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p</w:t>
            </w:r>
            <w:r>
              <w:rPr>
                <w:rFonts w:ascii="Calibri" w:hAnsi="Calibri" w:cs="Calibri"/>
                <w:color w:val="000000"/>
                <w:sz w:val="21"/>
                <w:szCs w:val="21"/>
              </w:rPr>
              <w:t>ublic</w:t>
            </w:r>
            <w:r>
              <w:rPr>
                <w:rFonts w:hint="eastAsia" w:ascii="Calibri" w:hAnsi="Calibri" w:cs="Calibri"/>
                <w:color w:val="000000"/>
                <w:sz w:val="21"/>
                <w:szCs w:val="21"/>
              </w:rPr>
              <w:t xml:space="preserve"> </w:t>
            </w:r>
            <w:r>
              <w:rPr>
                <w:rFonts w:hint="eastAsia" w:ascii="Calibri" w:hAnsi="Calibri" w:cs="Calibri"/>
                <w:color w:val="000000"/>
                <w:sz w:val="21"/>
                <w:szCs w:val="21"/>
                <w:lang w:val="en-US" w:eastAsia="zh-CN"/>
              </w:rPr>
              <w:t>SheetVO</w:t>
            </w:r>
            <w:r>
              <w:rPr>
                <w:rFonts w:hint="eastAsia" w:ascii="Calibri" w:hAnsi="Calibri" w:cs="Calibri"/>
                <w:color w:val="000000"/>
                <w:sz w:val="21"/>
                <w:szCs w:val="21"/>
              </w:rPr>
              <w:t xml:space="preserve"> </w:t>
            </w:r>
            <w:r>
              <w:rPr>
                <w:rFonts w:hint="eastAsia" w:ascii="Calibri" w:hAnsi="Calibri" w:cs="Calibri"/>
                <w:color w:val="000000"/>
                <w:sz w:val="21"/>
                <w:szCs w:val="21"/>
                <w:lang w:val="en-US" w:eastAsia="zh-CN"/>
              </w:rPr>
              <w:t>find</w:t>
            </w:r>
            <w:r>
              <w:rPr>
                <w:rFonts w:hint="eastAsia" w:ascii="Calibri" w:hAnsi="Calibri" w:cs="Calibri"/>
                <w:color w:val="000000"/>
                <w:sz w:val="21"/>
                <w:szCs w:val="21"/>
              </w:rPr>
              <w:t>(</w:t>
            </w:r>
            <w:r>
              <w:rPr>
                <w:rFonts w:hint="eastAsia" w:ascii="Calibri" w:hAnsi="Calibri" w:cs="Calibri"/>
                <w:color w:val="000000"/>
                <w:sz w:val="21"/>
                <w:szCs w:val="21"/>
                <w:lang w:val="en-US" w:eastAsia="zh-CN"/>
              </w:rPr>
              <w:t>long ID</w:t>
            </w:r>
            <w:r>
              <w:rPr>
                <w:rFonts w:hint="eastAsia" w:ascii="Calibri" w:hAnsi="Calibri" w:cs="Calibri"/>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000000" w:sz="4" w:space="0"/>
              <w:left w:val="single" w:color="4F81BD" w:sz="8" w:space="0"/>
              <w:bottom w:val="single" w:color="000000" w:sz="4"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已创建一个Sheet领域对象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000000" w:sz="4" w:space="0"/>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调用Sheet领域对象的</w:t>
            </w:r>
            <w:r>
              <w:rPr>
                <w:rFonts w:hint="eastAsia" w:ascii="宋体" w:hAnsi="宋体" w:cs="宋体"/>
                <w:color w:val="000000"/>
                <w:sz w:val="21"/>
                <w:szCs w:val="21"/>
                <w:lang w:val="en-US" w:eastAsia="zh-CN"/>
              </w:rPr>
              <w:t>find</w:t>
            </w:r>
            <w:r>
              <w:rPr>
                <w:rFonts w:hint="eastAsia" w:ascii="宋体" w:hAnsi="宋体" w:cs="宋体"/>
                <w:color w:val="000000"/>
                <w:sz w:val="21"/>
                <w:szCs w:val="21"/>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2484" w:type="dxa"/>
            <w:vMerge w:val="restart"/>
            <w:tcBorders>
              <w:top w:val="single" w:color="000000" w:sz="4" w:space="0"/>
              <w:left w:val="single" w:color="4F81BD" w:sz="8" w:space="0"/>
              <w:right w:val="single" w:color="4F81BD" w:sz="8" w:space="0"/>
            </w:tcBorders>
            <w:shd w:val="clear" w:color="auto" w:fill="FFFFFF"/>
            <w:textDirection w:val="lrTb"/>
            <w:vAlign w:val="center"/>
          </w:tcPr>
          <w:p>
            <w:pPr>
              <w:jc w:val="center"/>
              <w:rPr>
                <w:rFonts w:hint="eastAsia" w:cs="Calibri"/>
                <w:color w:val="000000"/>
                <w:szCs w:val="21"/>
              </w:rPr>
            </w:pPr>
          </w:p>
          <w:p>
            <w:pPr>
              <w:jc w:val="center"/>
              <w:rPr>
                <w:rFonts w:ascii="宋体" w:hAnsi="宋体" w:cs="宋体"/>
                <w:color w:val="000000"/>
                <w:sz w:val="21"/>
                <w:szCs w:val="21"/>
              </w:rPr>
            </w:pPr>
            <w:r>
              <w:rPr>
                <w:rFonts w:hint="eastAsia" w:cs="Calibri"/>
                <w:color w:val="000000"/>
                <w:szCs w:val="21"/>
              </w:rPr>
              <w:t>Sheet</w:t>
            </w:r>
            <w:r>
              <w:rPr>
                <w:rFonts w:cs="Calibri"/>
                <w:color w:val="000000"/>
                <w:szCs w:val="21"/>
              </w:rPr>
              <w:t>.</w:t>
            </w:r>
            <w:r>
              <w:rPr>
                <w:rFonts w:hint="eastAsia" w:cs="Calibri"/>
                <w:color w:val="000000"/>
                <w:szCs w:val="21"/>
                <w:lang w:val="en-US" w:eastAsia="zh-CN"/>
              </w:rPr>
              <w:t>findVOs</w:t>
            </w:r>
          </w:p>
          <w:p>
            <w:pPr>
              <w:jc w:val="center"/>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hint="eastAsia" w:ascii="宋体" w:hAnsi="宋体" w:cs="宋体"/>
                <w:color w:val="000000"/>
                <w:sz w:val="21"/>
                <w:szCs w:val="21"/>
              </w:rPr>
            </w:pPr>
            <w:r>
              <w:rPr>
                <w:rFonts w:hint="eastAsia" w:ascii="Calibri" w:hAnsi="Calibri" w:cs="Calibri"/>
                <w:color w:val="000000"/>
                <w:sz w:val="21"/>
                <w:szCs w:val="21"/>
              </w:rPr>
              <w:t>p</w:t>
            </w:r>
            <w:r>
              <w:rPr>
                <w:rFonts w:ascii="Calibri" w:hAnsi="Calibri" w:cs="Calibri"/>
                <w:color w:val="000000"/>
                <w:sz w:val="21"/>
                <w:szCs w:val="21"/>
              </w:rPr>
              <w:t>ublic</w:t>
            </w:r>
            <w:r>
              <w:rPr>
                <w:rFonts w:hint="eastAsia" w:ascii="Calibri" w:hAnsi="Calibri" w:cs="Calibri"/>
                <w:color w:val="000000"/>
                <w:sz w:val="21"/>
                <w:szCs w:val="21"/>
                <w:lang w:val="en-US" w:eastAsia="zh-CN"/>
              </w:rPr>
              <w:t xml:space="preserve"> ArrayList&lt;SheetVO&gt;</w:t>
            </w:r>
            <w:r>
              <w:rPr>
                <w:rFonts w:hint="eastAsia" w:ascii="Calibri" w:hAnsi="Calibri" w:cs="Calibri"/>
                <w:color w:val="000000"/>
                <w:sz w:val="21"/>
                <w:szCs w:val="21"/>
              </w:rPr>
              <w:t xml:space="preserve"> </w:t>
            </w:r>
            <w:r>
              <w:rPr>
                <w:rFonts w:hint="eastAsia" w:ascii="Calibri" w:hAnsi="Calibri" w:cs="Calibri"/>
                <w:color w:val="000000"/>
                <w:sz w:val="21"/>
                <w:szCs w:val="21"/>
                <w:lang w:val="en-US" w:eastAsia="zh-CN"/>
              </w:rPr>
              <w:t>findVOs</w:t>
            </w:r>
            <w:r>
              <w:rPr>
                <w:rFonts w:hint="eastAsia" w:ascii="Calibri" w:hAnsi="Calibri" w:cs="Calibri"/>
                <w:color w:val="000000"/>
                <w:sz w:val="21"/>
                <w:szCs w:val="21"/>
              </w:rPr>
              <w:t>(</w:t>
            </w:r>
            <w:r>
              <w:rPr>
                <w:rFonts w:hint="eastAsia" w:ascii="Calibri" w:hAnsi="Calibri" w:cs="Calibri"/>
                <w:color w:val="000000"/>
                <w:sz w:val="21"/>
                <w:szCs w:val="21"/>
                <w:lang w:val="en-US" w:eastAsia="zh-CN"/>
              </w:rPr>
              <w:t>FindingType type</w:t>
            </w:r>
            <w:r>
              <w:rPr>
                <w:rFonts w:hint="eastAsia" w:ascii="Calibri" w:hAnsi="Calibri" w:cs="Calibri"/>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textDirection w:val="lrTb"/>
            <w:vAlign w:val="top"/>
          </w:tcPr>
          <w:p>
            <w:pPr>
              <w:jc w:val="center"/>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已创建一个Sheet领域对象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textDirection w:val="lrTb"/>
            <w:vAlign w:val="center"/>
          </w:tcPr>
          <w:p>
            <w:pPr>
              <w:jc w:val="center"/>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调用Sheet领域对象的</w:t>
            </w:r>
            <w:r>
              <w:rPr>
                <w:rFonts w:hint="eastAsia" w:ascii="宋体" w:hAnsi="宋体" w:cs="宋体"/>
                <w:color w:val="000000"/>
                <w:sz w:val="21"/>
                <w:szCs w:val="21"/>
                <w:lang w:val="en-US" w:eastAsia="zh-CN"/>
              </w:rPr>
              <w:t>findVOs</w:t>
            </w:r>
            <w:r>
              <w:rPr>
                <w:rFonts w:hint="eastAsia" w:ascii="宋体" w:hAnsi="宋体" w:cs="宋体"/>
                <w:color w:val="000000"/>
                <w:sz w:val="21"/>
                <w:szCs w:val="21"/>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000000" w:sz="4" w:space="0"/>
              <w:left w:val="single" w:color="4F81BD" w:sz="8" w:space="0"/>
              <w:right w:val="single" w:color="4F81BD" w:sz="8" w:space="0"/>
            </w:tcBorders>
            <w:shd w:val="clear" w:color="auto" w:fill="FFFFFF"/>
            <w:textDirection w:val="lrTb"/>
            <w:vAlign w:val="center"/>
          </w:tcPr>
          <w:p>
            <w:pPr>
              <w:jc w:val="center"/>
              <w:rPr>
                <w:rFonts w:ascii="宋体" w:hAnsi="宋体" w:cs="宋体"/>
                <w:color w:val="000000"/>
                <w:sz w:val="21"/>
                <w:szCs w:val="21"/>
              </w:rPr>
            </w:pPr>
            <w:r>
              <w:rPr>
                <w:rFonts w:cs="Calibri"/>
                <w:color w:val="000000"/>
                <w:szCs w:val="21"/>
              </w:rPr>
              <w:t>Sheet.</w:t>
            </w:r>
            <w:r>
              <w:rPr>
                <w:rFonts w:hint="eastAsia" w:cs="Calibri"/>
                <w:color w:val="000000"/>
                <w:szCs w:val="21"/>
                <w:lang w:val="en-US" w:eastAsia="zh-CN"/>
              </w:rPr>
              <w:t>examineSheet</w:t>
            </w:r>
          </w:p>
        </w:tc>
        <w:tc>
          <w:tcPr>
            <w:tcW w:w="1185"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hint="eastAsia" w:ascii="宋体" w:hAnsi="宋体" w:cs="宋体"/>
                <w:color w:val="000000"/>
                <w:sz w:val="21"/>
                <w:szCs w:val="21"/>
              </w:rPr>
            </w:pPr>
            <w:r>
              <w:rPr>
                <w:rFonts w:ascii="Calibri" w:hAnsi="Calibri" w:cs="Calibri"/>
                <w:color w:val="000000"/>
                <w:sz w:val="21"/>
                <w:szCs w:val="21"/>
              </w:rPr>
              <w:t xml:space="preserve">public </w:t>
            </w:r>
            <w:r>
              <w:rPr>
                <w:rFonts w:hint="eastAsia" w:ascii="Calibri" w:hAnsi="Calibri" w:cs="Calibri"/>
                <w:color w:val="000000"/>
                <w:sz w:val="21"/>
                <w:szCs w:val="21"/>
                <w:lang w:val="en-US" w:eastAsia="zh-CN"/>
              </w:rPr>
              <w:t>boolean</w:t>
            </w:r>
            <w:r>
              <w:rPr>
                <w:rFonts w:ascii="Calibri" w:hAnsi="Calibri" w:cs="Calibri"/>
                <w:color w:val="000000"/>
                <w:sz w:val="21"/>
                <w:szCs w:val="21"/>
              </w:rPr>
              <w:t xml:space="preserve"> </w:t>
            </w:r>
            <w:r>
              <w:rPr>
                <w:rFonts w:hint="eastAsia" w:ascii="Calibri" w:hAnsi="Calibri" w:cs="Calibri"/>
                <w:color w:val="000000"/>
                <w:sz w:val="21"/>
                <w:szCs w:val="21"/>
                <w:lang w:val="en-US" w:eastAsia="zh-CN"/>
              </w:rPr>
              <w:t>examineShee</w:t>
            </w:r>
            <w:r>
              <w:rPr>
                <w:rFonts w:ascii="Calibri" w:hAnsi="Calibri" w:cs="Calibri"/>
                <w:color w:val="000000"/>
                <w:sz w:val="21"/>
                <w:szCs w:val="21"/>
              </w:rPr>
              <w:t>t(</w:t>
            </w:r>
            <w:r>
              <w:rPr>
                <w:rFonts w:hint="eastAsia" w:ascii="Calibri" w:hAnsi="Calibri" w:cs="Calibri"/>
                <w:color w:val="000000"/>
                <w:sz w:val="21"/>
                <w:szCs w:val="21"/>
                <w:lang w:val="en-US" w:eastAsia="zh-CN"/>
              </w:rPr>
              <w:t>long ID,SheetState state</w:t>
            </w:r>
            <w:r>
              <w:rPr>
                <w:rFonts w:hint="eastAsia" w:ascii="Calibri" w:hAnsi="Calibri" w:cs="Calibri"/>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textDirection w:val="lrTb"/>
            <w:vAlign w:val="center"/>
          </w:tcPr>
          <w:p>
            <w:pPr>
              <w:jc w:val="center"/>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已创建一个Sheet领域对象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84" w:type="dxa"/>
            <w:vMerge w:val="continue"/>
            <w:tcBorders>
              <w:left w:val="single" w:color="4F81BD" w:sz="8" w:space="0"/>
              <w:bottom w:val="single" w:color="4F81BD" w:sz="8" w:space="0"/>
              <w:right w:val="single" w:color="4F81BD" w:sz="8" w:space="0"/>
            </w:tcBorders>
            <w:shd w:val="clear" w:color="auto" w:fill="FFFFFF"/>
            <w:textDirection w:val="lrTb"/>
            <w:vAlign w:val="center"/>
          </w:tcPr>
          <w:p>
            <w:pPr>
              <w:jc w:val="center"/>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调用Sheet领域对象的</w:t>
            </w:r>
            <w:r>
              <w:rPr>
                <w:rFonts w:hint="eastAsia" w:ascii="宋体" w:hAnsi="宋体" w:cs="宋体"/>
                <w:color w:val="000000"/>
                <w:sz w:val="21"/>
                <w:szCs w:val="21"/>
                <w:lang w:val="en-US" w:eastAsia="zh-CN"/>
              </w:rPr>
              <w:t>examineSheet</w:t>
            </w:r>
            <w:r>
              <w:rPr>
                <w:rFonts w:hint="eastAsia" w:ascii="宋体" w:hAnsi="宋体" w:cs="宋体"/>
                <w:color w:val="000000"/>
                <w:sz w:val="21"/>
                <w:szCs w:val="21"/>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需要的服务（需接口</w:t>
            </w:r>
            <w:r>
              <w:rPr>
                <w:rFonts w:hint="eastAsia" w:ascii="宋体" w:hAnsi="宋体" w:cs="宋体"/>
                <w:color w:val="FFFFFF"/>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服务名</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extDirection w:val="lrTb"/>
            <w:vAlign w:val="center"/>
          </w:tcPr>
          <w:p>
            <w:pPr>
              <w:jc w:val="center"/>
              <w:rPr>
                <w:rFonts w:ascii="宋体" w:hAnsi="宋体" w:cs="宋体"/>
                <w:color w:val="000000"/>
              </w:rPr>
            </w:pPr>
            <w:r>
              <w:rPr>
                <w:rFonts w:hint="eastAsia" w:cs="Calibri"/>
                <w:color w:val="000000"/>
                <w:szCs w:val="21"/>
              </w:rPr>
              <w:t>Sheet</w:t>
            </w:r>
            <w:r>
              <w:rPr>
                <w:rFonts w:cs="Calibri"/>
                <w:color w:val="000000"/>
                <w:szCs w:val="21"/>
              </w:rPr>
              <w:t>.</w:t>
            </w:r>
            <w:r>
              <w:rPr>
                <w:rFonts w:hint="eastAsia" w:cs="Calibri"/>
                <w:color w:val="000000"/>
                <w:szCs w:val="21"/>
                <w:lang w:val="en-US" w:eastAsia="zh-CN"/>
              </w:rPr>
              <w:t>getExistedInfo</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获得表格上需要显示的信息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extDirection w:val="lrTb"/>
            <w:vAlign w:val="center"/>
          </w:tcPr>
          <w:p>
            <w:pPr>
              <w:jc w:val="center"/>
              <w:rPr>
                <w:rFonts w:ascii="宋体" w:hAnsi="宋体" w:cs="宋体"/>
                <w:color w:val="000000"/>
              </w:rPr>
            </w:pPr>
            <w:r>
              <w:rPr>
                <w:rFonts w:hint="eastAsia" w:cs="Calibri"/>
                <w:color w:val="000000"/>
                <w:szCs w:val="21"/>
              </w:rPr>
              <w:t>Sheet</w:t>
            </w:r>
            <w:r>
              <w:rPr>
                <w:rFonts w:cs="Calibri"/>
                <w:color w:val="000000"/>
                <w:szCs w:val="21"/>
              </w:rPr>
              <w:t>.</w:t>
            </w:r>
            <w:r>
              <w:rPr>
                <w:rFonts w:hint="eastAsia" w:cs="Calibri"/>
                <w:color w:val="000000"/>
                <w:szCs w:val="21"/>
                <w:lang w:val="en-US" w:eastAsia="zh-CN"/>
              </w:rPr>
              <w:t>ad</w:t>
            </w:r>
            <w:r>
              <w:rPr>
                <w:rFonts w:hint="eastAsia" w:cs="Calibri"/>
                <w:color w:val="000000"/>
                <w:szCs w:val="21"/>
                <w:u w:val="dotted"/>
                <w:lang w:val="en-US" w:eastAsia="zh-CN"/>
              </w:rPr>
              <w:t>d</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lang w:val="en-US" w:eastAsia="zh-CN"/>
              </w:rPr>
              <w:t>新建</w:t>
            </w:r>
            <w:r>
              <w:rPr>
                <w:rFonts w:hint="eastAsia" w:ascii="宋体" w:hAnsi="宋体" w:cs="宋体"/>
                <w:color w:val="000000"/>
                <w:sz w:val="21"/>
                <w:szCs w:val="21"/>
              </w:rPr>
              <w:t>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extDirection w:val="lrTb"/>
            <w:vAlign w:val="center"/>
          </w:tcPr>
          <w:p>
            <w:pPr>
              <w:jc w:val="center"/>
              <w:rPr>
                <w:rFonts w:ascii="Calibri" w:hAnsi="Calibri" w:cs="Calibri"/>
                <w:color w:val="000000"/>
              </w:rPr>
            </w:pPr>
            <w:r>
              <w:rPr>
                <w:rFonts w:hint="eastAsia" w:cs="Calibri"/>
                <w:color w:val="000000"/>
                <w:szCs w:val="21"/>
              </w:rPr>
              <w:t>Sheet</w:t>
            </w:r>
            <w:r>
              <w:rPr>
                <w:rFonts w:cs="Calibri"/>
                <w:color w:val="000000"/>
                <w:szCs w:val="21"/>
              </w:rPr>
              <w:t>.</w:t>
            </w:r>
            <w:r>
              <w:rPr>
                <w:rFonts w:hint="eastAsia" w:cs="Calibri"/>
                <w:color w:val="000000"/>
                <w:szCs w:val="21"/>
                <w:lang w:val="en-US" w:eastAsia="zh-CN"/>
              </w:rPr>
              <w:t>modify</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center"/>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lang w:val="en-US" w:eastAsia="zh-CN"/>
              </w:rPr>
              <w:t>修改</w:t>
            </w:r>
            <w:r>
              <w:rPr>
                <w:rFonts w:hint="eastAsia" w:ascii="宋体" w:hAnsi="宋体" w:cs="宋体"/>
                <w:color w:val="000000"/>
                <w:sz w:val="21"/>
                <w:szCs w:val="21"/>
              </w:rPr>
              <w:t>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extDirection w:val="lrTb"/>
            <w:vAlign w:val="center"/>
          </w:tcPr>
          <w:p>
            <w:pPr>
              <w:jc w:val="center"/>
              <w:rPr>
                <w:rFonts w:ascii="Calibri" w:hAnsi="Calibri" w:cs="Calibri"/>
                <w:color w:val="000000"/>
              </w:rPr>
            </w:pPr>
            <w:r>
              <w:rPr>
                <w:rFonts w:cs="Calibri"/>
                <w:color w:val="000000"/>
                <w:szCs w:val="21"/>
              </w:rPr>
              <w:t>Sheet.</w:t>
            </w:r>
            <w:r>
              <w:rPr>
                <w:rFonts w:hint="eastAsia" w:cs="Calibri"/>
                <w:color w:val="000000"/>
                <w:szCs w:val="21"/>
                <w:lang w:val="en-US" w:eastAsia="zh-CN"/>
              </w:rPr>
              <w:t>find</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center"/>
          </w:tcPr>
          <w:p>
            <w:pPr>
              <w:pStyle w:val="7"/>
              <w:spacing w:line="276" w:lineRule="auto"/>
              <w:ind w:firstLine="0" w:firstLineChars="0"/>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查找表格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extDirection w:val="lrTb"/>
            <w:vAlign w:val="center"/>
          </w:tcPr>
          <w:p>
            <w:pPr>
              <w:jc w:val="center"/>
              <w:rPr>
                <w:rFonts w:ascii="Calibri" w:hAnsi="Calibri" w:cs="Calibri"/>
                <w:color w:val="000000"/>
              </w:rPr>
            </w:pPr>
            <w:r>
              <w:rPr>
                <w:rFonts w:hint="eastAsia" w:cs="Calibri"/>
                <w:color w:val="000000"/>
                <w:szCs w:val="21"/>
              </w:rPr>
              <w:t>Sheet</w:t>
            </w:r>
            <w:r>
              <w:rPr>
                <w:rFonts w:cs="Calibri"/>
                <w:color w:val="000000"/>
                <w:szCs w:val="21"/>
              </w:rPr>
              <w:t>.</w:t>
            </w:r>
            <w:r>
              <w:rPr>
                <w:rFonts w:hint="eastAsia" w:cs="Calibri"/>
                <w:color w:val="000000"/>
                <w:szCs w:val="21"/>
                <w:lang w:val="en-US" w:eastAsia="zh-CN"/>
              </w:rPr>
              <w:t>findVOs</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center"/>
          </w:tcPr>
          <w:p>
            <w:pPr>
              <w:pStyle w:val="7"/>
              <w:spacing w:line="276" w:lineRule="auto"/>
              <w:ind w:firstLine="0" w:firstLineChars="0"/>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查找多个表格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extDirection w:val="lrTb"/>
            <w:vAlign w:val="top"/>
          </w:tcPr>
          <w:p>
            <w:pPr>
              <w:jc w:val="center"/>
              <w:rPr>
                <w:rFonts w:ascii="Calibri" w:hAnsi="Calibri" w:cs="Calibri"/>
                <w:color w:val="000000"/>
              </w:rPr>
            </w:pPr>
            <w:r>
              <w:rPr>
                <w:rFonts w:cs="Calibri"/>
                <w:color w:val="000000"/>
                <w:szCs w:val="21"/>
              </w:rPr>
              <w:t>Sheet.</w:t>
            </w:r>
            <w:r>
              <w:rPr>
                <w:rFonts w:hint="eastAsia" w:cs="Calibri"/>
                <w:color w:val="000000"/>
                <w:szCs w:val="21"/>
                <w:lang w:val="en-US" w:eastAsia="zh-CN"/>
              </w:rPr>
              <w:t>examineSheet</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center"/>
          </w:tcPr>
          <w:p>
            <w:pPr>
              <w:pStyle w:val="7"/>
              <w:spacing w:line="276" w:lineRule="auto"/>
              <w:ind w:firstLine="0" w:firstLineChars="0"/>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审批单据</w:t>
            </w:r>
          </w:p>
        </w:tc>
      </w:tr>
    </w:tbl>
    <w:p>
      <w:pPr>
        <w:jc w:val="center"/>
        <w:rPr>
          <w:rFonts w:ascii="宋体" w:hAnsi="宋体"/>
          <w:b/>
          <w:bCs/>
        </w:rPr>
      </w:pPr>
    </w:p>
    <w:p>
      <w:pPr>
        <w:pStyle w:val="7"/>
        <w:spacing w:line="276" w:lineRule="auto"/>
        <w:ind w:firstLine="440"/>
        <w:rPr>
          <w:rFonts w:ascii="宋体" w:hAnsi="宋体"/>
          <w:sz w:val="22"/>
          <w:szCs w:val="21"/>
        </w:rPr>
      </w:pPr>
    </w:p>
    <w:p>
      <w:pPr>
        <w:jc w:val="center"/>
        <w:rPr>
          <w:rFonts w:ascii="宋体" w:hAnsi="宋体"/>
          <w:b/>
          <w:bCs/>
        </w:rPr>
      </w:pPr>
      <w:r>
        <w:rPr>
          <w:rFonts w:ascii="宋体" w:hAnsi="宋体"/>
          <w:b/>
          <w:bCs/>
        </w:rPr>
        <w:t>表</w:t>
      </w:r>
      <w:r>
        <w:rPr>
          <w:rFonts w:hint="eastAsia" w:ascii="宋体" w:hAnsi="宋体"/>
          <w:b/>
          <w:bCs/>
        </w:rPr>
        <w:t>30 Sheet</w:t>
      </w:r>
      <w:r>
        <w:rPr>
          <w:rFonts w:ascii="宋体" w:hAnsi="宋体"/>
          <w:b/>
          <w:bCs/>
        </w:rPr>
        <w:t>的接口规范</w:t>
      </w:r>
    </w:p>
    <w:tbl>
      <w:tblPr>
        <w:tblStyle w:val="20"/>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185"/>
        <w:gridCol w:w="7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extDirection w:val="lrTb"/>
            <w:vAlign w:val="top"/>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jc w:val="center"/>
              <w:rPr>
                <w:rFonts w:ascii="Calibri" w:hAnsi="Calibri" w:cs="Calibri"/>
                <w:color w:val="000000"/>
              </w:rPr>
            </w:pPr>
            <w:r>
              <w:rPr>
                <w:rFonts w:hint="eastAsia" w:cs="Calibri"/>
                <w:color w:val="000000"/>
                <w:szCs w:val="21"/>
              </w:rPr>
              <w:t>Sheet</w:t>
            </w:r>
            <w:r>
              <w:rPr>
                <w:rFonts w:cs="Calibri"/>
                <w:color w:val="000000"/>
                <w:szCs w:val="21"/>
              </w:rPr>
              <w:t>.</w:t>
            </w:r>
            <w:r>
              <w:rPr>
                <w:rFonts w:hint="eastAsia" w:cs="Calibri"/>
                <w:color w:val="000000"/>
                <w:szCs w:val="21"/>
                <w:lang w:val="en-US" w:eastAsia="zh-CN"/>
              </w:rPr>
              <w:t>getExistedInfo</w:t>
            </w:r>
          </w:p>
        </w:tc>
        <w:tc>
          <w:tcPr>
            <w:tcW w:w="1185"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 xml:space="preserve">public </w:t>
            </w:r>
            <w:r>
              <w:rPr>
                <w:rFonts w:hint="eastAsia" w:ascii="Calibri" w:hAnsi="Calibri" w:cs="Calibri"/>
                <w:color w:val="000000"/>
                <w:sz w:val="21"/>
                <w:szCs w:val="21"/>
                <w:lang w:val="en-US" w:eastAsia="zh-CN"/>
              </w:rPr>
              <w:t>String[][] getExistedInfo</w:t>
            </w:r>
            <w:r>
              <w:rPr>
                <w:rFonts w:hint="eastAsia" w:ascii="Calibri" w:hAnsi="Calibri" w:cs="Calibr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返回</w:t>
            </w:r>
            <w:r>
              <w:rPr>
                <w:rFonts w:hint="eastAsia" w:ascii="宋体" w:hAnsi="宋体" w:cs="宋体"/>
                <w:color w:val="000000"/>
                <w:sz w:val="21"/>
                <w:szCs w:val="21"/>
                <w:lang w:val="en-US" w:eastAsia="zh-CN"/>
              </w:rPr>
              <w:t>表格所需要的信息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jc w:val="center"/>
              <w:rPr>
                <w:rFonts w:ascii="Calibri" w:hAnsi="Calibri" w:cs="Calibri"/>
                <w:color w:val="000000"/>
              </w:rPr>
            </w:pPr>
            <w:r>
              <w:rPr>
                <w:rFonts w:hint="eastAsia" w:cs="Calibri"/>
                <w:color w:val="000000"/>
                <w:szCs w:val="21"/>
              </w:rPr>
              <w:t>Sheet</w:t>
            </w:r>
            <w:r>
              <w:rPr>
                <w:rFonts w:cs="Calibri"/>
                <w:color w:val="000000"/>
                <w:szCs w:val="21"/>
              </w:rPr>
              <w:t>.</w:t>
            </w:r>
            <w:r>
              <w:rPr>
                <w:rFonts w:hint="eastAsia" w:cs="Calibri"/>
                <w:color w:val="000000"/>
                <w:szCs w:val="21"/>
                <w:lang w:val="en-US" w:eastAsia="zh-CN"/>
              </w:rPr>
              <w:t>ad</w:t>
            </w:r>
            <w:r>
              <w:rPr>
                <w:rFonts w:hint="eastAsia" w:cs="Calibri"/>
                <w:color w:val="000000"/>
                <w:szCs w:val="21"/>
                <w:u w:val="dotted"/>
                <w:lang w:val="en-US" w:eastAsia="zh-CN"/>
              </w:rPr>
              <w:t>d</w:t>
            </w:r>
          </w:p>
        </w:tc>
        <w:tc>
          <w:tcPr>
            <w:tcW w:w="1185"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public</w:t>
            </w:r>
            <w:r>
              <w:rPr>
                <w:rFonts w:hint="eastAsia" w:ascii="Calibri" w:hAnsi="Calibri" w:cs="Calibri"/>
                <w:color w:val="000000"/>
                <w:sz w:val="21"/>
                <w:szCs w:val="21"/>
              </w:rPr>
              <w:t xml:space="preserve"> </w:t>
            </w:r>
            <w:r>
              <w:rPr>
                <w:rFonts w:hint="eastAsia" w:ascii="Calibri" w:hAnsi="Calibri" w:cs="Calibri"/>
                <w:color w:val="000000"/>
                <w:sz w:val="21"/>
                <w:szCs w:val="21"/>
                <w:lang w:val="en-US" w:eastAsia="zh-CN"/>
              </w:rPr>
              <w:t>boolean</w:t>
            </w:r>
            <w:r>
              <w:rPr>
                <w:rFonts w:hint="eastAsia" w:ascii="Calibri" w:hAnsi="Calibri" w:cs="Calibri"/>
                <w:color w:val="000000"/>
                <w:sz w:val="21"/>
                <w:szCs w:val="21"/>
              </w:rPr>
              <w:t xml:space="preserve"> </w:t>
            </w:r>
            <w:r>
              <w:rPr>
                <w:rFonts w:hint="eastAsia" w:ascii="Calibri" w:hAnsi="Calibri" w:cs="Calibri"/>
                <w:color w:val="000000"/>
                <w:sz w:val="21"/>
                <w:szCs w:val="21"/>
                <w:lang w:val="en-US" w:eastAsia="zh-CN"/>
              </w:rPr>
              <w:t>add</w:t>
            </w:r>
            <w:r>
              <w:rPr>
                <w:rFonts w:hint="eastAsia" w:ascii="Calibri" w:hAnsi="Calibri" w:cs="Calibri"/>
                <w:sz w:val="21"/>
                <w:szCs w:val="21"/>
                <w:lang w:val="en-US" w:eastAsia="zh-CN"/>
              </w:rPr>
              <w:t>(SheetVO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lang w:val="en-US" w:eastAsia="zh-CN"/>
              </w:rPr>
              <w:t>返回增加单据的结果，并</w:t>
            </w:r>
            <w:r>
              <w:rPr>
                <w:rFonts w:hint="eastAsia" w:ascii="宋体" w:hAnsi="宋体" w:cs="宋体"/>
                <w:color w:val="000000"/>
                <w:sz w:val="21"/>
                <w:szCs w:val="21"/>
              </w:rPr>
              <w:t>持久化更新涉及的领域对象的数据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000000" w:sz="4" w:space="0"/>
              <w:right w:val="single" w:color="4F81BD" w:sz="8" w:space="0"/>
            </w:tcBorders>
            <w:shd w:val="clear" w:color="auto" w:fill="FFFFFF"/>
            <w:textDirection w:val="lrTb"/>
            <w:vAlign w:val="center"/>
          </w:tcPr>
          <w:p>
            <w:pPr>
              <w:jc w:val="center"/>
              <w:rPr>
                <w:rFonts w:ascii="Calibri" w:hAnsi="Calibri" w:cs="Calibri"/>
              </w:rPr>
            </w:pPr>
            <w:r>
              <w:rPr>
                <w:rFonts w:hint="eastAsia" w:cs="Calibri"/>
                <w:color w:val="000000"/>
                <w:szCs w:val="21"/>
              </w:rPr>
              <w:t>Sheet</w:t>
            </w:r>
            <w:r>
              <w:rPr>
                <w:rFonts w:cs="Calibri"/>
                <w:color w:val="000000"/>
                <w:szCs w:val="21"/>
              </w:rPr>
              <w:t>.</w:t>
            </w:r>
            <w:r>
              <w:rPr>
                <w:rFonts w:hint="eastAsia" w:cs="Calibri"/>
                <w:color w:val="000000"/>
                <w:szCs w:val="21"/>
                <w:lang w:val="en-US" w:eastAsia="zh-CN"/>
              </w:rPr>
              <w:t>modify</w:t>
            </w:r>
          </w:p>
        </w:tc>
        <w:tc>
          <w:tcPr>
            <w:tcW w:w="1185"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p</w:t>
            </w:r>
            <w:r>
              <w:rPr>
                <w:rFonts w:ascii="Calibri" w:hAnsi="Calibri" w:cs="Calibri"/>
                <w:color w:val="000000"/>
                <w:sz w:val="21"/>
                <w:szCs w:val="21"/>
              </w:rPr>
              <w:t>ublic</w:t>
            </w:r>
            <w:r>
              <w:rPr>
                <w:rFonts w:hint="eastAsia" w:ascii="Calibri" w:hAnsi="Calibri" w:cs="Calibri"/>
                <w:color w:val="000000"/>
                <w:sz w:val="21"/>
                <w:szCs w:val="21"/>
              </w:rPr>
              <w:t xml:space="preserve"> </w:t>
            </w:r>
            <w:r>
              <w:rPr>
                <w:rFonts w:hint="eastAsia" w:ascii="Calibri" w:hAnsi="Calibri" w:cs="Calibri"/>
                <w:color w:val="000000"/>
                <w:sz w:val="21"/>
                <w:szCs w:val="21"/>
                <w:lang w:val="en-US" w:eastAsia="zh-CN"/>
              </w:rPr>
              <w:t>boolean</w:t>
            </w:r>
            <w:r>
              <w:rPr>
                <w:rFonts w:hint="eastAsia" w:ascii="Calibri" w:hAnsi="Calibri" w:cs="Calibri"/>
                <w:color w:val="000000"/>
                <w:sz w:val="21"/>
                <w:szCs w:val="21"/>
              </w:rPr>
              <w:t xml:space="preserve"> </w:t>
            </w:r>
            <w:r>
              <w:rPr>
                <w:rFonts w:hint="eastAsia" w:ascii="Calibri" w:hAnsi="Calibri" w:cs="Calibri"/>
                <w:color w:val="000000"/>
                <w:sz w:val="21"/>
                <w:szCs w:val="21"/>
                <w:lang w:val="en-US" w:eastAsia="zh-CN"/>
              </w:rPr>
              <w:t>modify</w:t>
            </w:r>
            <w:r>
              <w:rPr>
                <w:rFonts w:hint="eastAsia" w:ascii="Calibri" w:hAnsi="Calibri" w:cs="Calibri"/>
                <w:color w:val="000000"/>
                <w:sz w:val="21"/>
                <w:szCs w:val="21"/>
              </w:rPr>
              <w:t>(long ID</w:t>
            </w:r>
            <w:r>
              <w:rPr>
                <w:rFonts w:hint="eastAsia" w:ascii="Calibri" w:hAnsi="Calibri" w:cs="Calibri"/>
                <w:color w:val="000000"/>
                <w:sz w:val="21"/>
                <w:szCs w:val="21"/>
                <w:lang w:val="en-US" w:eastAsia="zh-CN"/>
              </w:rPr>
              <w:t>,SheetVO vo</w:t>
            </w:r>
            <w:r>
              <w:rPr>
                <w:rFonts w:hint="eastAsia" w:ascii="Calibri" w:hAnsi="Calibri" w:cs="Calibri"/>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000000" w:sz="4" w:space="0"/>
              <w:left w:val="single" w:color="4F81BD" w:sz="8" w:space="0"/>
              <w:bottom w:val="single" w:color="000000" w:sz="4" w:space="0"/>
              <w:right w:val="single" w:color="4F81BD"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lang w:val="en-US" w:eastAsia="zh-CN"/>
              </w:rPr>
              <w:t>ID</w:t>
            </w:r>
            <w:r>
              <w:rPr>
                <w:rFonts w:hint="eastAsia" w:ascii="宋体" w:hAnsi="宋体" w:cs="宋体"/>
                <w:color w:val="000000"/>
                <w:sz w:val="21"/>
                <w:szCs w:val="21"/>
              </w:rPr>
              <w:t>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000000" w:sz="4" w:space="0"/>
              <w:left w:val="single" w:color="4F81BD" w:sz="8" w:space="0"/>
              <w:bottom w:val="single" w:color="4F81BD" w:sz="8" w:space="0"/>
              <w:right w:val="single" w:color="4F81BD"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根据ID启动一个</w:t>
            </w:r>
            <w:r>
              <w:rPr>
                <w:rFonts w:hint="eastAsia" w:ascii="宋体" w:hAnsi="宋体" w:cs="宋体"/>
                <w:color w:val="000000"/>
                <w:sz w:val="21"/>
                <w:szCs w:val="21"/>
                <w:lang w:val="en-US" w:eastAsia="zh-CN"/>
              </w:rPr>
              <w:t>更改</w:t>
            </w:r>
            <w:r>
              <w:rPr>
                <w:rFonts w:hint="eastAsia" w:ascii="宋体" w:hAnsi="宋体" w:cs="宋体"/>
                <w:color w:val="000000"/>
                <w:sz w:val="21"/>
                <w:szCs w:val="21"/>
              </w:rPr>
              <w:t>表格回合，同时返回</w:t>
            </w:r>
            <w:r>
              <w:rPr>
                <w:rFonts w:hint="eastAsia" w:ascii="宋体" w:hAnsi="宋体" w:cs="宋体"/>
                <w:color w:val="000000"/>
                <w:sz w:val="21"/>
                <w:szCs w:val="21"/>
                <w:lang w:val="en-US" w:eastAsia="zh-CN"/>
              </w:rPr>
              <w:t>修改结果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000000" w:sz="4" w:space="0"/>
              <w:left w:val="single" w:color="4F81BD" w:sz="8" w:space="0"/>
              <w:bottom w:val="single" w:color="000000" w:sz="4" w:space="0"/>
              <w:right w:val="single" w:color="4F81BD" w:sz="8" w:space="0"/>
            </w:tcBorders>
            <w:shd w:val="clear" w:color="auto" w:fill="FFFFFF"/>
            <w:textDirection w:val="lrTb"/>
            <w:vAlign w:val="center"/>
          </w:tcPr>
          <w:p>
            <w:pPr>
              <w:jc w:val="center"/>
              <w:rPr>
                <w:rFonts w:ascii="Calibri" w:hAnsi="Calibri" w:cs="Calibri"/>
              </w:rPr>
            </w:pPr>
            <w:r>
              <w:rPr>
                <w:rFonts w:cs="Calibri"/>
                <w:color w:val="000000"/>
                <w:szCs w:val="21"/>
              </w:rPr>
              <w:t>Sheet.</w:t>
            </w:r>
            <w:r>
              <w:rPr>
                <w:rFonts w:hint="eastAsia" w:cs="Calibri"/>
                <w:color w:val="000000"/>
                <w:szCs w:val="21"/>
                <w:lang w:val="en-US" w:eastAsia="zh-CN"/>
              </w:rPr>
              <w:t>find</w:t>
            </w:r>
          </w:p>
        </w:tc>
        <w:tc>
          <w:tcPr>
            <w:tcW w:w="1185"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p</w:t>
            </w:r>
            <w:r>
              <w:rPr>
                <w:rFonts w:ascii="Calibri" w:hAnsi="Calibri" w:cs="Calibri"/>
                <w:color w:val="000000"/>
                <w:sz w:val="21"/>
                <w:szCs w:val="21"/>
              </w:rPr>
              <w:t>ublic</w:t>
            </w:r>
            <w:r>
              <w:rPr>
                <w:rFonts w:hint="eastAsia" w:ascii="Calibri" w:hAnsi="Calibri" w:cs="Calibri"/>
                <w:color w:val="000000"/>
                <w:sz w:val="21"/>
                <w:szCs w:val="21"/>
              </w:rPr>
              <w:t xml:space="preserve"> </w:t>
            </w:r>
            <w:r>
              <w:rPr>
                <w:rFonts w:hint="eastAsia" w:ascii="Calibri" w:hAnsi="Calibri" w:cs="Calibri"/>
                <w:color w:val="000000"/>
                <w:sz w:val="21"/>
                <w:szCs w:val="21"/>
                <w:lang w:val="en-US" w:eastAsia="zh-CN"/>
              </w:rPr>
              <w:t>SheetVO</w:t>
            </w:r>
            <w:r>
              <w:rPr>
                <w:rFonts w:hint="eastAsia" w:ascii="Calibri" w:hAnsi="Calibri" w:cs="Calibri"/>
                <w:color w:val="000000"/>
                <w:sz w:val="21"/>
                <w:szCs w:val="21"/>
              </w:rPr>
              <w:t xml:space="preserve"> </w:t>
            </w:r>
            <w:r>
              <w:rPr>
                <w:rFonts w:hint="eastAsia" w:ascii="Calibri" w:hAnsi="Calibri" w:cs="Calibri"/>
                <w:color w:val="000000"/>
                <w:sz w:val="21"/>
                <w:szCs w:val="21"/>
                <w:lang w:val="en-US" w:eastAsia="zh-CN"/>
              </w:rPr>
              <w:t>find</w:t>
            </w:r>
            <w:r>
              <w:rPr>
                <w:rFonts w:hint="eastAsia" w:ascii="Calibri" w:hAnsi="Calibri" w:cs="Calibri"/>
                <w:color w:val="000000"/>
                <w:sz w:val="21"/>
                <w:szCs w:val="21"/>
              </w:rPr>
              <w:t>(</w:t>
            </w:r>
            <w:r>
              <w:rPr>
                <w:rFonts w:hint="eastAsia" w:ascii="Calibri" w:hAnsi="Calibri" w:cs="Calibri"/>
                <w:color w:val="000000"/>
                <w:sz w:val="21"/>
                <w:szCs w:val="21"/>
                <w:lang w:val="en-US" w:eastAsia="zh-CN"/>
              </w:rPr>
              <w:t>long ID</w:t>
            </w:r>
            <w:r>
              <w:rPr>
                <w:rFonts w:hint="eastAsia" w:ascii="Calibri" w:hAnsi="Calibri" w:cs="Calibri"/>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000000" w:sz="4" w:space="0"/>
              <w:left w:val="single" w:color="4F81BD" w:sz="8" w:space="0"/>
              <w:bottom w:val="single" w:color="000000" w:sz="4" w:space="0"/>
              <w:right w:val="single" w:color="4F81BD"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启动一个</w:t>
            </w:r>
            <w:r>
              <w:rPr>
                <w:rFonts w:hint="eastAsia" w:ascii="宋体" w:hAnsi="宋体" w:cs="宋体"/>
                <w:color w:val="000000"/>
                <w:sz w:val="21"/>
                <w:szCs w:val="21"/>
                <w:lang w:val="en-US" w:eastAsia="zh-CN"/>
              </w:rPr>
              <w:t>查找单据信息回合,ID输入符合规则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000000" w:sz="4" w:space="0"/>
              <w:left w:val="single" w:color="4F81BD" w:sz="8" w:space="0"/>
              <w:bottom w:val="single" w:color="4F81BD" w:sz="8" w:space="0"/>
              <w:right w:val="single" w:color="4F81BD"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根据输入的</w:t>
            </w:r>
            <w:r>
              <w:rPr>
                <w:rFonts w:hint="eastAsia" w:ascii="宋体" w:hAnsi="宋体" w:cs="宋体"/>
                <w:color w:val="000000"/>
                <w:sz w:val="21"/>
                <w:szCs w:val="21"/>
                <w:lang w:val="en-US" w:eastAsia="zh-CN"/>
              </w:rPr>
              <w:t>ID</w:t>
            </w:r>
            <w:r>
              <w:rPr>
                <w:rFonts w:hint="eastAsia" w:ascii="宋体" w:hAnsi="宋体" w:cs="宋体"/>
                <w:color w:val="000000"/>
                <w:sz w:val="21"/>
                <w:szCs w:val="21"/>
              </w:rPr>
              <w:t>返回</w:t>
            </w:r>
            <w:r>
              <w:rPr>
                <w:rFonts w:hint="eastAsia" w:ascii="宋体" w:hAnsi="宋体" w:cs="宋体"/>
                <w:color w:val="000000"/>
                <w:sz w:val="21"/>
                <w:szCs w:val="21"/>
                <w:lang w:val="en-US" w:eastAsia="zh-CN"/>
              </w:rPr>
              <w:t>对应单据的信息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000000" w:sz="4" w:space="0"/>
              <w:left w:val="single" w:color="4F81BD" w:sz="8" w:space="0"/>
              <w:bottom w:val="single" w:color="4F81BD" w:sz="8" w:space="0"/>
              <w:right w:val="single" w:color="4F81BD" w:sz="8" w:space="0"/>
            </w:tcBorders>
            <w:shd w:val="clear" w:color="auto" w:fill="FFFFFF"/>
            <w:textDirection w:val="lrTb"/>
            <w:vAlign w:val="center"/>
          </w:tcPr>
          <w:p>
            <w:pPr>
              <w:jc w:val="center"/>
              <w:rPr>
                <w:rFonts w:ascii="宋体" w:hAnsi="宋体" w:cs="宋体"/>
                <w:color w:val="000000"/>
                <w:sz w:val="21"/>
                <w:szCs w:val="21"/>
              </w:rPr>
            </w:pPr>
            <w:r>
              <w:rPr>
                <w:rFonts w:hint="eastAsia" w:cs="Calibri"/>
                <w:color w:val="000000"/>
                <w:szCs w:val="21"/>
              </w:rPr>
              <w:t>Sheet</w:t>
            </w:r>
            <w:r>
              <w:rPr>
                <w:rFonts w:cs="Calibri"/>
                <w:color w:val="000000"/>
                <w:szCs w:val="21"/>
              </w:rPr>
              <w:t>.</w:t>
            </w:r>
            <w:r>
              <w:rPr>
                <w:rFonts w:hint="eastAsia" w:cs="Calibri"/>
                <w:color w:val="000000"/>
                <w:szCs w:val="21"/>
                <w:lang w:val="en-US" w:eastAsia="zh-CN"/>
              </w:rPr>
              <w:t>findVOs</w:t>
            </w:r>
          </w:p>
        </w:tc>
        <w:tc>
          <w:tcPr>
            <w:tcW w:w="1185"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hint="eastAsia" w:ascii="宋体" w:hAnsi="宋体" w:cs="宋体"/>
                <w:color w:val="000000"/>
                <w:sz w:val="21"/>
                <w:szCs w:val="21"/>
              </w:rPr>
            </w:pPr>
            <w:r>
              <w:rPr>
                <w:rFonts w:hint="eastAsia" w:ascii="Calibri" w:hAnsi="Calibri" w:cs="Calibri"/>
                <w:color w:val="000000"/>
                <w:sz w:val="21"/>
                <w:szCs w:val="21"/>
              </w:rPr>
              <w:t>p</w:t>
            </w:r>
            <w:r>
              <w:rPr>
                <w:rFonts w:ascii="Calibri" w:hAnsi="Calibri" w:cs="Calibri"/>
                <w:color w:val="000000"/>
                <w:sz w:val="21"/>
                <w:szCs w:val="21"/>
              </w:rPr>
              <w:t>ublic</w:t>
            </w:r>
            <w:r>
              <w:rPr>
                <w:rFonts w:hint="eastAsia" w:ascii="Calibri" w:hAnsi="Calibri" w:cs="Calibri"/>
                <w:color w:val="000000"/>
                <w:sz w:val="21"/>
                <w:szCs w:val="21"/>
                <w:lang w:val="en-US" w:eastAsia="zh-CN"/>
              </w:rPr>
              <w:t xml:space="preserve"> ArrayList&lt;SheetVO&gt;</w:t>
            </w:r>
            <w:r>
              <w:rPr>
                <w:rFonts w:hint="eastAsia" w:ascii="Calibri" w:hAnsi="Calibri" w:cs="Calibri"/>
                <w:color w:val="000000"/>
                <w:sz w:val="21"/>
                <w:szCs w:val="21"/>
              </w:rPr>
              <w:t xml:space="preserve"> </w:t>
            </w:r>
            <w:r>
              <w:rPr>
                <w:rFonts w:hint="eastAsia" w:ascii="Calibri" w:hAnsi="Calibri" w:cs="Calibri"/>
                <w:color w:val="000000"/>
                <w:sz w:val="21"/>
                <w:szCs w:val="21"/>
                <w:lang w:val="en-US" w:eastAsia="zh-CN"/>
              </w:rPr>
              <w:t>findVOs</w:t>
            </w:r>
            <w:r>
              <w:rPr>
                <w:rFonts w:hint="eastAsia" w:ascii="Calibri" w:hAnsi="Calibri" w:cs="Calibri"/>
                <w:color w:val="000000"/>
                <w:sz w:val="21"/>
                <w:szCs w:val="21"/>
              </w:rPr>
              <w:t>(</w:t>
            </w:r>
            <w:r>
              <w:rPr>
                <w:rFonts w:hint="eastAsia" w:ascii="Calibri" w:hAnsi="Calibri" w:cs="Calibri"/>
                <w:color w:val="000000"/>
                <w:sz w:val="21"/>
                <w:szCs w:val="21"/>
                <w:lang w:val="en-US" w:eastAsia="zh-CN"/>
              </w:rPr>
              <w:t>FindingType type</w:t>
            </w:r>
            <w:r>
              <w:rPr>
                <w:rFonts w:hint="eastAsia" w:ascii="Calibri" w:hAnsi="Calibri" w:cs="Calibri"/>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000000" w:sz="4" w:space="0"/>
              <w:left w:val="single" w:color="4F81BD" w:sz="8" w:space="0"/>
              <w:bottom w:val="single" w:color="4F81BD" w:sz="8" w:space="0"/>
              <w:right w:val="single" w:color="4F81BD"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lang w:val="en-US" w:eastAsia="zh-CN"/>
              </w:rPr>
              <w:t>type输入符合规则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000000" w:sz="4" w:space="0"/>
              <w:left w:val="single" w:color="4F81BD" w:sz="8" w:space="0"/>
              <w:bottom w:val="single" w:color="4F81BD" w:sz="8" w:space="0"/>
              <w:right w:val="single" w:color="4F81BD"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lang w:val="en-US" w:eastAsia="zh-CN"/>
              </w:rPr>
              <w:t>根据type返回所有符合条件的单据信息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000000" w:sz="4" w:space="0"/>
              <w:left w:val="single" w:color="4F81BD" w:sz="8" w:space="0"/>
              <w:bottom w:val="single" w:color="4F81BD" w:sz="8" w:space="0"/>
              <w:right w:val="single" w:color="4F81BD"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p>
          <w:p>
            <w:pPr>
              <w:jc w:val="center"/>
              <w:rPr>
                <w:rFonts w:cs="Calibri"/>
                <w:color w:val="000000"/>
                <w:szCs w:val="21"/>
              </w:rPr>
            </w:pPr>
          </w:p>
          <w:p>
            <w:pPr>
              <w:jc w:val="center"/>
              <w:rPr>
                <w:rFonts w:ascii="宋体" w:hAnsi="宋体" w:cs="宋体"/>
                <w:color w:val="000000"/>
                <w:sz w:val="21"/>
                <w:szCs w:val="21"/>
              </w:rPr>
            </w:pPr>
            <w:r>
              <w:rPr>
                <w:rFonts w:cs="Calibri"/>
                <w:color w:val="000000"/>
                <w:szCs w:val="21"/>
              </w:rPr>
              <w:t>Sheet.</w:t>
            </w:r>
            <w:r>
              <w:rPr>
                <w:rFonts w:hint="eastAsia" w:cs="Calibri"/>
                <w:color w:val="000000"/>
                <w:szCs w:val="21"/>
                <w:lang w:val="en-US" w:eastAsia="zh-CN"/>
              </w:rPr>
              <w:t>examineSheet</w:t>
            </w:r>
          </w:p>
        </w:tc>
        <w:tc>
          <w:tcPr>
            <w:tcW w:w="1185"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hint="eastAsia" w:ascii="宋体" w:hAnsi="宋体" w:cs="宋体"/>
                <w:color w:val="000000"/>
                <w:sz w:val="21"/>
                <w:szCs w:val="21"/>
              </w:rPr>
            </w:pPr>
            <w:r>
              <w:rPr>
                <w:rFonts w:ascii="Calibri" w:hAnsi="Calibri" w:cs="Calibri"/>
                <w:color w:val="000000"/>
                <w:sz w:val="21"/>
                <w:szCs w:val="21"/>
              </w:rPr>
              <w:t xml:space="preserve">public </w:t>
            </w:r>
            <w:r>
              <w:rPr>
                <w:rFonts w:hint="eastAsia" w:ascii="Calibri" w:hAnsi="Calibri" w:cs="Calibri"/>
                <w:color w:val="000000"/>
                <w:sz w:val="21"/>
                <w:szCs w:val="21"/>
                <w:lang w:val="en-US" w:eastAsia="zh-CN"/>
              </w:rPr>
              <w:t>boolean</w:t>
            </w:r>
            <w:r>
              <w:rPr>
                <w:rFonts w:ascii="Calibri" w:hAnsi="Calibri" w:cs="Calibri"/>
                <w:color w:val="000000"/>
                <w:sz w:val="21"/>
                <w:szCs w:val="21"/>
              </w:rPr>
              <w:t xml:space="preserve"> </w:t>
            </w:r>
            <w:r>
              <w:rPr>
                <w:rFonts w:hint="eastAsia" w:ascii="Calibri" w:hAnsi="Calibri" w:cs="Calibri"/>
                <w:color w:val="000000"/>
                <w:sz w:val="21"/>
                <w:szCs w:val="21"/>
                <w:lang w:val="en-US" w:eastAsia="zh-CN"/>
              </w:rPr>
              <w:t>examineShee</w:t>
            </w:r>
            <w:r>
              <w:rPr>
                <w:rFonts w:ascii="Calibri" w:hAnsi="Calibri" w:cs="Calibri"/>
                <w:color w:val="000000"/>
                <w:sz w:val="21"/>
                <w:szCs w:val="21"/>
              </w:rPr>
              <w:t>t(</w:t>
            </w:r>
            <w:r>
              <w:rPr>
                <w:rFonts w:hint="eastAsia" w:ascii="Calibri" w:hAnsi="Calibri" w:cs="Calibri"/>
                <w:color w:val="000000"/>
                <w:sz w:val="21"/>
                <w:szCs w:val="21"/>
                <w:lang w:val="en-US" w:eastAsia="zh-CN"/>
              </w:rPr>
              <w:t>long ID,SheetState state</w:t>
            </w:r>
            <w:r>
              <w:rPr>
                <w:rFonts w:hint="eastAsia" w:ascii="Calibri" w:hAnsi="Calibri" w:cs="Calibri"/>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000000" w:sz="4" w:space="0"/>
              <w:left w:val="single" w:color="4F81BD" w:sz="8" w:space="0"/>
              <w:bottom w:val="single" w:color="4F81BD" w:sz="8" w:space="0"/>
              <w:right w:val="single" w:color="4F81BD"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启动一个</w:t>
            </w:r>
            <w:r>
              <w:rPr>
                <w:rFonts w:hint="eastAsia" w:ascii="宋体" w:hAnsi="宋体" w:cs="宋体"/>
                <w:color w:val="000000"/>
                <w:sz w:val="21"/>
                <w:szCs w:val="21"/>
                <w:lang w:val="en-US" w:eastAsia="zh-CN"/>
              </w:rPr>
              <w:t>审批单据</w:t>
            </w:r>
            <w:r>
              <w:rPr>
                <w:rFonts w:hint="eastAsia" w:ascii="宋体" w:hAnsi="宋体" w:cs="宋体"/>
                <w:color w:val="000000"/>
                <w:sz w:val="21"/>
                <w:szCs w:val="21"/>
              </w:rPr>
              <w:t>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000000" w:sz="4" w:space="0"/>
              <w:left w:val="single" w:color="4F81BD" w:sz="8" w:space="0"/>
              <w:bottom w:val="single" w:color="4F81BD" w:sz="8" w:space="0"/>
              <w:right w:val="single" w:color="4F81BD" w:sz="8" w:space="0"/>
            </w:tcBorders>
            <w:shd w:val="clear" w:color="auto" w:fill="FFFFFF"/>
            <w:textDirection w:val="lrTb"/>
            <w:vAlign w:val="top"/>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extDirection w:val="lrTb"/>
            <w:vAlign w:val="top"/>
          </w:tcPr>
          <w:p>
            <w:pPr>
              <w:pStyle w:val="7"/>
              <w:spacing w:line="276" w:lineRule="auto"/>
              <w:ind w:firstLine="0" w:firstLineChars="0"/>
              <w:rPr>
                <w:rFonts w:hint="eastAsia" w:ascii="宋体" w:hAnsi="宋体" w:cs="宋体"/>
                <w:color w:val="000000"/>
                <w:sz w:val="21"/>
                <w:szCs w:val="21"/>
              </w:rPr>
            </w:pPr>
            <w:r>
              <w:rPr>
                <w:rFonts w:hint="eastAsia" w:ascii="宋体" w:hAnsi="宋体" w:cs="宋体"/>
                <w:color w:val="000000"/>
                <w:sz w:val="21"/>
                <w:szCs w:val="21"/>
              </w:rPr>
              <w:t>结束此次</w:t>
            </w:r>
            <w:r>
              <w:rPr>
                <w:rFonts w:hint="eastAsia" w:ascii="宋体" w:hAnsi="宋体" w:cs="宋体"/>
                <w:color w:val="000000"/>
                <w:sz w:val="21"/>
                <w:szCs w:val="21"/>
                <w:lang w:val="en-US" w:eastAsia="zh-CN"/>
              </w:rPr>
              <w:t>审批单据</w:t>
            </w:r>
            <w:r>
              <w:rPr>
                <w:rFonts w:hint="eastAsia" w:ascii="宋体" w:hAnsi="宋体" w:cs="宋体"/>
                <w:color w:val="000000"/>
                <w:sz w:val="21"/>
                <w:szCs w:val="21"/>
              </w:rPr>
              <w:t>回合</w:t>
            </w:r>
            <w:r>
              <w:rPr>
                <w:rFonts w:hint="eastAsia" w:ascii="宋体" w:hAnsi="宋体" w:cs="宋体"/>
                <w:color w:val="000000"/>
                <w:sz w:val="21"/>
                <w:szCs w:val="21"/>
                <w:lang w:eastAsia="zh-CN"/>
              </w:rPr>
              <w:t>，</w:t>
            </w:r>
            <w:r>
              <w:rPr>
                <w:rFonts w:hint="eastAsia" w:ascii="宋体" w:hAnsi="宋体" w:cs="宋体"/>
                <w:color w:val="000000"/>
                <w:sz w:val="21"/>
                <w:szCs w:val="21"/>
                <w:lang w:val="en-US" w:eastAsia="zh-CN"/>
              </w:rPr>
              <w:t>持续更新持久化对象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需要的服务（需接口</w:t>
            </w:r>
            <w:r>
              <w:rPr>
                <w:rFonts w:hint="eastAsia" w:ascii="宋体" w:hAnsi="宋体" w:cs="宋体"/>
                <w:color w:val="FFFFFF"/>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服务名</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DatabaseFactory.get</w:t>
            </w:r>
            <w:r>
              <w:rPr>
                <w:rFonts w:hint="eastAsia" w:ascii="Calibri" w:hAnsi="Calibri" w:cs="Calibri"/>
                <w:color w:val="000000"/>
                <w:sz w:val="21"/>
                <w:szCs w:val="21"/>
              </w:rPr>
              <w:t>Sheet</w:t>
            </w:r>
            <w:r>
              <w:rPr>
                <w:rFonts w:ascii="Calibri" w:hAnsi="Calibri" w:cs="Calibri"/>
                <w:color w:val="000000"/>
                <w:sz w:val="21"/>
                <w:szCs w:val="21"/>
              </w:rPr>
              <w:t>Database</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得到Sheet数据库的服务的引用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Sheet</w:t>
            </w:r>
            <w:r>
              <w:rPr>
                <w:rFonts w:ascii="Calibri" w:hAnsi="Calibri" w:cs="Calibri"/>
                <w:color w:val="000000"/>
                <w:sz w:val="21"/>
                <w:szCs w:val="21"/>
              </w:rPr>
              <w:t>DataService.insert(</w:t>
            </w:r>
            <w:r>
              <w:rPr>
                <w:rFonts w:hint="eastAsia" w:ascii="Calibri" w:hAnsi="Calibri" w:cs="Calibri"/>
                <w:color w:val="000000"/>
                <w:sz w:val="21"/>
                <w:szCs w:val="21"/>
              </w:rPr>
              <w:t>Sheet</w:t>
            </w:r>
            <w:r>
              <w:rPr>
                <w:rFonts w:ascii="Calibri" w:hAnsi="Calibri" w:cs="Calibri"/>
                <w:color w:val="000000"/>
                <w:sz w:val="21"/>
                <w:szCs w:val="21"/>
              </w:rPr>
              <w:t>PO po</w:t>
            </w:r>
            <w:r>
              <w:rPr>
                <w:rFonts w:hint="eastAsia" w:ascii="Calibri" w:hAnsi="Calibri" w:cs="Calibri"/>
                <w:color w:val="000000"/>
                <w:sz w:val="21"/>
                <w:szCs w:val="21"/>
              </w:rPr>
              <w:t>)</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hint="eastAsia" w:ascii="Calibri" w:hAnsi="Calibri" w:cs="Calibri"/>
                <w:color w:val="000000"/>
                <w:sz w:val="21"/>
                <w:szCs w:val="21"/>
              </w:rPr>
              <w:t>Sheet</w:t>
            </w:r>
            <w:r>
              <w:rPr>
                <w:rFonts w:ascii="Calibri" w:hAnsi="Calibri" w:cs="Calibri"/>
                <w:color w:val="000000"/>
                <w:sz w:val="21"/>
                <w:szCs w:val="21"/>
              </w:rPr>
              <w:t>DataService.</w:t>
            </w:r>
            <w:r>
              <w:rPr>
                <w:rFonts w:hint="eastAsia" w:ascii="Calibri" w:hAnsi="Calibri" w:cs="Calibri"/>
                <w:color w:val="000000"/>
                <w:sz w:val="21"/>
                <w:szCs w:val="21"/>
              </w:rPr>
              <w:t>update</w:t>
            </w:r>
            <w:r>
              <w:rPr>
                <w:rFonts w:ascii="Calibri" w:hAnsi="Calibri" w:cs="Calibri"/>
                <w:color w:val="000000"/>
                <w:sz w:val="21"/>
                <w:szCs w:val="21"/>
              </w:rPr>
              <w:t>(</w:t>
            </w:r>
            <w:r>
              <w:rPr>
                <w:rFonts w:hint="eastAsia" w:ascii="Calibri" w:hAnsi="Calibri" w:cs="Calibri"/>
                <w:color w:val="000000"/>
                <w:sz w:val="21"/>
                <w:szCs w:val="21"/>
              </w:rPr>
              <w:t>Sheet</w:t>
            </w:r>
            <w:r>
              <w:rPr>
                <w:rFonts w:ascii="Calibri" w:hAnsi="Calibri" w:cs="Calibri"/>
                <w:color w:val="000000"/>
                <w:sz w:val="21"/>
                <w:szCs w:val="21"/>
              </w:rPr>
              <w:t>PO po</w:t>
            </w:r>
            <w:r>
              <w:rPr>
                <w:rFonts w:hint="eastAsia" w:ascii="Calibri" w:hAnsi="Calibri" w:cs="Calibri"/>
                <w:color w:val="000000"/>
                <w:sz w:val="21"/>
                <w:szCs w:val="21"/>
              </w:rPr>
              <w:t>)</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hint="eastAsia" w:ascii="Calibri" w:hAnsi="Calibri" w:cs="Calibri"/>
                <w:color w:val="000000"/>
                <w:sz w:val="21"/>
                <w:szCs w:val="21"/>
              </w:rPr>
              <w:t>Sheet</w:t>
            </w:r>
            <w:r>
              <w:rPr>
                <w:rFonts w:ascii="Calibri" w:hAnsi="Calibri" w:cs="Calibri"/>
                <w:color w:val="000000"/>
                <w:sz w:val="21"/>
                <w:szCs w:val="21"/>
              </w:rPr>
              <w:t>DataService</w:t>
            </w:r>
            <w:r>
              <w:rPr>
                <w:rFonts w:hint="eastAsia" w:ascii="Calibri" w:hAnsi="Calibri" w:cs="Calibri"/>
                <w:color w:val="000000"/>
                <w:sz w:val="21"/>
                <w:szCs w:val="21"/>
              </w:rPr>
              <w:t>.find(long ID)</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根据ID进行查找单一持久化对象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hint="eastAsia" w:ascii="Calibri" w:hAnsi="Calibri" w:cs="Calibri"/>
                <w:color w:val="000000"/>
                <w:sz w:val="21"/>
                <w:szCs w:val="21"/>
              </w:rPr>
              <w:t>Sheet</w:t>
            </w:r>
            <w:r>
              <w:rPr>
                <w:rFonts w:ascii="Calibri" w:hAnsi="Calibri" w:cs="Calibri"/>
                <w:color w:val="000000"/>
                <w:sz w:val="21"/>
                <w:szCs w:val="21"/>
              </w:rPr>
              <w:t>DataService</w:t>
            </w:r>
            <w:r>
              <w:rPr>
                <w:rFonts w:hint="eastAsia" w:ascii="Calibri" w:hAnsi="Calibri" w:cs="Calibri"/>
                <w:color w:val="000000"/>
                <w:sz w:val="21"/>
                <w:szCs w:val="21"/>
              </w:rPr>
              <w:t>.finds(SheetType type)</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根据type进行查找多个持久化对象</w:t>
            </w:r>
          </w:p>
        </w:tc>
      </w:tr>
    </w:tbl>
    <w:p>
      <w:pPr>
        <w:jc w:val="center"/>
        <w:rPr>
          <w:rFonts w:ascii="宋体" w:hAnsi="宋体"/>
          <w:b/>
          <w:bCs/>
        </w:rPr>
      </w:pPr>
    </w:p>
    <w:p>
      <w:pPr>
        <w:pStyle w:val="2"/>
        <w:widowControl/>
        <w:numPr>
          <w:ilvl w:val="3"/>
          <w:numId w:val="1"/>
        </w:numPr>
        <w:rPr>
          <w:rFonts w:ascii="宋体" w:hAnsi="宋体" w:cs="宋体"/>
          <w:sz w:val="24"/>
          <w:szCs w:val="28"/>
        </w:rPr>
      </w:pPr>
      <w:r>
        <w:rPr>
          <w:rFonts w:hint="eastAsia" w:ascii="宋体" w:hAnsi="宋体" w:cs="宋体"/>
          <w:sz w:val="24"/>
          <w:szCs w:val="28"/>
        </w:rPr>
        <w:t>begininfobl模块</w:t>
      </w:r>
      <w:bookmarkEnd w:id="41"/>
    </w:p>
    <w:p>
      <w:pPr>
        <w:spacing w:line="360" w:lineRule="auto"/>
        <w:rPr>
          <w:rFonts w:ascii="宋体" w:hAnsi="宋体"/>
          <w:sz w:val="22"/>
        </w:rPr>
      </w:pPr>
      <w:bookmarkStart w:id="42" w:name="_Toc402982484"/>
      <w:r>
        <w:rPr>
          <w:rFonts w:ascii="宋体" w:hAnsi="宋体"/>
          <w:sz w:val="22"/>
        </w:rPr>
        <w:t>(1)模块概述</w:t>
      </w:r>
    </w:p>
    <w:p>
      <w:pPr>
        <w:pStyle w:val="7"/>
        <w:spacing w:line="276" w:lineRule="auto"/>
        <w:ind w:firstLine="440"/>
        <w:rPr>
          <w:rFonts w:ascii="宋体" w:hAnsi="宋体"/>
          <w:sz w:val="22"/>
          <w:szCs w:val="21"/>
        </w:rPr>
      </w:pPr>
      <w:r>
        <w:rPr>
          <w:rFonts w:hint="eastAsia" w:ascii="宋体" w:hAnsi="宋体"/>
          <w:sz w:val="22"/>
          <w:szCs w:val="21"/>
        </w:rPr>
        <w:t>beginInfo</w:t>
      </w:r>
      <w:r>
        <w:rPr>
          <w:rFonts w:ascii="宋体" w:hAnsi="宋体"/>
          <w:sz w:val="22"/>
          <w:szCs w:val="21"/>
        </w:rPr>
        <w:t>bl模块负责实现</w:t>
      </w:r>
      <w:r>
        <w:rPr>
          <w:rFonts w:hint="eastAsia" w:ascii="宋体" w:hAnsi="宋体"/>
          <w:sz w:val="22"/>
          <w:szCs w:val="21"/>
        </w:rPr>
        <w:t>与期初建账相关</w:t>
      </w:r>
      <w:r>
        <w:rPr>
          <w:rFonts w:ascii="宋体" w:hAnsi="宋体"/>
          <w:sz w:val="22"/>
          <w:szCs w:val="21"/>
        </w:rPr>
        <w:t>的功能需求，具体功能需求和非功能需求请参见需求规格说明文档和体系结构设计文档。</w:t>
      </w:r>
    </w:p>
    <w:p>
      <w:pPr>
        <w:spacing w:line="360" w:lineRule="auto"/>
        <w:rPr>
          <w:rFonts w:ascii="宋体" w:hAnsi="宋体"/>
          <w:sz w:val="22"/>
        </w:rPr>
      </w:pPr>
      <w:r>
        <w:rPr>
          <w:rFonts w:ascii="宋体" w:hAnsi="宋体"/>
          <w:sz w:val="22"/>
        </w:rPr>
        <w:t>(2)整体结构</w:t>
      </w:r>
    </w:p>
    <w:p>
      <w:pPr>
        <w:pStyle w:val="7"/>
        <w:spacing w:line="276" w:lineRule="auto"/>
        <w:ind w:firstLine="420" w:firstLineChars="0"/>
        <w:rPr>
          <w:rFonts w:ascii="宋体" w:hAnsi="宋体"/>
          <w:sz w:val="22"/>
          <w:szCs w:val="21"/>
        </w:rPr>
      </w:pPr>
      <w:r>
        <w:rPr>
          <w:rFonts w:hint="eastAsia" w:ascii="宋体" w:hAnsi="宋体"/>
          <w:sz w:val="22"/>
          <w:szCs w:val="21"/>
        </w:rPr>
        <w:t>beginInfo</w:t>
      </w:r>
      <w:r>
        <w:rPr>
          <w:rFonts w:ascii="宋体" w:hAnsi="宋体"/>
          <w:sz w:val="22"/>
          <w:szCs w:val="21"/>
        </w:rPr>
        <w:t>bl模块实现了展示层与业务逻辑层之间的</w:t>
      </w:r>
      <w:r>
        <w:rPr>
          <w:rFonts w:hint="eastAsia" w:ascii="宋体" w:hAnsi="宋体"/>
          <w:sz w:val="22"/>
          <w:szCs w:val="21"/>
        </w:rPr>
        <w:t>beginInfo</w:t>
      </w:r>
      <w:r>
        <w:rPr>
          <w:rFonts w:ascii="宋体" w:hAnsi="宋体"/>
          <w:sz w:val="22"/>
          <w:szCs w:val="21"/>
        </w:rPr>
        <w:t>blservice接口和业务逻辑层与数据层之间的</w:t>
      </w:r>
      <w:r>
        <w:rPr>
          <w:rFonts w:hint="eastAsia" w:ascii="宋体" w:hAnsi="宋体"/>
          <w:sz w:val="22"/>
          <w:szCs w:val="21"/>
        </w:rPr>
        <w:t>beginInfo</w:t>
      </w:r>
      <w:r>
        <w:rPr>
          <w:rFonts w:ascii="宋体" w:hAnsi="宋体"/>
          <w:sz w:val="22"/>
          <w:szCs w:val="21"/>
        </w:rPr>
        <w:t>dataservice接口。</w:t>
      </w:r>
    </w:p>
    <w:p>
      <w:pPr>
        <w:pStyle w:val="38"/>
        <w:ind w:firstLine="0" w:firstLineChars="0"/>
        <w:jc w:val="center"/>
        <w:rPr>
          <w:b/>
          <w:bCs/>
        </w:rPr>
      </w:pPr>
    </w:p>
    <w:p>
      <w:pPr>
        <w:pStyle w:val="38"/>
        <w:ind w:firstLine="0" w:firstLineChars="0"/>
        <w:jc w:val="center"/>
        <w:rPr>
          <w:b/>
          <w:bCs/>
        </w:rPr>
      </w:pPr>
    </w:p>
    <w:p>
      <w:pPr>
        <w:pStyle w:val="38"/>
        <w:ind w:firstLine="0" w:firstLineChars="0"/>
        <w:jc w:val="center"/>
        <w:rPr>
          <w:b/>
          <w:bCs/>
        </w:rPr>
      </w:pPr>
    </w:p>
    <w:p>
      <w:pPr>
        <w:pStyle w:val="38"/>
        <w:ind w:firstLine="0" w:firstLineChars="0"/>
        <w:jc w:val="center"/>
        <w:rPr>
          <w:b/>
          <w:bCs/>
        </w:rPr>
      </w:pPr>
    </w:p>
    <w:p>
      <w:pPr>
        <w:pStyle w:val="38"/>
        <w:ind w:firstLine="0" w:firstLineChars="0"/>
        <w:rPr>
          <w:b/>
          <w:bCs/>
        </w:rPr>
      </w:pPr>
    </w:p>
    <w:p>
      <w:pPr>
        <w:pStyle w:val="38"/>
        <w:ind w:firstLine="0" w:firstLineChars="0"/>
        <w:jc w:val="center"/>
        <w:rPr>
          <w:b/>
          <w:bCs/>
        </w:rPr>
      </w:pPr>
    </w:p>
    <w:p>
      <w:pPr>
        <w:pStyle w:val="38"/>
        <w:ind w:firstLine="0" w:firstLineChars="0"/>
        <w:jc w:val="center"/>
        <w:rPr>
          <w:b/>
          <w:bCs/>
        </w:rPr>
      </w:pPr>
    </w:p>
    <w:p>
      <w:pPr>
        <w:pStyle w:val="38"/>
        <w:ind w:firstLine="0" w:firstLineChars="0"/>
        <w:rPr>
          <w:b/>
          <w:bCs/>
        </w:rPr>
      </w:pPr>
    </w:p>
    <w:tbl>
      <w:tblPr>
        <w:tblStyle w:val="20"/>
        <w:tblpPr w:leftFromText="180" w:rightFromText="180" w:vertAnchor="page" w:horzAnchor="page" w:tblpX="1802" w:tblpY="4815"/>
        <w:tblOverlap w:val="never"/>
        <w:tblW w:w="8522"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503"/>
        <w:gridCol w:w="728"/>
        <w:gridCol w:w="7291"/>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03" w:type="dxa"/>
            <w:vMerge w:val="restart"/>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r>
              <w:rPr>
                <w:rFonts w:hint="eastAsia" w:ascii="Calibri" w:hAnsi="Calibri" w:cs="Calibri"/>
              </w:rPr>
              <w:t>输入</w:t>
            </w: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需求</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hint="eastAsia" w:ascii="Calibri" w:hAnsi="Calibri" w:cs="Calibri"/>
              </w:rPr>
              <w:t>参见：</w:t>
            </w:r>
          </w:p>
          <w:p>
            <w:pPr>
              <w:rPr>
                <w:rFonts w:ascii="Calibri" w:hAnsi="Calibri" w:cs="Calibri"/>
              </w:rPr>
            </w:pPr>
            <w:r>
              <w:rPr>
                <w:rFonts w:hint="eastAsia" w:ascii="Calibri" w:hAnsi="Calibri" w:cs="Calibri"/>
              </w:rPr>
              <w:t>用例文档中的“用例22期初建账”</w:t>
            </w:r>
          </w:p>
          <w:p>
            <w:pPr>
              <w:jc w:val="left"/>
              <w:rPr>
                <w:rFonts w:ascii="Calibri" w:hAnsi="Calibri" w:cs="Calibri"/>
              </w:rPr>
            </w:pPr>
            <w:r>
              <w:rPr>
                <w:rFonts w:hint="eastAsia" w:ascii="Calibri" w:hAnsi="Calibri" w:cs="Calibri"/>
              </w:rPr>
              <w:t>软件需求规格说明文档中的3.2节和3.3节</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682" w:hRule="atLeast"/>
        </w:trPr>
        <w:tc>
          <w:tcPr>
            <w:tcW w:w="503" w:type="dxa"/>
            <w:vMerge w:val="continue"/>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体系结构</w:t>
            </w:r>
          </w:p>
        </w:tc>
        <w:tc>
          <w:tcPr>
            <w:tcW w:w="7291" w:type="dxa"/>
            <w:tcBorders>
              <w:top w:val="single" w:color="000000" w:sz="4" w:space="0"/>
              <w:left w:val="single" w:color="000000" w:sz="4" w:space="0"/>
              <w:bottom w:val="single" w:color="000000" w:sz="4" w:space="0"/>
              <w:right w:val="single" w:color="000000" w:sz="4" w:space="0"/>
              <w:tl2br w:val="nil"/>
              <w:tr2bl w:val="nil"/>
            </w:tcBorders>
            <w:vAlign w:val="center"/>
          </w:tcPr>
          <w:p>
            <w:pPr>
              <w:rPr>
                <w:rFonts w:ascii="Consolas" w:hAnsi="Consolas" w:cs="Calibri"/>
                <w:bCs/>
                <w:sz w:val="22"/>
              </w:rPr>
            </w:pPr>
            <w:r>
              <w:rPr>
                <w:rFonts w:hint="eastAsia" w:ascii="Consolas" w:hAnsi="Consolas" w:cs="Calibri"/>
                <w:bCs/>
                <w:sz w:val="22"/>
              </w:rPr>
              <w:t>//被presentation层调用的接口</w:t>
            </w:r>
          </w:p>
          <w:p>
            <w:pPr>
              <w:rPr>
                <w:rFonts w:ascii="Consolas" w:hAnsi="Consolas" w:cs="Calibri"/>
                <w:bCs/>
                <w:sz w:val="22"/>
              </w:rPr>
            </w:pPr>
            <w:r>
              <w:rPr>
                <w:rFonts w:ascii="Consolas" w:hAnsi="Consolas" w:cs="Calibri"/>
                <w:bCs/>
                <w:sz w:val="22"/>
              </w:rPr>
              <w:t>public interface BeginInfoBLService {</w:t>
            </w:r>
          </w:p>
          <w:p>
            <w:pPr>
              <w:rPr>
                <w:rFonts w:ascii="Consolas" w:hAnsi="Consolas" w:cs="Calibri"/>
                <w:bCs/>
                <w:sz w:val="22"/>
              </w:rPr>
            </w:pPr>
          </w:p>
          <w:p>
            <w:pPr>
              <w:rPr>
                <w:rFonts w:ascii="Consolas" w:hAnsi="Consolas" w:cs="Calibri"/>
                <w:bCs/>
                <w:sz w:val="22"/>
              </w:rPr>
            </w:pPr>
            <w:r>
              <w:rPr>
                <w:rFonts w:ascii="Consolas" w:hAnsi="Consolas" w:cs="Calibri"/>
                <w:bCs/>
                <w:sz w:val="22"/>
              </w:rPr>
              <w:tab/>
            </w:r>
            <w:r>
              <w:rPr>
                <w:rFonts w:ascii="Consolas" w:hAnsi="Consolas" w:cs="Calibri"/>
                <w:bCs/>
                <w:sz w:val="22"/>
              </w:rPr>
              <w:t>public boolean fillInfo(BeginInfoVO vo);</w:t>
            </w:r>
          </w:p>
          <w:p>
            <w:pPr>
              <w:rPr>
                <w:rFonts w:ascii="Consolas" w:hAnsi="Consolas" w:cs="Calibri"/>
                <w:bCs/>
                <w:sz w:val="22"/>
              </w:rPr>
            </w:pPr>
          </w:p>
          <w:p>
            <w:pPr>
              <w:rPr>
                <w:rFonts w:ascii="Consolas" w:hAnsi="Consolas" w:cs="Calibri"/>
                <w:bCs/>
                <w:sz w:val="22"/>
              </w:rPr>
            </w:pPr>
            <w:r>
              <w:rPr>
                <w:rFonts w:ascii="Consolas" w:hAnsi="Consolas" w:cs="Calibri"/>
                <w:bCs/>
                <w:sz w:val="22"/>
              </w:rPr>
              <w:tab/>
            </w:r>
            <w:r>
              <w:rPr>
                <w:rFonts w:ascii="Consolas" w:hAnsi="Consolas" w:cs="Calibri"/>
                <w:bCs/>
                <w:sz w:val="22"/>
              </w:rPr>
              <w:t>public BeginInfoVO getInfo();</w:t>
            </w:r>
          </w:p>
          <w:p>
            <w:pPr>
              <w:rPr>
                <w:rFonts w:ascii="Consolas" w:hAnsi="Consolas" w:cs="Calibri"/>
                <w:bCs/>
                <w:sz w:val="22"/>
              </w:rPr>
            </w:pPr>
          </w:p>
          <w:p>
            <w:pPr>
              <w:rPr>
                <w:rFonts w:ascii="Consolas" w:hAnsi="Consolas" w:cs="Calibri"/>
                <w:bCs/>
                <w:sz w:val="22"/>
              </w:rPr>
            </w:pPr>
            <w:r>
              <w:rPr>
                <w:rFonts w:ascii="Consolas" w:hAnsi="Consolas" w:cs="Calibri"/>
                <w:bCs/>
                <w:sz w:val="22"/>
              </w:rPr>
              <w:t>}</w:t>
            </w:r>
          </w:p>
          <w:p>
            <w:pPr>
              <w:rPr>
                <w:rFonts w:ascii="Consolas" w:hAnsi="Consolas" w:cs="Calibri"/>
                <w:bCs/>
                <w:sz w:val="22"/>
              </w:rPr>
            </w:pPr>
            <w:r>
              <w:rPr>
                <w:rFonts w:hint="eastAsia" w:ascii="Consolas" w:hAnsi="Consolas" w:cs="Calibri"/>
                <w:bCs/>
                <w:sz w:val="22"/>
              </w:rPr>
              <w:t>//被DataService层调用的接口</w:t>
            </w:r>
          </w:p>
          <w:p>
            <w:pPr>
              <w:rPr>
                <w:rFonts w:ascii="Consolas" w:hAnsi="Consolas" w:cs="Calibri"/>
                <w:bCs/>
                <w:sz w:val="22"/>
              </w:rPr>
            </w:pPr>
          </w:p>
          <w:p>
            <w:pPr>
              <w:rPr>
                <w:rFonts w:ascii="Consolas" w:hAnsi="Consolas" w:cs="Calibri"/>
                <w:bCs/>
                <w:sz w:val="22"/>
              </w:rPr>
            </w:pPr>
            <w:r>
              <w:rPr>
                <w:rFonts w:ascii="Consolas" w:hAnsi="Consolas" w:cs="Calibri"/>
                <w:bCs/>
                <w:sz w:val="22"/>
              </w:rPr>
              <w:t>public interface BeginInfoDataService extends Remote {</w:t>
            </w:r>
          </w:p>
          <w:p>
            <w:pPr>
              <w:rPr>
                <w:rFonts w:ascii="Consolas" w:hAnsi="Consolas" w:cs="Calibri"/>
                <w:bCs/>
                <w:sz w:val="22"/>
              </w:rPr>
            </w:pPr>
            <w:r>
              <w:rPr>
                <w:rFonts w:ascii="Consolas" w:hAnsi="Consolas" w:cs="Calibri"/>
                <w:bCs/>
                <w:sz w:val="22"/>
              </w:rPr>
              <w:tab/>
            </w:r>
            <w:r>
              <w:rPr>
                <w:rFonts w:ascii="Consolas" w:hAnsi="Consolas" w:cs="Calibri"/>
                <w:bCs/>
                <w:sz w:val="22"/>
              </w:rPr>
              <w:t>public void insert(BeginInfoPO po)throws RemoteException;</w:t>
            </w:r>
          </w:p>
          <w:p>
            <w:pPr>
              <w:rPr>
                <w:rFonts w:ascii="Consolas" w:hAnsi="Consolas" w:cs="Calibri"/>
                <w:bCs/>
                <w:sz w:val="22"/>
              </w:rPr>
            </w:pPr>
            <w:r>
              <w:rPr>
                <w:rFonts w:ascii="Consolas" w:hAnsi="Consolas" w:cs="Calibri"/>
                <w:bCs/>
                <w:sz w:val="22"/>
              </w:rPr>
              <w:tab/>
            </w:r>
            <w:r>
              <w:rPr>
                <w:rFonts w:ascii="Consolas" w:hAnsi="Consolas" w:cs="Calibri"/>
                <w:bCs/>
                <w:sz w:val="22"/>
              </w:rPr>
              <w:t>public BeginInfoPO get()throws RemoteException;</w:t>
            </w:r>
          </w:p>
          <w:p>
            <w:pPr>
              <w:rPr>
                <w:rFonts w:ascii="Consolas" w:hAnsi="Consolas" w:cs="Calibri"/>
                <w:bCs/>
                <w:sz w:val="22"/>
              </w:rPr>
            </w:pPr>
            <w:r>
              <w:rPr>
                <w:rFonts w:ascii="Consolas" w:hAnsi="Consolas" w:cs="Calibri"/>
                <w:bCs/>
                <w:sz w:val="22"/>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057" w:hRule="atLeast"/>
        </w:trPr>
        <w:tc>
          <w:tcPr>
            <w:tcW w:w="503" w:type="dxa"/>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r>
              <w:rPr>
                <w:rFonts w:hint="eastAsia" w:ascii="Calibri" w:hAnsi="Calibri" w:cs="Calibri"/>
              </w:rPr>
              <w:t>输出</w:t>
            </w: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类图</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ascii="Calibri" w:hAnsi="Calibri" w:cs="Calibri"/>
              </w:rPr>
              <w:drawing>
                <wp:inline distT="0" distB="0" distL="0" distR="0">
                  <wp:extent cx="4492625" cy="3405505"/>
                  <wp:effectExtent l="0" t="0" r="3175"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492625" cy="3405505"/>
                          </a:xfrm>
                          <a:prstGeom prst="rect">
                            <a:avLst/>
                          </a:prstGeom>
                        </pic:spPr>
                      </pic:pic>
                    </a:graphicData>
                  </a:graphic>
                </wp:inline>
              </w:drawing>
            </w:r>
          </w:p>
        </w:tc>
      </w:tr>
    </w:tbl>
    <w:p>
      <w:pPr>
        <w:rPr>
          <w:rFonts w:ascii="宋体" w:hAnsi="宋体"/>
          <w:b/>
          <w:sz w:val="22"/>
        </w:rPr>
      </w:pPr>
    </w:p>
    <w:p>
      <w:pPr>
        <w:rPr>
          <w:rFonts w:ascii="宋体" w:hAnsi="宋体"/>
          <w:b/>
          <w:sz w:val="22"/>
        </w:rPr>
      </w:pPr>
    </w:p>
    <w:p>
      <w:pPr>
        <w:rPr>
          <w:rFonts w:ascii="宋体" w:hAnsi="宋体"/>
          <w:b/>
          <w:sz w:val="22"/>
        </w:rPr>
      </w:pPr>
    </w:p>
    <w:p>
      <w:pPr>
        <w:rPr>
          <w:rFonts w:ascii="宋体" w:hAnsi="宋体"/>
          <w:b/>
          <w:sz w:val="22"/>
        </w:rPr>
      </w:pPr>
    </w:p>
    <w:p>
      <w:pPr>
        <w:rPr>
          <w:rFonts w:ascii="宋体" w:hAnsi="宋体"/>
          <w:b/>
          <w:sz w:val="22"/>
        </w:rPr>
      </w:pPr>
    </w:p>
    <w:p>
      <w:pPr>
        <w:rPr>
          <w:rFonts w:ascii="宋体" w:hAnsi="宋体"/>
          <w:b/>
          <w:sz w:val="22"/>
        </w:rPr>
      </w:pPr>
    </w:p>
    <w:p>
      <w:pPr>
        <w:rPr>
          <w:rFonts w:ascii="宋体" w:hAnsi="宋体"/>
          <w:b/>
          <w:sz w:val="22"/>
        </w:rPr>
      </w:pPr>
    </w:p>
    <w:p>
      <w:pPr>
        <w:pStyle w:val="38"/>
        <w:ind w:firstLine="0" w:firstLineChars="0"/>
        <w:jc w:val="center"/>
        <w:rPr>
          <w:b/>
          <w:bCs/>
        </w:rPr>
      </w:pPr>
      <w:r>
        <w:rPr>
          <w:rFonts w:hint="eastAsia"/>
          <w:b/>
          <w:bCs/>
        </w:rPr>
        <w:t>表31 期初建账业务逻辑层详细设计的上下文</w:t>
      </w:r>
    </w:p>
    <w:p>
      <w:pPr>
        <w:rPr>
          <w:rFonts w:ascii="宋体" w:hAnsi="宋体"/>
          <w:b/>
          <w:sz w:val="22"/>
        </w:rPr>
      </w:pPr>
    </w:p>
    <w:p>
      <w:pPr>
        <w:rPr>
          <w:rFonts w:ascii="宋体" w:hAnsi="宋体"/>
          <w:b/>
          <w:sz w:val="22"/>
        </w:rPr>
      </w:pPr>
    </w:p>
    <w:p>
      <w:pPr>
        <w:rPr>
          <w:rFonts w:ascii="宋体" w:hAnsi="宋体"/>
          <w:sz w:val="22"/>
        </w:rPr>
      </w:pPr>
      <w:r>
        <w:rPr>
          <w:rFonts w:hint="eastAsia" w:ascii="宋体" w:hAnsi="宋体"/>
          <w:sz w:val="22"/>
        </w:rPr>
        <w:t xml:space="preserve"> </w:t>
      </w:r>
      <w:r>
        <w:rPr>
          <w:rFonts w:ascii="宋体" w:hAnsi="宋体"/>
          <w:sz w:val="22"/>
        </w:rPr>
        <w:t>(3)模块内部类的接口规范</w:t>
      </w:r>
    </w:p>
    <w:p>
      <w:pPr>
        <w:jc w:val="center"/>
        <w:rPr>
          <w:rFonts w:ascii="宋体" w:hAnsi="宋体"/>
          <w:b/>
          <w:bCs/>
        </w:rPr>
      </w:pPr>
      <w:r>
        <w:rPr>
          <w:rFonts w:ascii="宋体" w:hAnsi="宋体"/>
          <w:b/>
          <w:bCs/>
        </w:rPr>
        <w:t>表</w:t>
      </w:r>
      <w:r>
        <w:rPr>
          <w:rFonts w:hint="eastAsia" w:ascii="宋体" w:hAnsi="宋体"/>
          <w:b/>
          <w:bCs/>
        </w:rPr>
        <w:t>32 BeginInfoController</w:t>
      </w:r>
      <w:r>
        <w:rPr>
          <w:rFonts w:ascii="宋体" w:hAnsi="宋体"/>
          <w:b/>
          <w:bCs/>
        </w:rPr>
        <w:t>的接口规范</w:t>
      </w:r>
    </w:p>
    <w:tbl>
      <w:tblPr>
        <w:tblStyle w:val="20"/>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185"/>
        <w:gridCol w:w="7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BeginInfoController</w:t>
            </w:r>
            <w:r>
              <w:rPr>
                <w:rFonts w:ascii="Calibri" w:hAnsi="Calibri" w:cs="Calibri"/>
                <w:color w:val="000000"/>
              </w:rPr>
              <w:t>.</w:t>
            </w:r>
            <w:r>
              <w:rPr>
                <w:rFonts w:hint="eastAsia" w:ascii="Calibri" w:hAnsi="Calibri" w:cs="Calibri"/>
                <w:color w:val="000000"/>
              </w:rPr>
              <w:t xml:space="preserve"> fill</w:t>
            </w:r>
            <w:r>
              <w:rPr>
                <w:rFonts w:ascii="Calibri" w:hAnsi="Calibri" w:cs="Calibri"/>
                <w:color w:val="000000"/>
              </w:rPr>
              <w:t>Info</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public boolean fillInfo(</w:t>
            </w:r>
            <w:r>
              <w:rPr>
                <w:rFonts w:hint="eastAsia" w:ascii="Calibri" w:hAnsi="Calibri" w:cs="Calibri"/>
                <w:color w:val="000000"/>
                <w:sz w:val="21"/>
                <w:szCs w:val="21"/>
              </w:rPr>
              <w:t>beginInfo</w:t>
            </w:r>
            <w:r>
              <w:rPr>
                <w:rFonts w:ascii="Calibri" w:hAnsi="Calibri" w:cs="Calibri"/>
                <w:color w:val="000000"/>
                <w:sz w:val="21"/>
                <w:szCs w:val="21"/>
              </w:rPr>
              <w:t xml:space="preserve">VO </w:t>
            </w:r>
            <w:r>
              <w:rPr>
                <w:rFonts w:hint="eastAsia" w:ascii="Calibri" w:hAnsi="Calibri" w:cs="Calibri"/>
                <w:color w:val="000000"/>
                <w:sz w:val="21"/>
                <w:szCs w:val="21"/>
              </w:rPr>
              <w:t>vo</w:t>
            </w:r>
            <w:r>
              <w:rPr>
                <w:rFonts w:ascii="Calibri" w:hAnsi="Calibri" w:cs="Calibri"/>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已创建一个BeginInfo领域对象，并且输入符合输入规则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调用BeginInfo领域对象的fillinfo方法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BeginInfoController</w:t>
            </w:r>
            <w:r>
              <w:rPr>
                <w:rFonts w:ascii="Calibri" w:hAnsi="Calibri" w:cs="Calibri"/>
                <w:color w:val="000000"/>
              </w:rPr>
              <w:t>. getInfo</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宋体"/>
                <w:color w:val="000000"/>
                <w:sz w:val="21"/>
                <w:szCs w:val="21"/>
              </w:rPr>
              <w:t xml:space="preserve">public </w:t>
            </w:r>
            <w:r>
              <w:rPr>
                <w:rFonts w:hint="eastAsia" w:ascii="Calibri" w:hAnsi="Calibri" w:cs="宋体"/>
                <w:color w:val="000000"/>
                <w:sz w:val="21"/>
                <w:szCs w:val="21"/>
              </w:rPr>
              <w:t>B</w:t>
            </w:r>
            <w:r>
              <w:rPr>
                <w:rFonts w:ascii="Calibri" w:hAnsi="Calibri" w:cs="宋体"/>
                <w:color w:val="000000"/>
                <w:sz w:val="21"/>
                <w:szCs w:val="21"/>
              </w:rPr>
              <w:t>eginInfoVO getInfo();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已创建一个BeginInfo领域对象，并且输入符合输入规则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调用BeginInfo领域对象的</w:t>
            </w:r>
            <w:r>
              <w:rPr>
                <w:rFonts w:ascii="Calibri" w:hAnsi="Calibri" w:cs="Calibri"/>
                <w:color w:val="000000"/>
                <w:sz w:val="21"/>
                <w:szCs w:val="21"/>
              </w:rPr>
              <w:t>getInfo</w:t>
            </w:r>
            <w:r>
              <w:rPr>
                <w:rFonts w:hint="eastAsia" w:ascii="宋体" w:hAnsi="宋体" w:cs="宋体"/>
                <w:color w:val="000000"/>
                <w:sz w:val="21"/>
                <w:szCs w:val="21"/>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需要的服务（需接口</w:t>
            </w:r>
            <w:r>
              <w:rPr>
                <w:rFonts w:hint="eastAsia" w:ascii="宋体" w:hAnsi="宋体" w:cs="宋体"/>
                <w:color w:val="FFFFFF"/>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服务名</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center"/>
          </w:tcPr>
          <w:p>
            <w:pPr>
              <w:jc w:val="center"/>
              <w:rPr>
                <w:rFonts w:ascii="宋体" w:hAnsi="宋体" w:cs="宋体"/>
                <w:color w:val="000000"/>
              </w:rPr>
            </w:pPr>
            <w:r>
              <w:rPr>
                <w:rFonts w:hint="eastAsia" w:ascii="Calibri" w:hAnsi="Calibri" w:cs="Calibri"/>
                <w:color w:val="000000"/>
              </w:rPr>
              <w:t>BeginInfo</w:t>
            </w:r>
            <w:r>
              <w:rPr>
                <w:rFonts w:ascii="Calibri" w:hAnsi="Calibri" w:cs="Calibri"/>
                <w:color w:val="000000"/>
              </w:rPr>
              <w:t>.</w:t>
            </w:r>
            <w:r>
              <w:rPr>
                <w:rFonts w:hint="eastAsia" w:ascii="Calibri" w:hAnsi="Calibri" w:cs="Calibri"/>
                <w:color w:val="000000"/>
              </w:rPr>
              <w:t xml:space="preserve"> fill</w:t>
            </w:r>
            <w:r>
              <w:rPr>
                <w:rFonts w:ascii="Calibri" w:hAnsi="Calibri" w:cs="Calibri"/>
                <w:color w:val="000000"/>
              </w:rPr>
              <w:t>Info</w:t>
            </w:r>
            <w:r>
              <w:rPr>
                <w:rFonts w:hint="eastAsia" w:ascii="Calibri" w:hAnsi="Calibri" w:cs="Calibri"/>
              </w:rPr>
              <w:t xml:space="preserve"> (</w:t>
            </w:r>
            <w:r>
              <w:rPr>
                <w:rFonts w:hint="eastAsia" w:ascii="Calibri" w:hAnsi="Calibri" w:cs="Calibri"/>
                <w:color w:val="000000"/>
              </w:rPr>
              <w:t>beginInfo</w:t>
            </w:r>
            <w:r>
              <w:rPr>
                <w:rFonts w:ascii="Calibri" w:hAnsi="Calibri" w:cs="Calibri"/>
                <w:color w:val="000000"/>
              </w:rPr>
              <w:t xml:space="preserve">VO </w:t>
            </w:r>
            <w:r>
              <w:rPr>
                <w:rFonts w:hint="eastAsia" w:ascii="Calibri" w:hAnsi="Calibri" w:cs="Calibri"/>
                <w:color w:val="000000"/>
              </w:rPr>
              <w:t>vo</w:t>
            </w:r>
            <w:r>
              <w:rPr>
                <w:rFonts w:hint="eastAsia" w:ascii="Calibri" w:hAnsi="Calibri" w:cs="Calibri"/>
              </w:rPr>
              <w:t>)</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创建期初信息对象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center"/>
          </w:tcPr>
          <w:p>
            <w:pPr>
              <w:jc w:val="center"/>
              <w:rPr>
                <w:rFonts w:ascii="宋体" w:hAnsi="宋体" w:cs="宋体"/>
                <w:color w:val="000000"/>
              </w:rPr>
            </w:pPr>
            <w:r>
              <w:rPr>
                <w:rFonts w:hint="eastAsia" w:ascii="Calibri" w:hAnsi="Calibri" w:cs="Calibri"/>
                <w:color w:val="000000"/>
              </w:rPr>
              <w:t>BeginInfo</w:t>
            </w:r>
            <w:r>
              <w:rPr>
                <w:rFonts w:ascii="Calibri" w:hAnsi="Calibri" w:cs="Calibri"/>
                <w:color w:val="000000"/>
              </w:rPr>
              <w:t>. getInfo()</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获得一个期初信息对象</w:t>
            </w:r>
          </w:p>
        </w:tc>
      </w:tr>
    </w:tbl>
    <w:p>
      <w:pPr>
        <w:jc w:val="center"/>
        <w:rPr>
          <w:rFonts w:ascii="宋体" w:hAnsi="宋体"/>
          <w:b/>
          <w:bCs/>
        </w:rPr>
      </w:pPr>
    </w:p>
    <w:p>
      <w:pPr>
        <w:pStyle w:val="7"/>
        <w:spacing w:line="276" w:lineRule="auto"/>
        <w:ind w:firstLine="440"/>
        <w:rPr>
          <w:rFonts w:ascii="宋体" w:hAnsi="宋体"/>
          <w:sz w:val="22"/>
          <w:szCs w:val="21"/>
        </w:rPr>
      </w:pPr>
    </w:p>
    <w:p>
      <w:pPr>
        <w:jc w:val="center"/>
        <w:rPr>
          <w:rFonts w:ascii="宋体" w:hAnsi="宋体"/>
          <w:b/>
          <w:bCs/>
        </w:rPr>
      </w:pPr>
      <w:r>
        <w:rPr>
          <w:rFonts w:ascii="宋体" w:hAnsi="宋体"/>
          <w:b/>
          <w:bCs/>
        </w:rPr>
        <w:t>表</w:t>
      </w:r>
      <w:r>
        <w:rPr>
          <w:rFonts w:hint="eastAsia" w:ascii="宋体" w:hAnsi="宋体"/>
          <w:b/>
          <w:bCs/>
        </w:rPr>
        <w:t>33 BeginInfo</w:t>
      </w:r>
      <w:r>
        <w:rPr>
          <w:rFonts w:ascii="宋体" w:hAnsi="宋体"/>
          <w:b/>
          <w:bCs/>
        </w:rPr>
        <w:t>的接口规范</w:t>
      </w:r>
    </w:p>
    <w:tbl>
      <w:tblPr>
        <w:tblStyle w:val="19"/>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185"/>
        <w:gridCol w:w="4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beginInfo.fill</w:t>
            </w:r>
            <w:r>
              <w:rPr>
                <w:rFonts w:ascii="Calibri" w:hAnsi="Calibri" w:cs="Calibri"/>
                <w:color w:val="000000"/>
              </w:rPr>
              <w:t>Info</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public boolean fillInfo(</w:t>
            </w:r>
            <w:r>
              <w:rPr>
                <w:rFonts w:hint="eastAsia" w:ascii="Calibri" w:hAnsi="Calibri" w:cs="Calibri"/>
                <w:color w:val="000000"/>
                <w:sz w:val="21"/>
                <w:szCs w:val="21"/>
              </w:rPr>
              <w:t>beginInfo</w:t>
            </w:r>
            <w:r>
              <w:rPr>
                <w:rFonts w:ascii="Calibri" w:hAnsi="Calibri" w:cs="Calibri"/>
                <w:color w:val="000000"/>
                <w:sz w:val="21"/>
                <w:szCs w:val="21"/>
              </w:rPr>
              <w:t xml:space="preserve">VO </w:t>
            </w:r>
            <w:r>
              <w:rPr>
                <w:rFonts w:hint="eastAsia" w:ascii="Calibri" w:hAnsi="Calibri" w:cs="Calibri"/>
                <w:color w:val="000000"/>
                <w:sz w:val="21"/>
                <w:szCs w:val="21"/>
              </w:rPr>
              <w:t>vo</w:t>
            </w:r>
            <w:r>
              <w:rPr>
                <w:rFonts w:ascii="Calibri" w:hAnsi="Calibri" w:cs="Calibri"/>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系统保存期初信息并更新到持久化数据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ascii="Calibri" w:hAnsi="Calibri" w:cs="Calibri"/>
                <w:color w:val="000000"/>
                <w:sz w:val="21"/>
                <w:szCs w:val="21"/>
              </w:rPr>
              <w:t>beginInfo.getInfo</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 xml:space="preserve">public </w:t>
            </w:r>
            <w:r>
              <w:rPr>
                <w:rFonts w:hint="eastAsia" w:ascii="Calibri" w:hAnsi="Calibri" w:cs="宋体"/>
                <w:color w:val="000000"/>
                <w:sz w:val="21"/>
                <w:szCs w:val="21"/>
              </w:rPr>
              <w:t>B</w:t>
            </w:r>
            <w:r>
              <w:rPr>
                <w:rFonts w:ascii="Calibri" w:hAnsi="Calibri" w:cs="宋体"/>
                <w:color w:val="000000"/>
                <w:sz w:val="21"/>
                <w:szCs w:val="21"/>
              </w:rPr>
              <w:t>eginInfoVO getInfo();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启动一次期初建账查看任务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获取期初信息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需要的服务（需接口</w:t>
            </w:r>
            <w:r>
              <w:rPr>
                <w:rFonts w:hint="eastAsia" w:ascii="宋体" w:hAnsi="宋体" w:cs="宋体"/>
                <w:color w:val="FFFFFF"/>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服务名</w:t>
            </w:r>
          </w:p>
        </w:tc>
        <w:tc>
          <w:tcPr>
            <w:tcW w:w="4848"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BeginInfoDataService.insert(</w:t>
            </w:r>
            <w:r>
              <w:rPr>
                <w:rFonts w:hint="eastAsia" w:ascii="Calibri" w:hAnsi="Calibri" w:cs="Calibri"/>
                <w:color w:val="000000"/>
                <w:sz w:val="21"/>
                <w:szCs w:val="21"/>
              </w:rPr>
              <w:t>B</w:t>
            </w:r>
            <w:r>
              <w:rPr>
                <w:rFonts w:ascii="Calibri" w:hAnsi="Calibri" w:cs="Calibri"/>
                <w:color w:val="000000"/>
                <w:sz w:val="21"/>
                <w:szCs w:val="21"/>
              </w:rPr>
              <w:t>eginInfoPO po</w:t>
            </w:r>
            <w:r>
              <w:rPr>
                <w:rFonts w:hint="eastAsia" w:ascii="Calibri" w:hAnsi="Calibri" w:cs="Calibri"/>
                <w:color w:val="000000"/>
                <w:sz w:val="21"/>
                <w:szCs w:val="21"/>
              </w:rPr>
              <w:t>)</w:t>
            </w:r>
          </w:p>
        </w:tc>
        <w:tc>
          <w:tcPr>
            <w:tcW w:w="4848"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插入单一持久化期初信息对象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BeginInfoDataService.</w:t>
            </w:r>
            <w:r>
              <w:rPr>
                <w:rFonts w:hint="eastAsia" w:ascii="Calibri" w:hAnsi="Calibri" w:cs="Calibri"/>
                <w:color w:val="000000"/>
                <w:sz w:val="21"/>
                <w:szCs w:val="21"/>
              </w:rPr>
              <w:t>get()</w:t>
            </w:r>
          </w:p>
        </w:tc>
        <w:tc>
          <w:tcPr>
            <w:tcW w:w="4848"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获得单一持久化期初信息对象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hint="eastAsia" w:ascii="Calibri" w:hAnsi="Calibri" w:eastAsia="宋体" w:cs="Calibri"/>
                <w:color w:val="000000"/>
                <w:sz w:val="21"/>
                <w:szCs w:val="21"/>
                <w:lang w:val="en-US" w:eastAsia="zh-CN"/>
              </w:rPr>
            </w:pPr>
            <w:r>
              <w:rPr>
                <w:rFonts w:hint="eastAsia" w:ascii="Calibri" w:hAnsi="Calibri" w:cs="Calibri"/>
                <w:color w:val="000000"/>
                <w:sz w:val="21"/>
                <w:szCs w:val="21"/>
                <w:lang w:val="en-US" w:eastAsia="zh-CN"/>
              </w:rPr>
              <w:t>Account.init(ArrayList&lt;AccountVO&gt;)</w:t>
            </w:r>
          </w:p>
        </w:tc>
        <w:tc>
          <w:tcPr>
            <w:tcW w:w="4848"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初始化账户信息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hint="eastAsia" w:ascii="Calibri" w:hAnsi="Calibri" w:cs="Calibri"/>
                <w:color w:val="000000"/>
                <w:sz w:val="21"/>
                <w:szCs w:val="21"/>
                <w:lang w:val="en-US" w:eastAsia="zh-CN"/>
              </w:rPr>
              <w:t>Commodity.init(ArrayList&lt;StorageInitVO&gt;)</w:t>
            </w:r>
          </w:p>
        </w:tc>
        <w:tc>
          <w:tcPr>
            <w:tcW w:w="4848"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初始化仓库信息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hint="eastAsia" w:ascii="Calibri" w:hAnsi="Calibri" w:cs="Calibri"/>
                <w:color w:val="000000"/>
                <w:sz w:val="21"/>
                <w:szCs w:val="21"/>
                <w:lang w:val="en-US" w:eastAsia="zh-CN"/>
              </w:rPr>
            </w:pPr>
            <w:r>
              <w:rPr>
                <w:rFonts w:hint="eastAsia" w:ascii="Calibri" w:hAnsi="Calibri" w:cs="Calibri"/>
                <w:color w:val="000000"/>
                <w:sz w:val="21"/>
                <w:szCs w:val="21"/>
                <w:lang w:val="en-US" w:eastAsia="zh-CN"/>
              </w:rPr>
              <w:t>Driver.init(ArrayList&lt;DriverInfoVO&gt;)</w:t>
            </w:r>
          </w:p>
        </w:tc>
        <w:tc>
          <w:tcPr>
            <w:tcW w:w="4848"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初始化司机信息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hint="eastAsia" w:ascii="Calibri" w:hAnsi="Calibri" w:cs="Calibri"/>
                <w:color w:val="000000"/>
                <w:sz w:val="21"/>
                <w:szCs w:val="21"/>
                <w:lang w:val="en-US" w:eastAsia="zh-CN"/>
              </w:rPr>
            </w:pPr>
            <w:r>
              <w:rPr>
                <w:rFonts w:hint="eastAsia" w:ascii="Calibri" w:hAnsi="Calibri" w:cs="Calibri"/>
                <w:color w:val="000000"/>
                <w:sz w:val="21"/>
                <w:szCs w:val="21"/>
                <w:lang w:val="en-US" w:eastAsia="zh-CN"/>
              </w:rPr>
              <w:t>Truck.init(ArrayList&lt;TruckInfoVO&gt;)</w:t>
            </w:r>
          </w:p>
        </w:tc>
        <w:tc>
          <w:tcPr>
            <w:tcW w:w="4848"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初始化车辆信息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hint="eastAsia" w:ascii="Calibri" w:hAnsi="Calibri" w:cs="Calibri"/>
                <w:color w:val="000000"/>
                <w:sz w:val="21"/>
                <w:szCs w:val="21"/>
                <w:lang w:val="en-US" w:eastAsia="zh-CN"/>
              </w:rPr>
            </w:pPr>
            <w:r>
              <w:rPr>
                <w:rFonts w:hint="eastAsia" w:ascii="Calibri" w:hAnsi="Calibri" w:cs="Calibri"/>
                <w:color w:val="000000"/>
                <w:sz w:val="21"/>
                <w:szCs w:val="21"/>
                <w:lang w:val="en-US" w:eastAsia="zh-CN"/>
              </w:rPr>
              <w:t>User.init(ArrayList&lt;InitUserVO)&gt;</w:t>
            </w:r>
          </w:p>
        </w:tc>
        <w:tc>
          <w:tcPr>
            <w:tcW w:w="4848"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初始化人员信息</w:t>
            </w:r>
          </w:p>
        </w:tc>
      </w:tr>
    </w:tbl>
    <w:p>
      <w:pPr>
        <w:jc w:val="center"/>
        <w:rPr>
          <w:rFonts w:ascii="宋体" w:hAnsi="宋体"/>
          <w:b/>
          <w:bCs/>
        </w:rPr>
      </w:pPr>
    </w:p>
    <w:p>
      <w:pPr>
        <w:pStyle w:val="2"/>
        <w:widowControl/>
        <w:numPr>
          <w:ilvl w:val="3"/>
          <w:numId w:val="1"/>
        </w:numPr>
        <w:rPr>
          <w:rFonts w:ascii="宋体" w:hAnsi="宋体" w:cs="宋体"/>
          <w:sz w:val="24"/>
          <w:szCs w:val="28"/>
        </w:rPr>
      </w:pPr>
      <w:r>
        <w:rPr>
          <w:rFonts w:hint="eastAsia" w:ascii="宋体" w:hAnsi="宋体" w:cs="宋体"/>
          <w:sz w:val="24"/>
          <w:szCs w:val="28"/>
        </w:rPr>
        <w:t>accountbl模块</w:t>
      </w:r>
      <w:bookmarkEnd w:id="42"/>
    </w:p>
    <w:p>
      <w:pPr>
        <w:spacing w:line="360" w:lineRule="auto"/>
        <w:rPr>
          <w:rFonts w:ascii="宋体" w:hAnsi="宋体"/>
          <w:sz w:val="22"/>
        </w:rPr>
      </w:pPr>
      <w:bookmarkStart w:id="43" w:name="_Toc402982485"/>
      <w:r>
        <w:rPr>
          <w:rFonts w:ascii="宋体" w:hAnsi="宋体"/>
          <w:sz w:val="22"/>
        </w:rPr>
        <w:t>(1)模块概述</w:t>
      </w:r>
    </w:p>
    <w:p>
      <w:pPr>
        <w:pStyle w:val="7"/>
        <w:spacing w:line="276" w:lineRule="auto"/>
        <w:ind w:firstLine="440"/>
        <w:rPr>
          <w:rFonts w:ascii="宋体" w:hAnsi="宋体"/>
          <w:sz w:val="22"/>
          <w:szCs w:val="21"/>
        </w:rPr>
      </w:pPr>
      <w:r>
        <w:rPr>
          <w:rFonts w:hint="eastAsia" w:ascii="宋体" w:hAnsi="宋体"/>
          <w:sz w:val="22"/>
          <w:szCs w:val="21"/>
        </w:rPr>
        <w:t>account</w:t>
      </w:r>
      <w:r>
        <w:rPr>
          <w:rFonts w:ascii="宋体" w:hAnsi="宋体"/>
          <w:sz w:val="22"/>
          <w:szCs w:val="21"/>
        </w:rPr>
        <w:t>bl模块负责实现</w:t>
      </w:r>
      <w:r>
        <w:rPr>
          <w:rFonts w:hint="eastAsia" w:ascii="宋体" w:hAnsi="宋体"/>
          <w:sz w:val="22"/>
          <w:szCs w:val="21"/>
        </w:rPr>
        <w:t>与银行账户相关</w:t>
      </w:r>
      <w:r>
        <w:rPr>
          <w:rFonts w:ascii="宋体" w:hAnsi="宋体"/>
          <w:sz w:val="22"/>
          <w:szCs w:val="21"/>
        </w:rPr>
        <w:t>的功能需求，具体功能需求和非功能需求请参见需求规格说明文档和体系结构设计文档。</w:t>
      </w:r>
    </w:p>
    <w:p>
      <w:pPr>
        <w:pStyle w:val="7"/>
        <w:spacing w:line="276" w:lineRule="auto"/>
        <w:ind w:firstLine="0" w:firstLineChars="0"/>
        <w:rPr>
          <w:rFonts w:ascii="宋体" w:hAnsi="宋体"/>
          <w:sz w:val="22"/>
          <w:szCs w:val="21"/>
        </w:rPr>
      </w:pPr>
      <w:r>
        <w:rPr>
          <w:rFonts w:ascii="宋体" w:hAnsi="宋体"/>
          <w:sz w:val="22"/>
        </w:rPr>
        <w:t>(2)整体结构</w:t>
      </w:r>
    </w:p>
    <w:p>
      <w:pPr>
        <w:pStyle w:val="7"/>
        <w:spacing w:line="276" w:lineRule="auto"/>
        <w:ind w:firstLine="420" w:firstLineChars="0"/>
        <w:rPr>
          <w:rFonts w:ascii="宋体" w:hAnsi="宋体"/>
          <w:sz w:val="22"/>
          <w:szCs w:val="21"/>
        </w:rPr>
      </w:pPr>
      <w:r>
        <w:rPr>
          <w:rFonts w:hint="eastAsia" w:ascii="宋体" w:hAnsi="宋体"/>
          <w:sz w:val="22"/>
          <w:szCs w:val="21"/>
        </w:rPr>
        <w:t>account</w:t>
      </w:r>
      <w:r>
        <w:rPr>
          <w:rFonts w:ascii="宋体" w:hAnsi="宋体"/>
          <w:sz w:val="22"/>
          <w:szCs w:val="21"/>
        </w:rPr>
        <w:t>bl模块实现了展示层与业务逻辑层之间的</w:t>
      </w:r>
      <w:r>
        <w:rPr>
          <w:rFonts w:hint="eastAsia" w:ascii="宋体" w:hAnsi="宋体"/>
          <w:sz w:val="22"/>
          <w:szCs w:val="21"/>
        </w:rPr>
        <w:t>account</w:t>
      </w:r>
      <w:r>
        <w:rPr>
          <w:rFonts w:ascii="宋体" w:hAnsi="宋体"/>
          <w:sz w:val="22"/>
          <w:szCs w:val="21"/>
        </w:rPr>
        <w:t>blservice接口和业务逻辑层与数据层之间的</w:t>
      </w:r>
      <w:r>
        <w:rPr>
          <w:rFonts w:hint="eastAsia" w:ascii="宋体" w:hAnsi="宋体"/>
          <w:sz w:val="22"/>
          <w:szCs w:val="21"/>
        </w:rPr>
        <w:t>account</w:t>
      </w:r>
      <w:r>
        <w:rPr>
          <w:rFonts w:ascii="宋体" w:hAnsi="宋体"/>
          <w:sz w:val="22"/>
          <w:szCs w:val="21"/>
        </w:rPr>
        <w:t>dataservice接口。</w:t>
      </w:r>
    </w:p>
    <w:p>
      <w:pPr>
        <w:pStyle w:val="38"/>
        <w:ind w:firstLine="0" w:firstLineChars="0"/>
        <w:jc w:val="center"/>
      </w:pPr>
      <w:r>
        <w:rPr>
          <w:rFonts w:hint="eastAsia"/>
          <w:b/>
          <w:bCs/>
        </w:rPr>
        <w:t>表34 银行账户管理业务逻辑层详细设计的上下文</w:t>
      </w:r>
    </w:p>
    <w:tbl>
      <w:tblPr>
        <w:tblStyle w:val="20"/>
        <w:tblpPr w:leftFromText="180" w:rightFromText="180" w:vertAnchor="page" w:horzAnchor="page" w:tblpX="1802" w:tblpY="4378"/>
        <w:tblOverlap w:val="never"/>
        <w:tblW w:w="8522"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503"/>
        <w:gridCol w:w="728"/>
        <w:gridCol w:w="7291"/>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03" w:type="dxa"/>
            <w:vMerge w:val="restart"/>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r>
              <w:rPr>
                <w:rFonts w:hint="eastAsia" w:ascii="Calibri" w:hAnsi="Calibri" w:cs="Calibri"/>
              </w:rPr>
              <w:t>输入</w:t>
            </w: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需求</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hint="eastAsia" w:ascii="Calibri" w:hAnsi="Calibri" w:cs="Calibri"/>
              </w:rPr>
              <w:t>参见：</w:t>
            </w:r>
          </w:p>
          <w:p>
            <w:pPr>
              <w:rPr>
                <w:rFonts w:ascii="Calibri" w:hAnsi="Calibri" w:cs="Calibri"/>
              </w:rPr>
            </w:pPr>
            <w:r>
              <w:rPr>
                <w:rFonts w:hint="eastAsia" w:ascii="Calibri" w:hAnsi="Calibri" w:cs="Calibri"/>
              </w:rPr>
              <w:t>用例文档中的“用例20银行账户管理”</w:t>
            </w:r>
          </w:p>
          <w:p>
            <w:pPr>
              <w:jc w:val="left"/>
              <w:rPr>
                <w:rFonts w:ascii="Calibri" w:hAnsi="Calibri" w:cs="Calibri"/>
              </w:rPr>
            </w:pPr>
            <w:r>
              <w:rPr>
                <w:rFonts w:hint="eastAsia" w:ascii="Calibri" w:hAnsi="Calibri" w:cs="Calibri"/>
              </w:rPr>
              <w:t>软件需求规格说明文档中的3.2节和3.3节</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682" w:hRule="atLeast"/>
        </w:trPr>
        <w:tc>
          <w:tcPr>
            <w:tcW w:w="503" w:type="dxa"/>
            <w:vMerge w:val="continue"/>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体系结构</w:t>
            </w:r>
          </w:p>
        </w:tc>
        <w:tc>
          <w:tcPr>
            <w:tcW w:w="7291" w:type="dxa"/>
            <w:tcBorders>
              <w:top w:val="single" w:color="000000" w:sz="4" w:space="0"/>
              <w:left w:val="single" w:color="000000" w:sz="4" w:space="0"/>
              <w:bottom w:val="single" w:color="000000" w:sz="4" w:space="0"/>
              <w:right w:val="single" w:color="000000" w:sz="4" w:space="0"/>
              <w:tl2br w:val="nil"/>
              <w:tr2bl w:val="nil"/>
            </w:tcBorders>
            <w:vAlign w:val="center"/>
          </w:tcPr>
          <w:p>
            <w:pPr>
              <w:rPr>
                <w:rFonts w:ascii="Consolas" w:hAnsi="Consolas" w:cs="Calibri"/>
                <w:bCs/>
                <w:sz w:val="22"/>
              </w:rPr>
            </w:pPr>
            <w:r>
              <w:rPr>
                <w:rFonts w:hint="eastAsia" w:ascii="Consolas" w:hAnsi="Consolas" w:cs="Calibri"/>
                <w:bCs/>
                <w:sz w:val="22"/>
              </w:rPr>
              <w:t>//被presentation层调用的接口</w:t>
            </w:r>
          </w:p>
          <w:p>
            <w:pPr>
              <w:rPr>
                <w:rFonts w:ascii="Consolas" w:hAnsi="Consolas" w:cs="Calibri"/>
                <w:bCs/>
                <w:sz w:val="22"/>
              </w:rPr>
            </w:pPr>
            <w:r>
              <w:rPr>
                <w:rFonts w:ascii="Consolas" w:hAnsi="Consolas" w:cs="Calibri"/>
                <w:bCs/>
                <w:sz w:val="22"/>
              </w:rPr>
              <w:t>public interface AccountBLService {</w:t>
            </w:r>
          </w:p>
          <w:p>
            <w:pPr>
              <w:rPr>
                <w:rFonts w:ascii="Consolas" w:hAnsi="Consolas" w:cs="Calibri"/>
                <w:bCs/>
                <w:sz w:val="22"/>
              </w:rPr>
            </w:pPr>
          </w:p>
          <w:p>
            <w:pPr>
              <w:rPr>
                <w:rFonts w:ascii="Consolas" w:hAnsi="Consolas" w:cs="Calibri"/>
                <w:bCs/>
                <w:sz w:val="22"/>
              </w:rPr>
            </w:pPr>
            <w:r>
              <w:rPr>
                <w:rFonts w:ascii="Consolas" w:hAnsi="Consolas" w:cs="Calibri"/>
                <w:bCs/>
                <w:sz w:val="22"/>
              </w:rPr>
              <w:tab/>
            </w:r>
            <w:r>
              <w:rPr>
                <w:rFonts w:ascii="Consolas" w:hAnsi="Consolas" w:cs="Calibri"/>
                <w:bCs/>
                <w:sz w:val="22"/>
              </w:rPr>
              <w:t>public boolean addAccount(String name,long num,double amount);</w:t>
            </w:r>
          </w:p>
          <w:p>
            <w:pPr>
              <w:rPr>
                <w:rFonts w:ascii="Consolas" w:hAnsi="Consolas" w:cs="Calibri"/>
                <w:bCs/>
                <w:sz w:val="22"/>
              </w:rPr>
            </w:pPr>
            <w:r>
              <w:rPr>
                <w:rFonts w:ascii="Consolas" w:hAnsi="Consolas" w:cs="Calibri"/>
                <w:bCs/>
                <w:sz w:val="22"/>
              </w:rPr>
              <w:tab/>
            </w:r>
          </w:p>
          <w:p>
            <w:pPr>
              <w:rPr>
                <w:rFonts w:ascii="Consolas" w:hAnsi="Consolas" w:cs="Calibri"/>
                <w:bCs/>
                <w:sz w:val="22"/>
              </w:rPr>
            </w:pPr>
            <w:r>
              <w:rPr>
                <w:rFonts w:ascii="Consolas" w:hAnsi="Consolas" w:cs="Calibri"/>
                <w:bCs/>
                <w:sz w:val="22"/>
              </w:rPr>
              <w:tab/>
            </w:r>
            <w:r>
              <w:rPr>
                <w:rFonts w:ascii="Consolas" w:hAnsi="Consolas" w:cs="Calibri"/>
                <w:bCs/>
                <w:sz w:val="22"/>
              </w:rPr>
              <w:t>public void delAccount (long num);</w:t>
            </w:r>
          </w:p>
          <w:p>
            <w:pPr>
              <w:rPr>
                <w:rFonts w:ascii="Consolas" w:hAnsi="Consolas" w:cs="Calibri"/>
                <w:bCs/>
                <w:sz w:val="22"/>
              </w:rPr>
            </w:pPr>
            <w:r>
              <w:rPr>
                <w:rFonts w:ascii="Consolas" w:hAnsi="Consolas" w:cs="Calibri"/>
                <w:bCs/>
                <w:sz w:val="22"/>
              </w:rPr>
              <w:tab/>
            </w:r>
            <w:r>
              <w:rPr>
                <w:rFonts w:ascii="Consolas" w:hAnsi="Consolas" w:cs="Calibri"/>
                <w:bCs/>
                <w:sz w:val="22"/>
              </w:rPr>
              <w:tab/>
            </w:r>
          </w:p>
          <w:p>
            <w:pPr>
              <w:rPr>
                <w:rFonts w:ascii="Consolas" w:hAnsi="Consolas" w:cs="Calibri"/>
                <w:bCs/>
                <w:sz w:val="22"/>
              </w:rPr>
            </w:pPr>
            <w:r>
              <w:rPr>
                <w:rFonts w:ascii="Consolas" w:hAnsi="Consolas" w:cs="Calibri"/>
                <w:bCs/>
                <w:sz w:val="22"/>
              </w:rPr>
              <w:tab/>
            </w:r>
            <w:r>
              <w:rPr>
                <w:rFonts w:ascii="Consolas" w:hAnsi="Consolas" w:cs="Calibri"/>
                <w:bCs/>
                <w:sz w:val="22"/>
              </w:rPr>
              <w:t>public ArrayList&lt;AccountVO&gt;  getAccountList();</w:t>
            </w:r>
          </w:p>
          <w:p>
            <w:pPr>
              <w:rPr>
                <w:rFonts w:ascii="Consolas" w:hAnsi="Consolas" w:cs="Calibri"/>
                <w:bCs/>
                <w:sz w:val="22"/>
              </w:rPr>
            </w:pPr>
            <w:r>
              <w:rPr>
                <w:rFonts w:ascii="Consolas" w:hAnsi="Consolas" w:cs="Calibri"/>
                <w:bCs/>
                <w:sz w:val="22"/>
              </w:rPr>
              <w:tab/>
            </w:r>
            <w:r>
              <w:rPr>
                <w:rFonts w:ascii="Consolas" w:hAnsi="Consolas" w:cs="Calibri"/>
                <w:bCs/>
                <w:sz w:val="22"/>
              </w:rPr>
              <w:t>}</w:t>
            </w:r>
          </w:p>
          <w:p>
            <w:pPr>
              <w:rPr>
                <w:rFonts w:ascii="Consolas" w:hAnsi="Consolas" w:cs="Calibri"/>
                <w:bCs/>
                <w:sz w:val="22"/>
              </w:rPr>
            </w:pPr>
          </w:p>
          <w:p>
            <w:pPr>
              <w:rPr>
                <w:rFonts w:ascii="Consolas" w:hAnsi="Consolas" w:cs="Calibri"/>
                <w:bCs/>
                <w:sz w:val="22"/>
              </w:rPr>
            </w:pPr>
            <w:r>
              <w:rPr>
                <w:rFonts w:hint="eastAsia" w:ascii="Consolas" w:hAnsi="Consolas" w:cs="Calibri"/>
                <w:bCs/>
                <w:sz w:val="22"/>
              </w:rPr>
              <w:t>//被DataService层调用的接口</w:t>
            </w:r>
          </w:p>
          <w:p>
            <w:pPr>
              <w:rPr>
                <w:rFonts w:ascii="Consolas" w:hAnsi="Consolas" w:cs="Calibri"/>
                <w:bCs/>
                <w:sz w:val="22"/>
              </w:rPr>
            </w:pPr>
          </w:p>
          <w:p>
            <w:pPr>
              <w:rPr>
                <w:rFonts w:ascii="Consolas" w:hAnsi="Consolas" w:cs="Calibri"/>
                <w:bCs/>
                <w:sz w:val="22"/>
              </w:rPr>
            </w:pPr>
            <w:r>
              <w:rPr>
                <w:rFonts w:ascii="Consolas" w:hAnsi="Consolas" w:cs="Calibri"/>
                <w:bCs/>
                <w:sz w:val="22"/>
              </w:rPr>
              <w:t>public interface AccountDataService {</w:t>
            </w:r>
          </w:p>
          <w:p>
            <w:pPr>
              <w:rPr>
                <w:rFonts w:ascii="Consolas" w:hAnsi="Consolas" w:cs="Calibri"/>
                <w:bCs/>
                <w:sz w:val="22"/>
              </w:rPr>
            </w:pPr>
            <w:r>
              <w:rPr>
                <w:rFonts w:ascii="Consolas" w:hAnsi="Consolas" w:cs="Calibri"/>
                <w:bCs/>
                <w:sz w:val="22"/>
              </w:rPr>
              <w:tab/>
            </w:r>
            <w:r>
              <w:rPr>
                <w:rFonts w:ascii="Consolas" w:hAnsi="Consolas" w:cs="Calibri"/>
                <w:bCs/>
                <w:sz w:val="22"/>
              </w:rPr>
              <w:t>public void insert(AccountPO po) throws RemoteException;</w:t>
            </w:r>
          </w:p>
          <w:p>
            <w:pPr>
              <w:rPr>
                <w:rFonts w:ascii="Consolas" w:hAnsi="Consolas" w:cs="Calibri"/>
                <w:bCs/>
                <w:sz w:val="22"/>
              </w:rPr>
            </w:pPr>
          </w:p>
          <w:p>
            <w:pPr>
              <w:rPr>
                <w:rFonts w:ascii="Consolas" w:hAnsi="Consolas" w:cs="Calibri"/>
                <w:bCs/>
                <w:sz w:val="22"/>
              </w:rPr>
            </w:pPr>
            <w:r>
              <w:rPr>
                <w:rFonts w:ascii="Consolas" w:hAnsi="Consolas" w:cs="Calibri"/>
                <w:bCs/>
                <w:sz w:val="22"/>
              </w:rPr>
              <w:tab/>
            </w:r>
            <w:r>
              <w:rPr>
                <w:rFonts w:ascii="Consolas" w:hAnsi="Consolas" w:cs="Calibri"/>
                <w:bCs/>
                <w:sz w:val="22"/>
              </w:rPr>
              <w:t>public void delete(AccountPO po) throws RemoteException;</w:t>
            </w:r>
          </w:p>
          <w:p>
            <w:pPr>
              <w:rPr>
                <w:rFonts w:ascii="Consolas" w:hAnsi="Consolas" w:cs="Calibri"/>
                <w:bCs/>
                <w:sz w:val="22"/>
              </w:rPr>
            </w:pPr>
            <w:r>
              <w:rPr>
                <w:rFonts w:ascii="Consolas" w:hAnsi="Consolas" w:cs="Calibri"/>
                <w:bCs/>
                <w:sz w:val="22"/>
              </w:rPr>
              <w:tab/>
            </w:r>
          </w:p>
          <w:p>
            <w:pPr>
              <w:rPr>
                <w:rFonts w:ascii="Consolas" w:hAnsi="Consolas" w:cs="Calibri"/>
                <w:bCs/>
                <w:sz w:val="22"/>
              </w:rPr>
            </w:pPr>
            <w:r>
              <w:rPr>
                <w:rFonts w:ascii="Consolas" w:hAnsi="Consolas" w:cs="Calibri"/>
                <w:bCs/>
                <w:sz w:val="22"/>
              </w:rPr>
              <w:tab/>
            </w:r>
            <w:r>
              <w:rPr>
                <w:rFonts w:ascii="Consolas" w:hAnsi="Consolas" w:cs="Calibri"/>
                <w:bCs/>
                <w:sz w:val="22"/>
              </w:rPr>
              <w:t>public ArrayList&lt;AccountPO&gt; getAll() throws RemoteException;</w:t>
            </w:r>
          </w:p>
          <w:p>
            <w:pPr>
              <w:rPr>
                <w:rFonts w:ascii="Consolas" w:hAnsi="Consolas" w:cs="Calibri"/>
                <w:bCs/>
                <w:sz w:val="22"/>
              </w:rPr>
            </w:pPr>
          </w:p>
          <w:p>
            <w:pPr>
              <w:rPr>
                <w:rFonts w:ascii="Consolas" w:hAnsi="Consolas" w:cs="Calibri"/>
                <w:bCs/>
                <w:sz w:val="22"/>
              </w:rPr>
            </w:pPr>
            <w:r>
              <w:rPr>
                <w:rFonts w:ascii="Consolas" w:hAnsi="Consolas" w:cs="Calibri"/>
                <w:bCs/>
                <w:sz w:val="22"/>
              </w:rPr>
              <w:tab/>
            </w:r>
            <w:r>
              <w:rPr>
                <w:rFonts w:ascii="Consolas" w:hAnsi="Consolas" w:cs="Calibri"/>
                <w:bCs/>
                <w:sz w:val="22"/>
              </w:rPr>
              <w:t>public void update(AccountPO po) throws RemoteException;</w:t>
            </w:r>
          </w:p>
          <w:p>
            <w:pPr>
              <w:rPr>
                <w:rFonts w:ascii="Consolas" w:hAnsi="Consolas" w:cs="Calibri"/>
                <w:bCs/>
                <w:sz w:val="22"/>
              </w:rPr>
            </w:pPr>
            <w:r>
              <w:rPr>
                <w:rFonts w:ascii="Consolas" w:hAnsi="Consolas" w:cs="Calibri"/>
                <w:bCs/>
                <w:sz w:val="22"/>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057" w:hRule="atLeast"/>
        </w:trPr>
        <w:tc>
          <w:tcPr>
            <w:tcW w:w="503" w:type="dxa"/>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r>
              <w:rPr>
                <w:rFonts w:hint="eastAsia" w:ascii="Calibri" w:hAnsi="Calibri" w:cs="Calibri"/>
              </w:rPr>
              <w:t>输出</w:t>
            </w: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类图</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ascii="Calibri" w:hAnsi="Calibri" w:cs="Calibri"/>
              </w:rPr>
              <w:drawing>
                <wp:inline distT="0" distB="0" distL="0" distR="0">
                  <wp:extent cx="4492625" cy="2431415"/>
                  <wp:effectExtent l="0" t="0" r="3175" b="698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492625" cy="2431415"/>
                          </a:xfrm>
                          <a:prstGeom prst="rect">
                            <a:avLst/>
                          </a:prstGeom>
                        </pic:spPr>
                      </pic:pic>
                    </a:graphicData>
                  </a:graphic>
                </wp:inline>
              </w:drawing>
            </w:r>
          </w:p>
        </w:tc>
      </w:tr>
    </w:tbl>
    <w:p>
      <w:pPr>
        <w:rPr>
          <w:rFonts w:ascii="宋体" w:hAnsi="宋体"/>
          <w:b/>
          <w:sz w:val="22"/>
        </w:rPr>
      </w:pPr>
    </w:p>
    <w:p>
      <w:pPr>
        <w:rPr>
          <w:rFonts w:ascii="宋体" w:hAnsi="宋体"/>
          <w:sz w:val="22"/>
        </w:rPr>
      </w:pPr>
      <w:r>
        <w:rPr>
          <w:rFonts w:hint="eastAsia" w:ascii="宋体" w:hAnsi="宋体"/>
          <w:b/>
          <w:sz w:val="22"/>
        </w:rPr>
        <w:t xml:space="preserve">    </w:t>
      </w:r>
      <w:r>
        <w:rPr>
          <w:rFonts w:ascii="宋体" w:hAnsi="宋体"/>
          <w:sz w:val="22"/>
        </w:rPr>
        <w:t>(3)模块内部类的接口规范</w:t>
      </w:r>
    </w:p>
    <w:p>
      <w:pPr>
        <w:pStyle w:val="7"/>
        <w:spacing w:line="276" w:lineRule="auto"/>
        <w:ind w:firstLine="440"/>
        <w:rPr>
          <w:rFonts w:ascii="宋体" w:hAnsi="宋体"/>
          <w:sz w:val="22"/>
          <w:szCs w:val="21"/>
        </w:rPr>
      </w:pPr>
      <w:r>
        <w:rPr>
          <w:rFonts w:ascii="宋体" w:hAnsi="宋体"/>
          <w:sz w:val="22"/>
          <w:szCs w:val="21"/>
        </w:rPr>
        <w:t xml:space="preserve"> </w:t>
      </w:r>
    </w:p>
    <w:p>
      <w:pPr>
        <w:jc w:val="center"/>
        <w:rPr>
          <w:rFonts w:ascii="宋体" w:hAnsi="宋体"/>
          <w:b/>
          <w:bCs/>
        </w:rPr>
      </w:pPr>
      <w:r>
        <w:rPr>
          <w:rFonts w:ascii="宋体" w:hAnsi="宋体"/>
          <w:b/>
          <w:bCs/>
        </w:rPr>
        <w:t>表</w:t>
      </w:r>
      <w:r>
        <w:rPr>
          <w:rFonts w:hint="eastAsia" w:ascii="宋体" w:hAnsi="宋体"/>
          <w:b/>
          <w:bCs/>
        </w:rPr>
        <w:t>35 AccountController</w:t>
      </w:r>
      <w:r>
        <w:rPr>
          <w:rFonts w:ascii="宋体" w:hAnsi="宋体"/>
          <w:b/>
          <w:bCs/>
        </w:rPr>
        <w:t>的接口规范</w:t>
      </w:r>
    </w:p>
    <w:tbl>
      <w:tblPr>
        <w:tblStyle w:val="20"/>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185"/>
        <w:gridCol w:w="7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AccountControl</w:t>
            </w:r>
            <w:r>
              <w:rPr>
                <w:rFonts w:ascii="Calibri" w:hAnsi="Calibri" w:cs="Calibri"/>
                <w:color w:val="000000"/>
              </w:rPr>
              <w:t>ler</w:t>
            </w:r>
            <w:r>
              <w:rPr>
                <w:rFonts w:hint="eastAsia" w:ascii="Calibri" w:hAnsi="Calibri" w:cs="Calibri"/>
                <w:color w:val="000000"/>
              </w:rPr>
              <w:t>.</w:t>
            </w:r>
            <w:r>
              <w:rPr>
                <w:rFonts w:ascii="Calibri" w:hAnsi="Calibri" w:cs="Calibri"/>
                <w:color w:val="000000"/>
              </w:rPr>
              <w:t>addAccount</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宋体"/>
                <w:color w:val="000000"/>
                <w:sz w:val="21"/>
                <w:szCs w:val="21"/>
              </w:rPr>
              <w:t xml:space="preserve">public </w:t>
            </w:r>
            <w:r>
              <w:rPr>
                <w:rFonts w:hint="eastAsia" w:ascii="Calibri" w:hAnsi="Calibri" w:cs="宋体"/>
                <w:color w:val="000000"/>
                <w:sz w:val="21"/>
                <w:szCs w:val="21"/>
              </w:rPr>
              <w:t>boolean</w:t>
            </w:r>
            <w:r>
              <w:rPr>
                <w:rFonts w:ascii="Calibri" w:hAnsi="Calibri" w:cs="宋体"/>
                <w:color w:val="000000"/>
                <w:sz w:val="21"/>
                <w:szCs w:val="21"/>
              </w:rPr>
              <w:t xml:space="preserve"> addAccount(String name,long num,double amount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已创建一个Ac</w:t>
            </w:r>
            <w:r>
              <w:rPr>
                <w:rFonts w:ascii="宋体" w:hAnsi="宋体" w:cs="宋体"/>
                <w:color w:val="000000"/>
                <w:sz w:val="21"/>
                <w:szCs w:val="21"/>
              </w:rPr>
              <w:t>count</w:t>
            </w:r>
            <w:r>
              <w:rPr>
                <w:rFonts w:hint="eastAsia" w:ascii="宋体" w:hAnsi="宋体" w:cs="宋体"/>
                <w:color w:val="000000"/>
                <w:sz w:val="21"/>
                <w:szCs w:val="21"/>
              </w:rPr>
              <w:t>领域对象，输入符合输入规则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调用</w:t>
            </w:r>
            <w:r>
              <w:rPr>
                <w:rFonts w:ascii="宋体" w:hAnsi="宋体" w:cs="宋体"/>
                <w:color w:val="000000"/>
                <w:sz w:val="21"/>
                <w:szCs w:val="21"/>
              </w:rPr>
              <w:t>Account</w:t>
            </w:r>
            <w:r>
              <w:rPr>
                <w:rFonts w:hint="eastAsia" w:ascii="宋体" w:hAnsi="宋体" w:cs="宋体"/>
                <w:color w:val="000000"/>
                <w:sz w:val="21"/>
                <w:szCs w:val="21"/>
              </w:rPr>
              <w:t>领域对象的</w:t>
            </w:r>
            <w:r>
              <w:rPr>
                <w:rFonts w:ascii="宋体" w:hAnsi="宋体" w:cs="宋体"/>
                <w:color w:val="000000"/>
                <w:sz w:val="21"/>
                <w:szCs w:val="21"/>
              </w:rPr>
              <w:t>addAccount</w:t>
            </w:r>
            <w:r>
              <w:rPr>
                <w:rFonts w:hint="eastAsia" w:ascii="宋体" w:hAnsi="宋体" w:cs="宋体"/>
                <w:color w:val="000000"/>
                <w:sz w:val="21"/>
                <w:szCs w:val="21"/>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Account</w:t>
            </w:r>
            <w:r>
              <w:rPr>
                <w:rFonts w:ascii="Calibri" w:hAnsi="Calibri" w:cs="Calibri"/>
                <w:color w:val="000000"/>
              </w:rPr>
              <w:t>Controller</w:t>
            </w:r>
            <w:r>
              <w:rPr>
                <w:rFonts w:hint="eastAsia" w:ascii="Calibri" w:hAnsi="Calibri" w:cs="Calibri"/>
                <w:color w:val="000000"/>
              </w:rPr>
              <w:t>.del</w:t>
            </w:r>
            <w:r>
              <w:rPr>
                <w:rFonts w:ascii="Calibri" w:hAnsi="Calibri" w:cs="Calibri"/>
                <w:color w:val="000000"/>
              </w:rPr>
              <w:t>Account</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宋体"/>
                <w:color w:val="000000"/>
                <w:sz w:val="21"/>
                <w:szCs w:val="21"/>
              </w:rPr>
              <w:t>public void delAccount (long 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已创建一个Ac</w:t>
            </w:r>
            <w:r>
              <w:rPr>
                <w:rFonts w:ascii="宋体" w:hAnsi="宋体" w:cs="宋体"/>
                <w:color w:val="000000"/>
                <w:sz w:val="21"/>
                <w:szCs w:val="21"/>
              </w:rPr>
              <w:t>count</w:t>
            </w:r>
            <w:r>
              <w:rPr>
                <w:rFonts w:hint="eastAsia" w:ascii="宋体" w:hAnsi="宋体" w:cs="宋体"/>
                <w:color w:val="000000"/>
                <w:sz w:val="21"/>
                <w:szCs w:val="21"/>
              </w:rPr>
              <w:t>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调用</w:t>
            </w:r>
            <w:r>
              <w:rPr>
                <w:rFonts w:ascii="宋体" w:hAnsi="宋体" w:cs="宋体"/>
                <w:color w:val="000000"/>
                <w:sz w:val="21"/>
                <w:szCs w:val="21"/>
              </w:rPr>
              <w:t>Account</w:t>
            </w:r>
            <w:r>
              <w:rPr>
                <w:rFonts w:hint="eastAsia" w:ascii="宋体" w:hAnsi="宋体" w:cs="宋体"/>
                <w:color w:val="000000"/>
                <w:sz w:val="21"/>
                <w:szCs w:val="21"/>
              </w:rPr>
              <w:t>领域对象的</w:t>
            </w:r>
            <w:r>
              <w:rPr>
                <w:rFonts w:ascii="宋体" w:hAnsi="宋体" w:cs="宋体"/>
                <w:color w:val="000000"/>
                <w:sz w:val="21"/>
                <w:szCs w:val="21"/>
              </w:rPr>
              <w:t>delAccount</w:t>
            </w:r>
            <w:r>
              <w:rPr>
                <w:rFonts w:hint="eastAsia" w:ascii="宋体" w:hAnsi="宋体" w:cs="宋体"/>
                <w:color w:val="000000"/>
                <w:sz w:val="21"/>
                <w:szCs w:val="21"/>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000000" w:sz="4" w:space="0"/>
              <w:right w:val="single" w:color="4F81BD" w:sz="8" w:space="0"/>
            </w:tcBorders>
            <w:shd w:val="clear" w:color="auto" w:fill="FFFFFF"/>
            <w:vAlign w:val="center"/>
          </w:tcPr>
          <w:p>
            <w:pPr>
              <w:jc w:val="center"/>
              <w:rPr>
                <w:rFonts w:ascii="Calibri" w:hAnsi="Calibri" w:cs="Calibri"/>
              </w:rPr>
            </w:pPr>
            <w:r>
              <w:rPr>
                <w:rFonts w:hint="eastAsia" w:ascii="Calibri" w:hAnsi="Calibri" w:cs="Calibri"/>
                <w:color w:val="000000"/>
              </w:rPr>
              <w:t>Account.</w:t>
            </w:r>
            <w:r>
              <w:rPr>
                <w:rFonts w:ascii="Calibri" w:hAnsi="Calibri" w:cs="Calibri"/>
                <w:color w:val="000000"/>
              </w:rPr>
              <w:t>getAccoun</w:t>
            </w:r>
            <w:r>
              <w:rPr>
                <w:rFonts w:hint="eastAsia" w:ascii="Calibri" w:hAnsi="Calibri" w:cs="Calibri"/>
                <w:color w:val="000000"/>
              </w:rPr>
              <w:t>tList</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宋体"/>
                <w:color w:val="000000"/>
                <w:sz w:val="21"/>
                <w:szCs w:val="21"/>
              </w:rPr>
              <w:t xml:space="preserve">public </w:t>
            </w:r>
            <w:r>
              <w:rPr>
                <w:rFonts w:ascii="Calibri" w:hAnsi="Calibri" w:cs="Calibri"/>
                <w:color w:val="000000"/>
                <w:sz w:val="21"/>
                <w:szCs w:val="21"/>
              </w:rPr>
              <w:t>A</w:t>
            </w:r>
            <w:r>
              <w:rPr>
                <w:rFonts w:hint="eastAsia" w:ascii="Calibri" w:hAnsi="Calibri" w:cs="Calibri"/>
                <w:color w:val="000000"/>
                <w:sz w:val="21"/>
                <w:szCs w:val="21"/>
              </w:rPr>
              <w:t>rrayList&lt;</w:t>
            </w:r>
            <w:r>
              <w:rPr>
                <w:rFonts w:ascii="Calibri" w:hAnsi="Calibri" w:cs="Calibri"/>
                <w:color w:val="000000"/>
                <w:sz w:val="21"/>
                <w:szCs w:val="21"/>
              </w:rPr>
              <w:t>AccountVO</w:t>
            </w:r>
            <w:r>
              <w:rPr>
                <w:rFonts w:hint="eastAsia" w:ascii="Calibri" w:hAnsi="Calibri" w:cs="Calibri"/>
                <w:color w:val="000000"/>
                <w:sz w:val="21"/>
                <w:szCs w:val="21"/>
              </w:rPr>
              <w:t>&gt;</w:t>
            </w:r>
            <w:r>
              <w:rPr>
                <w:rFonts w:ascii="Calibri" w:hAnsi="Calibri" w:cs="Calibri"/>
                <w:color w:val="000000"/>
                <w:sz w:val="21"/>
                <w:szCs w:val="21"/>
              </w:rPr>
              <w:t xml:space="preserve"> </w:t>
            </w:r>
            <w:r>
              <w:rPr>
                <w:rFonts w:ascii="Calibri" w:hAnsi="Calibri" w:cs="宋体"/>
                <w:color w:val="000000"/>
                <w:sz w:val="21"/>
                <w:szCs w:val="21"/>
              </w:rPr>
              <w:t xml:space="preserve"> </w:t>
            </w:r>
            <w:r>
              <w:rPr>
                <w:rFonts w:hint="eastAsia" w:ascii="Calibri" w:hAnsi="Calibri" w:cs="宋体"/>
                <w:color w:val="000000"/>
                <w:sz w:val="21"/>
                <w:szCs w:val="21"/>
              </w:rPr>
              <w:t>getAccountList();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000000" w:sz="4" w:space="0"/>
              <w:left w:val="single" w:color="4F81BD" w:sz="8" w:space="0"/>
              <w:bottom w:val="single" w:color="000000" w:sz="4"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已创建一个Ac</w:t>
            </w:r>
            <w:r>
              <w:rPr>
                <w:rFonts w:ascii="宋体" w:hAnsi="宋体" w:cs="宋体"/>
                <w:color w:val="000000"/>
                <w:sz w:val="21"/>
                <w:szCs w:val="21"/>
              </w:rPr>
              <w:t>count</w:t>
            </w:r>
            <w:r>
              <w:rPr>
                <w:rFonts w:hint="eastAsia" w:ascii="宋体" w:hAnsi="宋体" w:cs="宋体"/>
                <w:color w:val="000000"/>
                <w:sz w:val="21"/>
                <w:szCs w:val="21"/>
              </w:rPr>
              <w:t>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000000" w:sz="4" w:space="0"/>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调用</w:t>
            </w:r>
            <w:r>
              <w:rPr>
                <w:rFonts w:ascii="宋体" w:hAnsi="宋体" w:cs="宋体"/>
                <w:color w:val="000000"/>
                <w:sz w:val="21"/>
                <w:szCs w:val="21"/>
              </w:rPr>
              <w:t>Account</w:t>
            </w:r>
            <w:r>
              <w:rPr>
                <w:rFonts w:hint="eastAsia" w:ascii="宋体" w:hAnsi="宋体" w:cs="宋体"/>
                <w:color w:val="000000"/>
                <w:sz w:val="21"/>
                <w:szCs w:val="21"/>
              </w:rPr>
              <w:t>领域对象的</w:t>
            </w:r>
            <w:r>
              <w:rPr>
                <w:rFonts w:ascii="宋体" w:hAnsi="宋体" w:cs="宋体"/>
                <w:color w:val="000000"/>
                <w:sz w:val="21"/>
                <w:szCs w:val="21"/>
              </w:rPr>
              <w:t>getAccountList</w:t>
            </w:r>
            <w:r>
              <w:rPr>
                <w:rFonts w:hint="eastAsia" w:ascii="宋体" w:hAnsi="宋体" w:cs="宋体"/>
                <w:color w:val="000000"/>
                <w:sz w:val="21"/>
                <w:szCs w:val="21"/>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需要的服务（需接口</w:t>
            </w:r>
            <w:r>
              <w:rPr>
                <w:rFonts w:hint="eastAsia" w:ascii="宋体" w:hAnsi="宋体" w:cs="宋体"/>
                <w:color w:val="FFFFFF"/>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服务名</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center"/>
          </w:tcPr>
          <w:p>
            <w:pPr>
              <w:jc w:val="center"/>
              <w:rPr>
                <w:rFonts w:ascii="宋体" w:hAnsi="宋体" w:cs="宋体"/>
                <w:color w:val="000000"/>
              </w:rPr>
            </w:pPr>
            <w:r>
              <w:rPr>
                <w:rFonts w:hint="eastAsia" w:ascii="Calibri" w:hAnsi="Calibri" w:cs="Calibri"/>
                <w:color w:val="000000"/>
              </w:rPr>
              <w:t>Account.</w:t>
            </w:r>
            <w:r>
              <w:rPr>
                <w:rFonts w:ascii="Calibri" w:hAnsi="Calibri" w:cs="Calibri"/>
                <w:color w:val="000000"/>
              </w:rPr>
              <w:t>addAccount</w:t>
            </w:r>
            <w:r>
              <w:rPr>
                <w:rFonts w:ascii="Calibri" w:hAnsi="Calibri" w:cs="宋体"/>
                <w:color w:val="000000"/>
              </w:rPr>
              <w:t>(String name,long num,double amount )</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加入一个账户对象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center"/>
          </w:tcPr>
          <w:p>
            <w:pPr>
              <w:jc w:val="center"/>
              <w:rPr>
                <w:rFonts w:ascii="宋体" w:hAnsi="宋体" w:cs="宋体"/>
                <w:color w:val="000000"/>
              </w:rPr>
            </w:pPr>
            <w:r>
              <w:rPr>
                <w:rFonts w:hint="eastAsia" w:ascii="Calibri" w:hAnsi="Calibri" w:cs="Calibri"/>
                <w:color w:val="000000"/>
              </w:rPr>
              <w:t>Account.</w:t>
            </w:r>
            <w:r>
              <w:rPr>
                <w:rFonts w:hint="eastAsia" w:ascii="Calibri" w:hAnsi="Calibri" w:cs="Calibri"/>
                <w:color w:val="000000"/>
                <w:lang w:val="en-US" w:eastAsia="zh-CN"/>
              </w:rPr>
              <w:t>delete</w:t>
            </w:r>
            <w:r>
              <w:rPr>
                <w:rFonts w:ascii="Calibri" w:hAnsi="Calibri" w:cs="Calibri"/>
                <w:color w:val="000000"/>
              </w:rPr>
              <w:t>Account</w:t>
            </w:r>
            <w:r>
              <w:rPr>
                <w:rFonts w:hint="eastAsia" w:ascii="Calibri" w:hAnsi="Calibri" w:cs="Calibri"/>
                <w:color w:val="000000"/>
                <w:lang w:val="en-US" w:eastAsia="zh-CN"/>
              </w:rPr>
              <w:t>(</w:t>
            </w:r>
            <w:r>
              <w:rPr>
                <w:rFonts w:ascii="Calibri" w:hAnsi="Calibri" w:cs="宋体"/>
                <w:color w:val="000000"/>
              </w:rPr>
              <w:t xml:space="preserve">long </w:t>
            </w:r>
            <w:r>
              <w:rPr>
                <w:rFonts w:hint="eastAsia" w:ascii="Calibri" w:hAnsi="Calibri" w:cs="宋体"/>
                <w:color w:val="000000"/>
                <w:lang w:val="en-US" w:eastAsia="zh-CN"/>
              </w:rPr>
              <w:t>ID</w:t>
            </w:r>
            <w:r>
              <w:rPr>
                <w:rFonts w:ascii="Calibri" w:hAnsi="Calibri" w:cs="宋体"/>
                <w:color w:val="000000"/>
              </w:rPr>
              <w:t>)</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删除一个账户对象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Account.</w:t>
            </w:r>
            <w:r>
              <w:rPr>
                <w:rFonts w:ascii="Calibri" w:hAnsi="Calibri" w:cs="Calibri"/>
                <w:color w:val="000000"/>
              </w:rPr>
              <w:t>getAccoun</w:t>
            </w:r>
            <w:r>
              <w:rPr>
                <w:rFonts w:hint="eastAsia" w:ascii="Calibri" w:hAnsi="Calibri" w:cs="Calibri"/>
                <w:color w:val="000000"/>
              </w:rPr>
              <w:t>tList</w:t>
            </w:r>
            <w:r>
              <w:rPr>
                <w:rFonts w:ascii="Calibri" w:hAnsi="Calibri" w:cs="Calibri"/>
                <w:color w:val="000000"/>
              </w:rPr>
              <w:t>()</w:t>
            </w:r>
          </w:p>
        </w:tc>
        <w:tc>
          <w:tcPr>
            <w:tcW w:w="4773" w:type="dxa"/>
            <w:tcBorders>
              <w:top w:val="single" w:color="4F81BD" w:sz="8" w:space="0"/>
              <w:left w:val="single" w:color="auto" w:sz="4" w:space="0"/>
              <w:bottom w:val="single" w:color="4F81BD" w:sz="8" w:space="0"/>
              <w:right w:val="single" w:color="4F81BD" w:sz="8" w:space="0"/>
            </w:tcBorders>
            <w:shd w:val="clear" w:color="auto" w:fill="FFFFFF"/>
            <w:vAlign w:val="center"/>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获得账户对象列表</w:t>
            </w:r>
          </w:p>
        </w:tc>
      </w:tr>
    </w:tbl>
    <w:p>
      <w:pPr>
        <w:jc w:val="center"/>
        <w:rPr>
          <w:rFonts w:ascii="宋体" w:hAnsi="宋体"/>
          <w:b/>
          <w:bCs/>
        </w:rPr>
      </w:pPr>
    </w:p>
    <w:p>
      <w:pPr>
        <w:pStyle w:val="7"/>
        <w:spacing w:line="276" w:lineRule="auto"/>
        <w:ind w:firstLine="440"/>
        <w:rPr>
          <w:rFonts w:ascii="宋体" w:hAnsi="宋体"/>
          <w:sz w:val="22"/>
          <w:szCs w:val="21"/>
        </w:rPr>
      </w:pPr>
    </w:p>
    <w:p>
      <w:pPr>
        <w:jc w:val="center"/>
        <w:rPr>
          <w:rFonts w:ascii="宋体" w:hAnsi="宋体"/>
          <w:b/>
          <w:bCs/>
        </w:rPr>
      </w:pPr>
      <w:r>
        <w:rPr>
          <w:rFonts w:ascii="宋体" w:hAnsi="宋体"/>
          <w:b/>
          <w:bCs/>
        </w:rPr>
        <w:t>表</w:t>
      </w:r>
      <w:r>
        <w:rPr>
          <w:rFonts w:hint="eastAsia" w:ascii="宋体" w:hAnsi="宋体"/>
          <w:b/>
          <w:bCs/>
        </w:rPr>
        <w:t>36 Account</w:t>
      </w:r>
      <w:r>
        <w:rPr>
          <w:rFonts w:ascii="宋体" w:hAnsi="宋体"/>
          <w:b/>
          <w:bCs/>
        </w:rPr>
        <w:t>的接口规范</w:t>
      </w:r>
    </w:p>
    <w:tbl>
      <w:tblPr>
        <w:tblStyle w:val="19"/>
        <w:tblW w:w="85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4"/>
        <w:gridCol w:w="1140"/>
        <w:gridCol w:w="330"/>
        <w:gridCol w:w="4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ascii="Calibri" w:hAnsi="Calibri" w:cs="Calibri"/>
                <w:color w:val="000000"/>
              </w:rPr>
            </w:pPr>
            <w:r>
              <w:rPr>
                <w:rFonts w:hint="eastAsia" w:ascii="Calibri" w:hAnsi="Calibri" w:cs="Calibri"/>
                <w:color w:val="000000"/>
              </w:rPr>
              <w:t>Account.</w:t>
            </w:r>
            <w:r>
              <w:rPr>
                <w:rFonts w:ascii="Calibri" w:hAnsi="Calibri" w:cs="Calibri"/>
                <w:color w:val="000000"/>
              </w:rPr>
              <w:t>addAccount</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 xml:space="preserve">public </w:t>
            </w:r>
            <w:r>
              <w:rPr>
                <w:rFonts w:hint="eastAsia" w:ascii="Calibri" w:hAnsi="Calibri" w:cs="宋体"/>
                <w:color w:val="000000"/>
                <w:sz w:val="21"/>
                <w:szCs w:val="21"/>
              </w:rPr>
              <w:t>boolean</w:t>
            </w:r>
            <w:r>
              <w:rPr>
                <w:rFonts w:ascii="Calibri" w:hAnsi="Calibri" w:cs="宋体"/>
                <w:color w:val="000000"/>
                <w:sz w:val="21"/>
                <w:szCs w:val="21"/>
              </w:rPr>
              <w:t xml:space="preserve"> addAccount(String name,long num,double amount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jc w:val="center"/>
        </w:trPr>
        <w:tc>
          <w:tcPr>
            <w:tcW w:w="239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开启一次银行账号管理任务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增加一个银行账户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hint="eastAsia" w:ascii="Calibri" w:hAnsi="Calibri" w:cs="Calibri"/>
                <w:color w:val="000000"/>
                <w:sz w:val="22"/>
              </w:rPr>
              <w:t>Account.del</w:t>
            </w:r>
            <w:r>
              <w:rPr>
                <w:rFonts w:ascii="Calibri" w:hAnsi="Calibri" w:cs="Calibri"/>
                <w:color w:val="000000"/>
                <w:sz w:val="22"/>
              </w:rPr>
              <w:t>Account</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public void delAccount (long 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删除一个银行账户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restart"/>
            <w:tcBorders>
              <w:left w:val="single" w:color="4F81BD" w:sz="8" w:space="0"/>
              <w:right w:val="single" w:color="4F81BD" w:sz="8" w:space="0"/>
            </w:tcBorders>
            <w:shd w:val="clear" w:color="auto" w:fill="FFFFFF"/>
            <w:vAlign w:val="center"/>
          </w:tcPr>
          <w:p>
            <w:pPr>
              <w:jc w:val="center"/>
              <w:rPr>
                <w:rFonts w:ascii="宋体" w:hAnsi="宋体" w:cs="宋体"/>
                <w:color w:val="000000"/>
              </w:rPr>
            </w:pPr>
            <w:r>
              <w:rPr>
                <w:rFonts w:hint="eastAsia" w:ascii="Calibri" w:hAnsi="Calibri" w:cs="Calibri"/>
                <w:color w:val="000000"/>
              </w:rPr>
              <w:t>Account.</w:t>
            </w:r>
            <w:r>
              <w:rPr>
                <w:rFonts w:ascii="Calibri" w:hAnsi="Calibri" w:cs="Calibri"/>
                <w:color w:val="000000"/>
              </w:rPr>
              <w:t>getAccoun</w:t>
            </w:r>
            <w:r>
              <w:rPr>
                <w:rFonts w:hint="eastAsia" w:ascii="Calibri" w:hAnsi="Calibri" w:cs="Calibri"/>
                <w:color w:val="000000"/>
              </w:rPr>
              <w:t>tList</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 xml:space="preserve">public </w:t>
            </w:r>
            <w:r>
              <w:rPr>
                <w:rFonts w:ascii="Calibri" w:hAnsi="Calibri" w:cs="Calibri"/>
                <w:color w:val="000000"/>
                <w:sz w:val="21"/>
                <w:szCs w:val="21"/>
              </w:rPr>
              <w:t>A</w:t>
            </w:r>
            <w:r>
              <w:rPr>
                <w:rFonts w:hint="eastAsia" w:ascii="Calibri" w:hAnsi="Calibri" w:cs="Calibri"/>
                <w:color w:val="000000"/>
                <w:sz w:val="21"/>
                <w:szCs w:val="21"/>
              </w:rPr>
              <w:t>rrayList&lt;</w:t>
            </w:r>
            <w:r>
              <w:rPr>
                <w:rFonts w:ascii="Calibri" w:hAnsi="Calibri" w:cs="Calibri"/>
                <w:color w:val="000000"/>
                <w:sz w:val="21"/>
                <w:szCs w:val="21"/>
              </w:rPr>
              <w:t>AccountVO</w:t>
            </w:r>
            <w:r>
              <w:rPr>
                <w:rFonts w:hint="eastAsia" w:ascii="Calibri" w:hAnsi="Calibri" w:cs="Calibri"/>
                <w:color w:val="000000"/>
                <w:sz w:val="21"/>
                <w:szCs w:val="21"/>
              </w:rPr>
              <w:t>&gt;</w:t>
            </w:r>
            <w:r>
              <w:rPr>
                <w:rFonts w:ascii="Calibri" w:hAnsi="Calibri" w:cs="Calibri"/>
                <w:color w:val="000000"/>
                <w:sz w:val="21"/>
                <w:szCs w:val="21"/>
              </w:rPr>
              <w:t xml:space="preserve"> </w:t>
            </w:r>
            <w:r>
              <w:rPr>
                <w:rFonts w:ascii="Calibri" w:hAnsi="Calibri" w:cs="宋体"/>
                <w:color w:val="000000"/>
                <w:sz w:val="21"/>
                <w:szCs w:val="21"/>
              </w:rPr>
              <w:t xml:space="preserve"> </w:t>
            </w:r>
            <w:r>
              <w:rPr>
                <w:rFonts w:hint="eastAsia" w:ascii="Calibri" w:hAnsi="Calibri" w:cs="宋体"/>
                <w:color w:val="000000"/>
                <w:sz w:val="21"/>
                <w:szCs w:val="21"/>
              </w:rPr>
              <w:t>getAccountList();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获取账号列表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宋体"/>
                <w:color w:val="000000"/>
                <w:sz w:val="21"/>
                <w:szCs w:val="21"/>
              </w:rPr>
            </w:pPr>
            <w:r>
              <w:rPr>
                <w:rFonts w:ascii="Calibri" w:hAnsi="Calibri" w:cs="宋体"/>
                <w:color w:val="000000"/>
                <w:sz w:val="21"/>
                <w:szCs w:val="21"/>
              </w:rPr>
              <w:t>Account.updateAmount(</w:t>
            </w:r>
            <w:r>
              <w:rPr>
                <w:rFonts w:hint="eastAsia" w:ascii="Calibri" w:hAnsi="Calibri" w:cs="宋体"/>
                <w:color w:val="000000"/>
                <w:sz w:val="21"/>
                <w:szCs w:val="21"/>
              </w:rPr>
              <w:t>给Sheet</w:t>
            </w:r>
            <w:r>
              <w:rPr>
                <w:rFonts w:ascii="Calibri" w:hAnsi="Calibri" w:cs="宋体"/>
                <w:color w:val="000000"/>
                <w:sz w:val="21"/>
                <w:szCs w:val="21"/>
              </w:rPr>
              <w:t>)</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宋体"/>
                <w:color w:val="000000"/>
                <w:sz w:val="21"/>
                <w:szCs w:val="21"/>
              </w:rPr>
              <w:t>public</w:t>
            </w:r>
            <w:r>
              <w:rPr>
                <w:rFonts w:ascii="Calibri" w:hAnsi="Calibri" w:cs="宋体"/>
                <w:color w:val="000000"/>
                <w:sz w:val="21"/>
                <w:szCs w:val="21"/>
              </w:rPr>
              <w:t xml:space="preserve"> void updateAmount(long ID,double 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continue"/>
            <w:tcBorders>
              <w:left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启动一次付款单填写任务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continue"/>
            <w:tcBorders>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vertAlign w:val="subscript"/>
              </w:rPr>
            </w:pPr>
            <w:r>
              <w:rPr>
                <w:rFonts w:hint="eastAsia" w:ascii="宋体" w:hAnsi="宋体" w:cs="宋体"/>
                <w:color w:val="000000"/>
                <w:sz w:val="21"/>
                <w:szCs w:val="21"/>
              </w:rPr>
              <w:t>更新账户余额任务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Account</w:t>
            </w:r>
            <w:r>
              <w:rPr>
                <w:rFonts w:ascii="宋体" w:hAnsi="宋体" w:cs="宋体"/>
                <w:color w:val="000000"/>
                <w:sz w:val="21"/>
                <w:szCs w:val="21"/>
              </w:rPr>
              <w:t>.</w:t>
            </w:r>
            <w:r>
              <w:rPr>
                <w:rFonts w:hint="eastAsia" w:ascii="宋体" w:hAnsi="宋体" w:cs="宋体"/>
                <w:color w:val="000000"/>
                <w:sz w:val="21"/>
                <w:szCs w:val="21"/>
                <w:lang w:val="en-US" w:eastAsia="zh-CN"/>
              </w:rPr>
              <w:t>init(给BeginInfo)</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p</w:t>
            </w:r>
            <w:r>
              <w:rPr>
                <w:rFonts w:ascii="Calibri" w:hAnsi="Calibri" w:cs="Calibri"/>
                <w:color w:val="000000"/>
                <w:sz w:val="21"/>
                <w:szCs w:val="21"/>
              </w:rPr>
              <w:t>ublic</w:t>
            </w:r>
            <w:r>
              <w:rPr>
                <w:rFonts w:hint="eastAsia" w:ascii="Calibri" w:hAnsi="Calibri" w:cs="Calibri"/>
                <w:color w:val="000000"/>
                <w:sz w:val="21"/>
                <w:szCs w:val="21"/>
              </w:rPr>
              <w:t xml:space="preserve"> </w:t>
            </w:r>
            <w:r>
              <w:rPr>
                <w:rFonts w:hint="eastAsia" w:ascii="Calibri" w:hAnsi="Calibri" w:cs="Calibri"/>
                <w:color w:val="000000"/>
                <w:sz w:val="21"/>
                <w:szCs w:val="21"/>
                <w:lang w:val="en-US" w:eastAsia="zh-CN"/>
              </w:rPr>
              <w:t xml:space="preserve">void </w:t>
            </w:r>
            <w:r>
              <w:rPr>
                <w:rFonts w:hint="eastAsia" w:ascii="宋体" w:hAnsi="宋体" w:cs="宋体"/>
                <w:color w:val="000000"/>
                <w:sz w:val="21"/>
                <w:szCs w:val="21"/>
                <w:lang w:val="en-US" w:eastAsia="zh-CN"/>
              </w:rPr>
              <w:t>init(Arraylist&lt;AccountVO&gt;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continue"/>
            <w:tcBorders>
              <w:left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w:t>
            </w:r>
            <w:r>
              <w:rPr>
                <w:rFonts w:hint="eastAsia" w:ascii="宋体" w:hAnsi="宋体" w:cs="宋体"/>
                <w:color w:val="000000"/>
                <w:sz w:val="21"/>
                <w:szCs w:val="21"/>
                <w:lang w:val="en-US" w:eastAsia="zh-CN"/>
              </w:rPr>
              <w:t>期初建账</w:t>
            </w:r>
            <w:r>
              <w:rPr>
                <w:rFonts w:hint="eastAsia" w:ascii="宋体" w:hAnsi="宋体" w:cs="宋体"/>
                <w:color w:val="000000"/>
                <w:sz w:val="21"/>
                <w:szCs w:val="21"/>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4" w:type="dxa"/>
            <w:vMerge w:val="continue"/>
            <w:tcBorders>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lang w:val="en-US" w:eastAsia="zh-CN"/>
              </w:rPr>
              <w:t>初始化期初信息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服务名</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AccountDataService.insert(AccountPO po</w:t>
            </w:r>
            <w:r>
              <w:rPr>
                <w:rFonts w:hint="eastAsia" w:ascii="Calibri" w:hAnsi="Calibri" w:cs="Calibri"/>
                <w:color w:val="000000"/>
                <w:sz w:val="21"/>
                <w:szCs w:val="21"/>
              </w:rPr>
              <w:t>)</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插入单一持久化账户对象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AccountDataService.del</w:t>
            </w:r>
            <w:r>
              <w:rPr>
                <w:rFonts w:hint="eastAsia" w:ascii="Calibri" w:hAnsi="Calibri" w:cs="Calibri"/>
                <w:color w:val="000000"/>
                <w:sz w:val="21"/>
                <w:szCs w:val="21"/>
              </w:rPr>
              <w:t>ete</w:t>
            </w:r>
            <w:r>
              <w:rPr>
                <w:rFonts w:ascii="Calibri" w:hAnsi="Calibri" w:cs="Calibri"/>
                <w:color w:val="000000"/>
                <w:sz w:val="21"/>
                <w:szCs w:val="21"/>
              </w:rPr>
              <w:t>(AccountPO po</w:t>
            </w:r>
            <w:r>
              <w:rPr>
                <w:rFonts w:hint="eastAsia" w:ascii="Calibri" w:hAnsi="Calibri" w:cs="Calibri"/>
                <w:color w:val="000000"/>
                <w:sz w:val="21"/>
                <w:szCs w:val="21"/>
              </w:rPr>
              <w:t>)</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删除单一持久化账户对象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AccountDataService.getAll (</w:t>
            </w:r>
            <w:r>
              <w:rPr>
                <w:rFonts w:hint="eastAsia" w:ascii="Calibri" w:hAnsi="Calibri" w:cs="Calibri"/>
                <w:color w:val="000000"/>
                <w:sz w:val="21"/>
                <w:szCs w:val="21"/>
              </w:rPr>
              <w:t>)</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获得所有Account持久化账户对象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AccountDataService.</w:t>
            </w:r>
            <w:r>
              <w:rPr>
                <w:rFonts w:hint="eastAsia" w:ascii="Calibri" w:hAnsi="Calibri" w:cs="Calibri"/>
                <w:color w:val="000000"/>
                <w:sz w:val="21"/>
                <w:szCs w:val="21"/>
                <w:lang w:val="en-US" w:eastAsia="zh-CN"/>
              </w:rPr>
              <w:t>find</w:t>
            </w:r>
            <w:r>
              <w:rPr>
                <w:rFonts w:ascii="Calibri" w:hAnsi="Calibri" w:cs="Calibri"/>
                <w:color w:val="000000"/>
                <w:sz w:val="21"/>
                <w:szCs w:val="21"/>
              </w:rPr>
              <w:t>l (</w:t>
            </w:r>
            <w:r>
              <w:rPr>
                <w:rFonts w:hint="eastAsia" w:ascii="Calibri" w:hAnsi="Calibri" w:cs="Calibri"/>
                <w:color w:val="000000"/>
                <w:sz w:val="21"/>
                <w:szCs w:val="21"/>
                <w:lang w:val="en-US" w:eastAsia="zh-CN"/>
              </w:rPr>
              <w:t>long id</w:t>
            </w:r>
            <w:r>
              <w:rPr>
                <w:rFonts w:hint="eastAsia" w:ascii="Calibri" w:hAnsi="Calibri" w:cs="Calibri"/>
                <w:color w:val="000000"/>
                <w:sz w:val="21"/>
                <w:szCs w:val="21"/>
              </w:rPr>
              <w:t>)</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获得单一持久化账户对象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AccountDataService.</w:t>
            </w:r>
            <w:r>
              <w:rPr>
                <w:rFonts w:hint="eastAsia" w:ascii="Calibri" w:hAnsi="Calibri" w:cs="Calibri"/>
                <w:color w:val="000000"/>
                <w:sz w:val="21"/>
                <w:szCs w:val="21"/>
              </w:rPr>
              <w:t>update</w:t>
            </w:r>
            <w:r>
              <w:rPr>
                <w:rFonts w:ascii="Calibri" w:hAnsi="Calibri" w:cs="Calibri"/>
                <w:color w:val="000000"/>
                <w:sz w:val="21"/>
                <w:szCs w:val="21"/>
              </w:rPr>
              <w:t>(</w:t>
            </w:r>
            <w:r>
              <w:rPr>
                <w:rFonts w:hint="eastAsia" w:ascii="Calibri" w:hAnsi="Calibri" w:cs="Calibri"/>
                <w:color w:val="000000"/>
                <w:sz w:val="21"/>
                <w:szCs w:val="21"/>
              </w:rPr>
              <w:t>AccountPo po)</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更新单一持久化账户对象</w:t>
            </w:r>
          </w:p>
        </w:tc>
      </w:tr>
    </w:tbl>
    <w:p>
      <w:pPr>
        <w:pStyle w:val="7"/>
        <w:spacing w:line="276" w:lineRule="auto"/>
        <w:ind w:firstLine="440"/>
        <w:rPr>
          <w:rFonts w:ascii="宋体" w:hAnsi="宋体"/>
          <w:sz w:val="22"/>
          <w:szCs w:val="21"/>
        </w:rPr>
      </w:pPr>
    </w:p>
    <w:p>
      <w:pPr>
        <w:pStyle w:val="2"/>
        <w:widowControl/>
        <w:numPr>
          <w:ilvl w:val="3"/>
          <w:numId w:val="1"/>
        </w:numPr>
        <w:rPr>
          <w:rFonts w:ascii="宋体" w:hAnsi="宋体" w:cs="宋体"/>
          <w:sz w:val="24"/>
          <w:szCs w:val="28"/>
        </w:rPr>
      </w:pPr>
      <w:r>
        <w:rPr>
          <w:rFonts w:hint="eastAsia" w:ascii="宋体" w:hAnsi="宋体" w:cs="宋体"/>
          <w:sz w:val="24"/>
          <w:szCs w:val="28"/>
        </w:rPr>
        <w:t>staffmanagebl模块</w:t>
      </w:r>
      <w:bookmarkEnd w:id="43"/>
    </w:p>
    <w:p>
      <w:pPr>
        <w:pStyle w:val="38"/>
        <w:numPr>
          <w:ilvl w:val="0"/>
          <w:numId w:val="4"/>
        </w:numPr>
        <w:ind w:firstLineChars="0"/>
      </w:pPr>
      <w:bookmarkStart w:id="44" w:name="_Toc402982486"/>
      <w:r>
        <w:rPr>
          <w:rFonts w:hint="eastAsia"/>
        </w:rPr>
        <w:t>模块概述</w:t>
      </w:r>
    </w:p>
    <w:p>
      <w:pPr>
        <w:pStyle w:val="38"/>
        <w:ind w:left="930" w:firstLine="0" w:firstLineChars="0"/>
      </w:pPr>
      <w:r>
        <w:rPr>
          <w:rFonts w:hint="eastAsia"/>
        </w:rPr>
        <w:t>StaffManagebl模块承担的需求参见需求规格说明文档功能需求及相关非功能需求</w:t>
      </w:r>
    </w:p>
    <w:p>
      <w:pPr>
        <w:ind w:left="420" w:firstLine="525" w:firstLineChars="250"/>
      </w:pPr>
      <w:r>
        <w:rPr>
          <w:rFonts w:hint="eastAsia"/>
        </w:rPr>
        <w:t>StaffManagebl模块的职责及接口参见软件系统结构描述文档表14</w:t>
      </w:r>
    </w:p>
    <w:p>
      <w:pPr>
        <w:pStyle w:val="38"/>
        <w:numPr>
          <w:ilvl w:val="0"/>
          <w:numId w:val="4"/>
        </w:numPr>
        <w:ind w:firstLineChars="0"/>
      </w:pPr>
      <w:r>
        <w:rPr>
          <w:rFonts w:hint="eastAsia"/>
        </w:rPr>
        <w:t>整体结构</w:t>
      </w:r>
    </w:p>
    <w:p>
      <w:pPr>
        <w:pStyle w:val="38"/>
        <w:ind w:left="862" w:firstLine="398" w:firstLineChars="0"/>
      </w:pPr>
      <w:r>
        <w:t>根据体系结构的设计，我们将系统分为展示层、业务逻辑层、数据层。每一层之间为了增加灵活性，我们会添加接口。比如展示层和业务逻辑层之间，我们添加</w:t>
      </w:r>
      <w:r>
        <w:rPr>
          <w:rFonts w:hint="eastAsia"/>
        </w:rPr>
        <w:t>businesslogicservice.staffmanageblservice接口。业务逻辑层和数据层之间添加dataservice.staffmanagedataservice接口。为了隔离业务逻辑指责和逻辑控制职责，我们增加了StaffManageController。UserPO是作为管理用户信息的持久化对象被添加到设计模型中去的。</w:t>
      </w:r>
    </w:p>
    <w:p>
      <w:pPr/>
    </w:p>
    <w:p>
      <w:pPr>
        <w:pStyle w:val="38"/>
        <w:ind w:left="1770" w:firstLine="330" w:firstLineChars="0"/>
        <w:rPr>
          <w:b/>
        </w:rPr>
      </w:pPr>
      <w:r>
        <w:rPr>
          <w:rFonts w:hint="eastAsia"/>
          <w:b/>
        </w:rPr>
        <w:t>表37 用户管理业务逻辑层详细设计的上下文</w:t>
      </w:r>
    </w:p>
    <w:tbl>
      <w:tblPr>
        <w:tblStyle w:val="20"/>
        <w:tblW w:w="8522"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503"/>
        <w:gridCol w:w="728"/>
        <w:gridCol w:w="7291"/>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PrEx>
        <w:tc>
          <w:tcPr>
            <w:tcW w:w="503" w:type="dxa"/>
            <w:vMerge w:val="restart"/>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r>
              <w:rPr>
                <w:rFonts w:hint="eastAsia" w:ascii="Calibri" w:hAnsi="Calibri" w:cs="Calibri"/>
              </w:rPr>
              <w:t>输入</w:t>
            </w: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需求</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ascii="Calibri" w:hAnsi="Calibri" w:cs="Calibri"/>
              </w:rPr>
              <w:t>参见：快递物流系统用例文档</w:t>
            </w:r>
            <w:r>
              <w:rPr>
                <w:rFonts w:hint="eastAsia" w:ascii="Calibri" w:hAnsi="Calibri" w:cs="Calibri"/>
              </w:rPr>
              <w:t>V3.3 “用例三十 系统帐号管理”</w:t>
            </w:r>
          </w:p>
          <w:p>
            <w:pPr>
              <w:ind w:firstLine="630" w:firstLineChars="300"/>
              <w:rPr>
                <w:rFonts w:ascii="Calibri" w:hAnsi="Calibri" w:cs="Calibri"/>
              </w:rPr>
            </w:pPr>
            <w:r>
              <w:rPr>
                <w:rFonts w:hint="eastAsia" w:ascii="Calibri" w:hAnsi="Calibri" w:cs="Calibri"/>
              </w:rPr>
              <w:t>快递物流系统需求规格说明文档V1.6中的3.2及3.3节</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682" w:hRule="atLeast"/>
        </w:trPr>
        <w:tc>
          <w:tcPr>
            <w:tcW w:w="503" w:type="dxa"/>
            <w:vMerge w:val="continue"/>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体系结构</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hint="eastAsia" w:ascii="Calibri" w:hAnsi="Calibri" w:cs="Calibri"/>
              </w:rPr>
              <w:t>//被Presentation层调用的接口</w:t>
            </w:r>
          </w:p>
          <w:p>
            <w:pPr>
              <w:rPr>
                <w:rFonts w:ascii="Calibri" w:hAnsi="Calibri" w:cs="Calibri"/>
              </w:rPr>
            </w:pPr>
            <w:r>
              <w:rPr>
                <w:rFonts w:ascii="Calibri" w:hAnsi="Calibri" w:cs="Calibri"/>
              </w:rPr>
              <w:t>public interface StaffManageBLService {</w:t>
            </w:r>
          </w:p>
          <w:p>
            <w:pPr>
              <w:ind w:firstLine="420" w:firstLineChars="200"/>
              <w:rPr>
                <w:rFonts w:ascii="Calibri" w:hAnsi="Calibri" w:cs="Calibri"/>
              </w:rPr>
            </w:pPr>
            <w:r>
              <w:rPr>
                <w:rFonts w:ascii="Calibri" w:hAnsi="Calibri" w:cs="Calibri"/>
              </w:rPr>
              <w:t>public StaffInfoVO getStaffInfo(long StaffId);</w:t>
            </w:r>
          </w:p>
          <w:p>
            <w:pPr>
              <w:ind w:firstLine="420" w:firstLineChars="200"/>
              <w:rPr>
                <w:rFonts w:ascii="Calibri" w:hAnsi="Calibri" w:cs="Calibri"/>
              </w:rPr>
            </w:pPr>
            <w:r>
              <w:rPr>
                <w:rFonts w:ascii="Calibri" w:hAnsi="Calibri" w:cs="Calibri"/>
              </w:rPr>
              <w:t>public ArrayList&lt;StaffInfoVO&gt; getAllStaff();</w:t>
            </w:r>
          </w:p>
          <w:p>
            <w:pPr>
              <w:ind w:firstLine="420" w:firstLineChars="200"/>
              <w:rPr>
                <w:rFonts w:ascii="Calibri" w:hAnsi="Calibri" w:cs="Calibri"/>
              </w:rPr>
            </w:pPr>
            <w:r>
              <w:rPr>
                <w:rFonts w:ascii="Calibri" w:hAnsi="Calibri" w:cs="Calibri"/>
              </w:rPr>
              <w:t xml:space="preserve">public </w:t>
            </w:r>
            <w:r>
              <w:rPr>
                <w:rFonts w:hint="eastAsia" w:ascii="Calibri" w:hAnsi="Calibri" w:cs="Calibri"/>
              </w:rPr>
              <w:t>boolean</w:t>
            </w:r>
            <w:r>
              <w:rPr>
                <w:rFonts w:ascii="Calibri" w:hAnsi="Calibri" w:cs="Calibri"/>
              </w:rPr>
              <w:t xml:space="preserve"> changeAuthority(ArrayList&lt;Integer&gt; authority,String position);</w:t>
            </w:r>
          </w:p>
          <w:p>
            <w:pPr>
              <w:ind w:firstLine="420" w:firstLineChars="200"/>
              <w:rPr>
                <w:rFonts w:ascii="Calibri" w:hAnsi="Calibri" w:cs="Calibri"/>
              </w:rPr>
            </w:pPr>
            <w:r>
              <w:rPr>
                <w:rFonts w:ascii="Calibri" w:hAnsi="Calibri" w:cs="Calibri"/>
              </w:rPr>
              <w:t xml:space="preserve">public </w:t>
            </w:r>
            <w:r>
              <w:rPr>
                <w:rFonts w:hint="eastAsia" w:ascii="Calibri" w:hAnsi="Calibri" w:cs="Calibri"/>
              </w:rPr>
              <w:t>boolean</w:t>
            </w:r>
            <w:r>
              <w:rPr>
                <w:rFonts w:ascii="Calibri" w:hAnsi="Calibri" w:cs="Calibri"/>
              </w:rPr>
              <w:t xml:space="preserve"> addStaffInfo(StaffInfo VO StaffInfo);</w:t>
            </w:r>
          </w:p>
          <w:p>
            <w:pPr>
              <w:ind w:firstLine="420" w:firstLineChars="200"/>
              <w:rPr>
                <w:rFonts w:ascii="Calibri" w:hAnsi="Calibri" w:cs="Calibri"/>
              </w:rPr>
            </w:pPr>
            <w:r>
              <w:rPr>
                <w:rFonts w:ascii="Calibri" w:hAnsi="Calibri" w:cs="Calibri"/>
              </w:rPr>
              <w:t>public</w:t>
            </w:r>
            <w:r>
              <w:rPr>
                <w:rFonts w:hint="eastAsia" w:ascii="Calibri" w:hAnsi="Calibri" w:cs="Calibri"/>
              </w:rPr>
              <w:t xml:space="preserve"> boolean</w:t>
            </w:r>
            <w:r>
              <w:rPr>
                <w:rFonts w:ascii="Calibri" w:hAnsi="Calibri" w:cs="Calibri"/>
              </w:rPr>
              <w:t xml:space="preserve"> deleteStaff(long StaffId);</w:t>
            </w:r>
          </w:p>
          <w:p>
            <w:pPr>
              <w:ind w:firstLine="420" w:firstLineChars="200"/>
              <w:rPr>
                <w:rFonts w:ascii="Calibri" w:hAnsi="Calibri" w:cs="Calibri"/>
              </w:rPr>
            </w:pPr>
            <w:r>
              <w:rPr>
                <w:rFonts w:ascii="Calibri" w:hAnsi="Calibri" w:cs="Calibri"/>
              </w:rPr>
              <w:t xml:space="preserve">public </w:t>
            </w:r>
            <w:r>
              <w:rPr>
                <w:rFonts w:hint="eastAsia" w:ascii="Calibri" w:hAnsi="Calibri" w:cs="Calibri"/>
              </w:rPr>
              <w:t>boolean</w:t>
            </w:r>
            <w:r>
              <w:rPr>
                <w:rFonts w:ascii="Calibri" w:hAnsi="Calibri" w:cs="Calibri"/>
              </w:rPr>
              <w:t xml:space="preserve"> endManagement();</w:t>
            </w:r>
          </w:p>
          <w:p>
            <w:pPr>
              <w:rPr>
                <w:rFonts w:ascii="Calibri" w:hAnsi="Calibri" w:cs="Calibri"/>
              </w:rPr>
            </w:pPr>
            <w:r>
              <w:rPr>
                <w:rFonts w:hint="eastAsia" w:ascii="Calibri" w:hAnsi="Calibri" w:cs="Calibri"/>
              </w:rPr>
              <w:t>}</w:t>
            </w:r>
          </w:p>
          <w:p>
            <w:pPr>
              <w:rPr>
                <w:rFonts w:ascii="Calibri" w:hAnsi="Calibri" w:cs="Calibri"/>
              </w:rPr>
            </w:pPr>
          </w:p>
          <w:p>
            <w:pPr>
              <w:rPr>
                <w:rFonts w:ascii="Calibri" w:hAnsi="Calibri" w:cs="Calibri"/>
              </w:rPr>
            </w:pPr>
            <w:r>
              <w:rPr>
                <w:rFonts w:hint="eastAsia" w:ascii="Calibri" w:hAnsi="Calibri" w:cs="Calibri"/>
              </w:rPr>
              <w:t>//调用DataService层的接口</w:t>
            </w:r>
          </w:p>
          <w:p>
            <w:pPr>
              <w:rPr>
                <w:rFonts w:ascii="Calibri" w:hAnsi="Calibri" w:cs="Calibri"/>
              </w:rPr>
            </w:pPr>
            <w:r>
              <w:rPr>
                <w:rFonts w:ascii="Calibri" w:hAnsi="Calibri" w:cs="Calibri"/>
              </w:rPr>
              <w:t>public interface StaffManageDataService extends Remote{</w:t>
            </w:r>
          </w:p>
          <w:p>
            <w:pPr>
              <w:ind w:firstLine="420" w:firstLineChars="200"/>
              <w:rPr>
                <w:rFonts w:ascii="Calibri" w:hAnsi="Calibri" w:cs="Calibri"/>
              </w:rPr>
            </w:pPr>
            <w:r>
              <w:rPr>
                <w:rFonts w:ascii="Calibri" w:hAnsi="Calibri" w:cs="Calibri"/>
              </w:rPr>
              <w:t>public UserPO find(long StaffId) throws RemoteException;</w:t>
            </w:r>
          </w:p>
          <w:p>
            <w:pPr>
              <w:ind w:firstLine="420" w:firstLineChars="200"/>
              <w:rPr>
                <w:rFonts w:ascii="Calibri" w:hAnsi="Calibri" w:cs="Calibri"/>
              </w:rPr>
            </w:pPr>
            <w:r>
              <w:rPr>
                <w:rFonts w:ascii="Calibri" w:hAnsi="Calibri" w:cs="Calibri"/>
              </w:rPr>
              <w:t>public ArrayList&lt;UserPO&gt; finds() throws RemoteException;</w:t>
            </w:r>
          </w:p>
          <w:p>
            <w:pPr>
              <w:ind w:firstLine="420" w:firstLineChars="200"/>
              <w:rPr>
                <w:rFonts w:ascii="Calibri" w:hAnsi="Calibri" w:cs="Calibri"/>
              </w:rPr>
            </w:pPr>
            <w:r>
              <w:rPr>
                <w:rFonts w:ascii="Calibri" w:hAnsi="Calibri" w:cs="Calibri"/>
              </w:rPr>
              <w:t>public void insert(UserPO po) throws RemoteException;</w:t>
            </w:r>
          </w:p>
          <w:p>
            <w:pPr>
              <w:ind w:firstLine="420" w:firstLineChars="200"/>
              <w:rPr>
                <w:rFonts w:ascii="Calibri" w:hAnsi="Calibri" w:cs="Calibri"/>
              </w:rPr>
            </w:pPr>
            <w:r>
              <w:rPr>
                <w:rFonts w:ascii="Calibri" w:hAnsi="Calibri" w:cs="Calibri"/>
              </w:rPr>
              <w:t>public void update(UserPO po) throws RemoteException;</w:t>
            </w:r>
          </w:p>
          <w:p>
            <w:pPr>
              <w:ind w:firstLine="420" w:firstLineChars="200"/>
              <w:rPr>
                <w:rFonts w:ascii="Calibri" w:hAnsi="Calibri" w:cs="Calibri"/>
              </w:rPr>
            </w:pPr>
            <w:r>
              <w:rPr>
                <w:rFonts w:ascii="Calibri" w:hAnsi="Calibri" w:cs="Calibri"/>
              </w:rPr>
              <w:t>public void delete(UserPO po) throws RemoteException;</w:t>
            </w:r>
          </w:p>
          <w:p>
            <w:pPr>
              <w:ind w:firstLine="420" w:firstLineChars="200"/>
              <w:rPr>
                <w:rFonts w:ascii="Calibri" w:hAnsi="Calibri" w:cs="Calibri"/>
              </w:rPr>
            </w:pPr>
            <w:r>
              <w:rPr>
                <w:rFonts w:ascii="Calibri" w:hAnsi="Calibri" w:cs="Calibri"/>
              </w:rPr>
              <w:t>public void finish() throws RemoteException;</w:t>
            </w:r>
          </w:p>
          <w:p>
            <w:pPr>
              <w:ind w:firstLine="420" w:firstLineChars="200"/>
              <w:rPr>
                <w:rFonts w:ascii="Calibri" w:hAnsi="Calibri" w:cs="Calibri"/>
              </w:rPr>
            </w:pPr>
            <w:r>
              <w:rPr>
                <w:rFonts w:ascii="Calibri" w:hAnsi="Calibri" w:cs="Calibri"/>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057" w:hRule="atLeast"/>
        </w:trPr>
        <w:tc>
          <w:tcPr>
            <w:tcW w:w="503" w:type="dxa"/>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r>
              <w:rPr>
                <w:rFonts w:hint="eastAsia" w:ascii="Calibri" w:hAnsi="Calibri" w:cs="Calibri"/>
              </w:rPr>
              <w:t>输出</w:t>
            </w: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类图</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ascii="Calibri" w:hAnsi="Calibri" w:cs="Calibri"/>
              </w:rPr>
              <w:drawing>
                <wp:inline distT="0" distB="0" distL="0" distR="0">
                  <wp:extent cx="4486275" cy="2790825"/>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noChangeArrowheads="1"/>
                          </pic:cNvPicPr>
                        </pic:nvPicPr>
                        <pic:blipFill>
                          <a:blip r:embed="rId11" cstate="print"/>
                          <a:srcRect/>
                          <a:stretch>
                            <a:fillRect/>
                          </a:stretch>
                        </pic:blipFill>
                        <pic:spPr>
                          <a:xfrm>
                            <a:off x="0" y="0"/>
                            <a:ext cx="4486275" cy="2790825"/>
                          </a:xfrm>
                          <a:prstGeom prst="rect">
                            <a:avLst/>
                          </a:prstGeom>
                          <a:noFill/>
                          <a:ln w="9525">
                            <a:noFill/>
                            <a:miter lim="800000"/>
                            <a:headEnd/>
                            <a:tailEnd/>
                          </a:ln>
                        </pic:spPr>
                      </pic:pic>
                    </a:graphicData>
                  </a:graphic>
                </wp:inline>
              </w:drawing>
            </w:r>
          </w:p>
        </w:tc>
      </w:tr>
    </w:tbl>
    <w:p>
      <w:pPr/>
    </w:p>
    <w:p>
      <w:pPr/>
    </w:p>
    <w:p>
      <w:pPr>
        <w:ind w:left="2940"/>
      </w:pPr>
      <w:r>
        <w:rPr>
          <w:rFonts w:hint="eastAsia"/>
        </w:rPr>
        <w:t>StaffManagebl模块各个类的职责</w:t>
      </w:r>
    </w:p>
    <w:p>
      <w:pPr/>
    </w:p>
    <w:tbl>
      <w:tblPr>
        <w:tblStyle w:val="20"/>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600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518" w:type="dxa"/>
            <w:tcBorders>
              <w:top w:val="single" w:color="000000" w:sz="4" w:space="0"/>
              <w:left w:val="single" w:color="000000" w:sz="4" w:space="0"/>
              <w:bottom w:val="single" w:color="000000" w:sz="4" w:space="0"/>
              <w:right w:val="single" w:color="000000" w:sz="4" w:space="0"/>
            </w:tcBorders>
          </w:tcPr>
          <w:p>
            <w:pPr>
              <w:ind w:firstLine="840" w:firstLineChars="400"/>
              <w:rPr>
                <w:rFonts w:ascii="Calibri" w:hAnsi="Calibri" w:cs="Calibri"/>
              </w:rPr>
            </w:pPr>
            <w:r>
              <w:rPr>
                <w:rFonts w:ascii="Calibri" w:hAnsi="Calibri" w:cs="Calibri"/>
              </w:rPr>
              <w:t>模块</w:t>
            </w:r>
          </w:p>
        </w:tc>
        <w:tc>
          <w:tcPr>
            <w:tcW w:w="6004" w:type="dxa"/>
            <w:tcBorders>
              <w:top w:val="single" w:color="000000" w:sz="4" w:space="0"/>
              <w:left w:val="single" w:color="000000" w:sz="4" w:space="0"/>
              <w:bottom w:val="single" w:color="000000" w:sz="4" w:space="0"/>
              <w:right w:val="single" w:color="000000" w:sz="4" w:space="0"/>
            </w:tcBorders>
          </w:tcPr>
          <w:p>
            <w:pPr>
              <w:ind w:firstLine="1890" w:firstLineChars="900"/>
              <w:rPr>
                <w:rFonts w:ascii="Calibri" w:hAnsi="Calibri" w:cs="Calibri"/>
              </w:rPr>
            </w:pPr>
            <w:r>
              <w:rPr>
                <w:rFonts w:ascii="Calibri" w:hAnsi="Calibri" w:cs="Calibri"/>
              </w:rPr>
              <w:t>职</w:t>
            </w:r>
            <w:r>
              <w:rPr>
                <w:rFonts w:hint="eastAsia" w:ascii="Calibri" w:hAnsi="Calibri" w:cs="Calibri"/>
              </w:rPr>
              <w:t xml:space="preserve">              </w:t>
            </w:r>
            <w:r>
              <w:rPr>
                <w:rFonts w:ascii="Calibri" w:hAnsi="Calibri" w:cs="Calibri"/>
              </w:rPr>
              <w:t>责</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Borders>
              <w:top w:val="single" w:color="000000" w:sz="4" w:space="0"/>
              <w:left w:val="single" w:color="000000" w:sz="4" w:space="0"/>
              <w:bottom w:val="single" w:color="000000" w:sz="4" w:space="0"/>
              <w:right w:val="single" w:color="000000" w:sz="4" w:space="0"/>
            </w:tcBorders>
          </w:tcPr>
          <w:p>
            <w:pPr>
              <w:ind w:firstLine="420" w:firstLineChars="200"/>
              <w:rPr>
                <w:rFonts w:ascii="Calibri" w:hAnsi="Calibri" w:cs="Calibri"/>
              </w:rPr>
            </w:pPr>
            <w:r>
              <w:rPr>
                <w:rFonts w:hint="eastAsia" w:ascii="Calibri" w:hAnsi="Calibri" w:cs="Calibri"/>
              </w:rPr>
              <w:t>StaffManage</w:t>
            </w:r>
          </w:p>
        </w:tc>
        <w:tc>
          <w:tcPr>
            <w:tcW w:w="6004" w:type="dxa"/>
            <w:tcBorders>
              <w:top w:val="single" w:color="000000" w:sz="4" w:space="0"/>
              <w:left w:val="single" w:color="000000" w:sz="4" w:space="0"/>
              <w:bottom w:val="single" w:color="000000" w:sz="4" w:space="0"/>
              <w:right w:val="single" w:color="000000" w:sz="4" w:space="0"/>
            </w:tcBorders>
          </w:tcPr>
          <w:p>
            <w:pPr>
              <w:rPr>
                <w:rFonts w:ascii="Calibri" w:hAnsi="Calibri" w:cs="Calibri"/>
              </w:rPr>
            </w:pPr>
            <w:r>
              <w:rPr>
                <w:rFonts w:hint="eastAsia" w:ascii="Calibri" w:hAnsi="Calibri" w:cs="Calibri"/>
              </w:rPr>
              <w:t xml:space="preserve">  用户</w:t>
            </w:r>
            <w:r>
              <w:rPr>
                <w:rFonts w:ascii="Calibri" w:hAnsi="Calibri" w:cs="Calibri"/>
              </w:rPr>
              <w:t>管理的</w:t>
            </w:r>
            <w:r>
              <w:rPr>
                <w:rFonts w:hint="eastAsia" w:ascii="Calibri" w:hAnsi="Calibri" w:cs="Calibri"/>
              </w:rPr>
              <w:t>领域模型对象，拥有一次用户管理的员工帐号信息,可以帮助完成用户管理所需要的服务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Borders>
              <w:top w:val="single" w:color="000000" w:sz="4" w:space="0"/>
              <w:left w:val="single" w:color="000000" w:sz="4" w:space="0"/>
              <w:bottom w:val="single" w:color="000000" w:sz="4" w:space="0"/>
              <w:right w:val="single" w:color="000000" w:sz="4" w:space="0"/>
            </w:tcBorders>
          </w:tcPr>
          <w:p>
            <w:pPr>
              <w:ind w:firstLine="315" w:firstLineChars="150"/>
              <w:rPr>
                <w:rFonts w:ascii="Calibri" w:hAnsi="Calibri" w:cs="Calibri"/>
              </w:rPr>
            </w:pPr>
            <w:r>
              <w:rPr>
                <w:rFonts w:hint="eastAsia" w:ascii="Calibri" w:hAnsi="Calibri" w:cs="Calibri"/>
              </w:rPr>
              <w:t>StaffManageController</w:t>
            </w:r>
          </w:p>
        </w:tc>
        <w:tc>
          <w:tcPr>
            <w:tcW w:w="6004" w:type="dxa"/>
            <w:tcBorders>
              <w:top w:val="single" w:color="000000" w:sz="4" w:space="0"/>
              <w:left w:val="single" w:color="000000" w:sz="4" w:space="0"/>
              <w:bottom w:val="single" w:color="000000" w:sz="4" w:space="0"/>
              <w:right w:val="single" w:color="000000" w:sz="4" w:space="0"/>
            </w:tcBorders>
          </w:tcPr>
          <w:p>
            <w:pPr>
              <w:rPr>
                <w:rFonts w:ascii="Calibri" w:hAnsi="Calibri" w:cs="Calibri"/>
              </w:rPr>
            </w:pPr>
            <w:r>
              <w:rPr>
                <w:rFonts w:ascii="Calibri" w:hAnsi="Calibri" w:cs="Calibri"/>
              </w:rPr>
              <w:t xml:space="preserve">   负责实现用户管理界面所需要的服务</w:t>
            </w:r>
          </w:p>
        </w:tc>
      </w:tr>
    </w:tbl>
    <w:p>
      <w:pPr/>
    </w:p>
    <w:p>
      <w:pPr/>
    </w:p>
    <w:p>
      <w:pPr>
        <w:pStyle w:val="40"/>
        <w:numPr>
          <w:ilvl w:val="0"/>
          <w:numId w:val="4"/>
        </w:numPr>
        <w:ind w:firstLineChars="0"/>
      </w:pPr>
      <w:r>
        <w:rPr>
          <w:rFonts w:hint="eastAsia"/>
        </w:rPr>
        <w:t>模块内部类的接口规范</w:t>
      </w:r>
    </w:p>
    <w:p>
      <w:pPr>
        <w:ind w:left="2962" w:firstLine="398"/>
        <w:rPr>
          <w:b/>
        </w:rPr>
      </w:pPr>
      <w:r>
        <w:rPr>
          <w:rFonts w:hint="eastAsia"/>
          <w:b/>
        </w:rPr>
        <w:t>StaffManageController的接口规范</w:t>
      </w:r>
    </w:p>
    <w:tbl>
      <w:tblPr>
        <w:tblStyle w:val="20"/>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43"/>
        <w:gridCol w:w="641"/>
        <w:gridCol w:w="4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rFonts w:ascii="Calibri" w:hAnsi="Calibri" w:cs="Calibri"/>
                <w:color w:val="FFFFFF"/>
              </w:rPr>
            </w:pPr>
            <w:r>
              <w:rPr>
                <w:rFonts w:hint="eastAsia" w:ascii="Calibri" w:hAnsi="Calibri" w:cs="Calibri"/>
                <w:b/>
                <w:color w:val="FFFFFF"/>
              </w:rPr>
              <w:t>提供的服务（供接口）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ascii="Calibri" w:hAnsi="Calibri" w:cs="Calibri"/>
                <w:color w:val="000000"/>
                <w:sz w:val="22"/>
              </w:rPr>
              <w:t>StaffManage</w:t>
            </w:r>
            <w:r>
              <w:rPr>
                <w:rFonts w:hint="eastAsia" w:ascii="Calibri" w:hAnsi="Calibri" w:cs="Calibri"/>
                <w:color w:val="000000"/>
                <w:sz w:val="22"/>
              </w:rPr>
              <w:t>Controller</w:t>
            </w:r>
            <w:r>
              <w:rPr>
                <w:rFonts w:ascii="Calibri" w:hAnsi="Calibri" w:cs="Calibri"/>
                <w:color w:val="000000"/>
              </w:rPr>
              <w:t>.changeAuthority</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w:t>
            </w:r>
            <w:r>
              <w:rPr>
                <w:rFonts w:ascii="Calibri" w:hAnsi="Calibri" w:cs="Calibri"/>
                <w:color w:val="000000"/>
              </w:rPr>
              <w:t xml:space="preserve"> </w:t>
            </w:r>
            <w:r>
              <w:rPr>
                <w:rFonts w:hint="eastAsia" w:ascii="Calibri" w:hAnsi="Calibri" w:cs="Calibri"/>
                <w:color w:val="000000"/>
              </w:rPr>
              <w:t xml:space="preserve">boolean </w:t>
            </w:r>
            <w:r>
              <w:rPr>
                <w:rFonts w:ascii="Calibri" w:hAnsi="Calibri" w:cs="Calibri"/>
                <w:color w:val="000000"/>
              </w:rPr>
              <w:t>changeAuthority</w:t>
            </w:r>
            <w:r>
              <w:rPr>
                <w:rFonts w:hint="eastAsia" w:ascii="Calibri" w:hAnsi="Calibri" w:cs="Calibri"/>
                <w:color w:val="000000"/>
              </w:rPr>
              <w:t xml:space="preserve"> (</w:t>
            </w:r>
            <w:r>
              <w:rPr>
                <w:rFonts w:ascii="Calibri" w:hAnsi="Calibri" w:cs="Calibri"/>
                <w:color w:val="000000"/>
              </w:rPr>
              <w:t>ArrayList&lt;Integer&gt; authority</w:t>
            </w:r>
            <w:r>
              <w:rPr>
                <w:rFonts w:hint="eastAsia" w:ascii="Calibri" w:hAnsi="Calibri" w:cs="Calibri"/>
                <w:color w:val="000000"/>
              </w:rPr>
              <w:t>,String position)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管理员启动员工帐号管理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在一次员工帐号管理中</w:t>
            </w:r>
            <w:r>
              <w:rPr>
                <w:rFonts w:ascii="Calibri" w:hAnsi="Calibri" w:cs="Calibri"/>
                <w:color w:val="000000"/>
              </w:rPr>
              <w:t>修改相应职位的权限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ascii="Calibri" w:hAnsi="Calibri" w:cs="Calibri"/>
                <w:color w:val="000000"/>
                <w:sz w:val="22"/>
              </w:rPr>
              <w:t>StaffManage</w:t>
            </w:r>
            <w:r>
              <w:rPr>
                <w:rFonts w:hint="eastAsia" w:ascii="Calibri" w:hAnsi="Calibri" w:cs="Calibri"/>
                <w:color w:val="000000"/>
                <w:sz w:val="22"/>
              </w:rPr>
              <w:t>Controller</w:t>
            </w:r>
            <w:r>
              <w:rPr>
                <w:rFonts w:ascii="Calibri" w:hAnsi="Calibri" w:cs="Calibri"/>
                <w:color w:val="000000"/>
              </w:rPr>
              <w:t>. getStaffInfo</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 xml:space="preserve">ublic </w:t>
            </w:r>
            <w:r>
              <w:rPr>
                <w:rFonts w:ascii="Calibri" w:hAnsi="Calibri" w:cs="Calibri"/>
                <w:color w:val="000000"/>
              </w:rPr>
              <w:t>StaffInfoVO getStaffInfo</w:t>
            </w:r>
            <w:r>
              <w:rPr>
                <w:rFonts w:hint="eastAsia" w:ascii="Calibri" w:hAnsi="Calibri" w:cs="Calibri"/>
                <w:color w:val="000000"/>
              </w:rPr>
              <w:t xml:space="preserve"> (long </w:t>
            </w:r>
            <w:r>
              <w:rPr>
                <w:rFonts w:ascii="Calibri" w:hAnsi="Calibri" w:cs="Calibri"/>
                <w:color w:val="000000"/>
              </w:rPr>
              <w:t>Staf</w:t>
            </w:r>
            <w:r>
              <w:rPr>
                <w:rFonts w:hint="eastAsia" w:ascii="Calibri" w:hAnsi="Calibri" w:cs="Calibri"/>
                <w:color w:val="000000"/>
              </w:rPr>
              <w:t>fId)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管理员启动员工帐号管理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在一次员工帐号管理中获得员工信息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ascii="Calibri" w:hAnsi="Calibri" w:cs="Calibri"/>
                <w:color w:val="000000"/>
                <w:sz w:val="22"/>
              </w:rPr>
              <w:t>StaffManage</w:t>
            </w:r>
            <w:r>
              <w:rPr>
                <w:rFonts w:hint="eastAsia" w:ascii="Calibri" w:hAnsi="Calibri" w:cs="Calibri"/>
                <w:color w:val="000000"/>
                <w:sz w:val="22"/>
              </w:rPr>
              <w:t>Controller</w:t>
            </w:r>
            <w:r>
              <w:rPr>
                <w:rFonts w:ascii="Calibri" w:hAnsi="Calibri" w:cs="Calibri"/>
                <w:color w:val="000000"/>
              </w:rPr>
              <w:t>. addStaffInfo</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w:t>
            </w:r>
            <w:r>
              <w:rPr>
                <w:rFonts w:ascii="Calibri" w:hAnsi="Calibri" w:cs="Calibri"/>
                <w:color w:val="000000"/>
              </w:rPr>
              <w:t xml:space="preserve"> </w:t>
            </w:r>
            <w:r>
              <w:rPr>
                <w:rFonts w:hint="eastAsia" w:ascii="Calibri" w:hAnsi="Calibri" w:cs="Calibri"/>
                <w:color w:val="000000"/>
              </w:rPr>
              <w:t xml:space="preserve">void </w:t>
            </w:r>
            <w:r>
              <w:rPr>
                <w:rFonts w:ascii="Calibri" w:hAnsi="Calibri" w:cs="Calibri"/>
                <w:color w:val="000000"/>
              </w:rPr>
              <w:t>addStaffInfo</w:t>
            </w:r>
            <w:r>
              <w:rPr>
                <w:rFonts w:hint="eastAsia" w:ascii="Calibri" w:hAnsi="Calibri" w:cs="Calibri"/>
                <w:color w:val="000000"/>
              </w:rPr>
              <w:t xml:space="preserve"> (</w:t>
            </w:r>
            <w:r>
              <w:rPr>
                <w:rFonts w:ascii="Calibri" w:hAnsi="Calibri" w:cs="Calibri"/>
                <w:color w:val="000000"/>
              </w:rPr>
              <w:t>StaffInfoVO StaffInfo</w:t>
            </w:r>
            <w:r>
              <w:rPr>
                <w:rFonts w:hint="eastAsia" w:ascii="Calibri" w:hAnsi="Calibri" w:cs="Calibri"/>
                <w:color w:val="00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管理员启动员工帐号管理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在一次员工帐号管理中增加员工帐号信息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ascii="Calibri" w:hAnsi="Calibri" w:cs="Calibri"/>
                <w:color w:val="000000"/>
                <w:sz w:val="22"/>
              </w:rPr>
              <w:t>StaffManage</w:t>
            </w:r>
            <w:r>
              <w:rPr>
                <w:rFonts w:hint="eastAsia" w:ascii="Calibri" w:hAnsi="Calibri" w:cs="Calibri"/>
                <w:color w:val="000000"/>
                <w:sz w:val="22"/>
              </w:rPr>
              <w:t>Controller</w:t>
            </w:r>
            <w:r>
              <w:rPr>
                <w:rFonts w:ascii="Calibri" w:hAnsi="Calibri" w:cs="Calibri"/>
                <w:color w:val="000000"/>
              </w:rPr>
              <w:t>. deleteStaff</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w:t>
            </w:r>
            <w:r>
              <w:rPr>
                <w:rFonts w:ascii="Calibri" w:hAnsi="Calibri" w:cs="Calibri"/>
                <w:color w:val="000000"/>
              </w:rPr>
              <w:t xml:space="preserve"> </w:t>
            </w:r>
            <w:r>
              <w:rPr>
                <w:rFonts w:hint="eastAsia" w:ascii="Calibri" w:hAnsi="Calibri" w:cs="Calibri"/>
                <w:color w:val="000000"/>
              </w:rPr>
              <w:t>void</w:t>
            </w:r>
            <w:r>
              <w:rPr>
                <w:rFonts w:ascii="Calibri" w:hAnsi="Calibri" w:cs="Calibri"/>
                <w:color w:val="000000"/>
              </w:rPr>
              <w:t xml:space="preserve"> delete</w:t>
            </w:r>
            <w:r>
              <w:rPr>
                <w:rFonts w:hint="eastAsia" w:ascii="Calibri" w:hAnsi="Calibri" w:cs="Calibri"/>
                <w:color w:val="000000"/>
              </w:rPr>
              <w:t>S</w:t>
            </w:r>
            <w:r>
              <w:rPr>
                <w:rFonts w:ascii="Calibri" w:hAnsi="Calibri" w:cs="Calibri"/>
                <w:color w:val="000000"/>
              </w:rPr>
              <w:t>taff</w:t>
            </w:r>
            <w:r>
              <w:rPr>
                <w:rFonts w:hint="eastAsia" w:ascii="Calibri" w:hAnsi="Calibri" w:cs="Calibri"/>
                <w:color w:val="000000"/>
              </w:rPr>
              <w:t xml:space="preserve"> (long </w:t>
            </w:r>
            <w:r>
              <w:rPr>
                <w:rFonts w:ascii="Calibri" w:hAnsi="Calibri" w:cs="Calibri"/>
                <w:color w:val="000000"/>
              </w:rPr>
              <w:t>Staf</w:t>
            </w:r>
            <w:r>
              <w:rPr>
                <w:rFonts w:hint="eastAsia" w:ascii="Calibri" w:hAnsi="Calibri" w:cs="Calibri"/>
                <w:color w:val="000000"/>
              </w:rPr>
              <w:t>fId)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管理员启动员工帐号管理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在一次员工帐号管理中删除员工帐号信息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ascii="Calibri" w:hAnsi="Calibri" w:cs="Calibri"/>
                <w:color w:val="000000"/>
                <w:sz w:val="22"/>
              </w:rPr>
              <w:t>StaffManage</w:t>
            </w:r>
            <w:r>
              <w:rPr>
                <w:rFonts w:hint="eastAsia" w:ascii="Calibri" w:hAnsi="Calibri" w:cs="Calibri"/>
                <w:color w:val="000000"/>
                <w:sz w:val="22"/>
              </w:rPr>
              <w:t>Controller</w:t>
            </w:r>
            <w:r>
              <w:rPr>
                <w:rFonts w:ascii="Calibri" w:hAnsi="Calibri" w:cs="Calibri"/>
                <w:color w:val="000000"/>
              </w:rPr>
              <w:t>.endManagement</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w:t>
            </w:r>
            <w:r>
              <w:rPr>
                <w:rFonts w:ascii="Calibri" w:hAnsi="Calibri" w:cs="Calibri"/>
                <w:color w:val="000000"/>
              </w:rPr>
              <w:t xml:space="preserve"> </w:t>
            </w:r>
            <w:r>
              <w:rPr>
                <w:rFonts w:hint="eastAsia" w:ascii="Calibri" w:hAnsi="Calibri" w:cs="Calibri"/>
                <w:color w:val="000000"/>
              </w:rPr>
              <w:t xml:space="preserve">void </w:t>
            </w:r>
            <w:r>
              <w:rPr>
                <w:rFonts w:ascii="Calibri" w:hAnsi="Calibri" w:cs="Calibri"/>
                <w:color w:val="000000"/>
              </w:rPr>
              <w:t>endManagement</w:t>
            </w:r>
            <w:r>
              <w:rPr>
                <w:rFonts w:hint="eastAsia" w:ascii="Calibri" w:hAnsi="Calibri" w:cs="Calibri"/>
                <w:color w:val="00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已确认所有管理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保存操作日志，保存所有已更新数据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ascii="Calibri" w:hAnsi="Calibri" w:cs="Calibri"/>
                <w:color w:val="000000"/>
                <w:sz w:val="22"/>
              </w:rPr>
              <w:t>StaffManage</w:t>
            </w:r>
            <w:r>
              <w:rPr>
                <w:rFonts w:hint="eastAsia" w:ascii="Calibri" w:hAnsi="Calibri" w:cs="Calibri"/>
                <w:color w:val="000000"/>
                <w:sz w:val="22"/>
              </w:rPr>
              <w:t>Controller</w:t>
            </w:r>
            <w:r>
              <w:rPr>
                <w:rFonts w:ascii="Calibri" w:hAnsi="Calibri" w:cs="Calibri"/>
                <w:color w:val="000000"/>
              </w:rPr>
              <w:t>. getAllStaff</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w:t>
            </w:r>
            <w:r>
              <w:rPr>
                <w:rFonts w:ascii="Calibri" w:hAnsi="Calibri" w:cs="Calibri"/>
                <w:color w:val="000000"/>
              </w:rPr>
              <w:t xml:space="preserve"> ArrayList&lt;StaffInfoVO&gt; </w:t>
            </w:r>
            <w:r>
              <w:rPr>
                <w:rFonts w:hint="eastAsia" w:ascii="Calibri" w:hAnsi="Calibri" w:cs="Calibri"/>
                <w:color w:val="000000"/>
              </w:rPr>
              <w:t>getAllS</w:t>
            </w:r>
            <w:r>
              <w:rPr>
                <w:rFonts w:ascii="Calibri" w:hAnsi="Calibri" w:cs="Calibri"/>
                <w:color w:val="000000"/>
              </w:rPr>
              <w:t>taff</w:t>
            </w:r>
            <w:r>
              <w:rPr>
                <w:rFonts w:hint="eastAsia" w:ascii="Calibri" w:hAnsi="Calibri" w:cs="Calibri"/>
                <w:color w:val="00000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管理员启动员工帐号管理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在一次员工帐号管理中获得所有员工帐号信息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000000" w:sz="4"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Salary</w:t>
            </w:r>
            <w:r>
              <w:rPr>
                <w:rFonts w:hint="eastAsia" w:ascii="Calibri" w:hAnsi="Calibri" w:cs="Calibri"/>
                <w:color w:val="000000"/>
                <w:sz w:val="22"/>
              </w:rPr>
              <w:t>Controller</w:t>
            </w:r>
            <w:r>
              <w:rPr>
                <w:rFonts w:hint="eastAsia" w:ascii="Calibri" w:hAnsi="Calibri" w:cs="Calibri"/>
                <w:color w:val="000000"/>
              </w:rPr>
              <w:t>.changeSalary</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Public boolean changeSalary(long StaffId,SalaryVO salary)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000000" w:sz="4" w:space="0"/>
              <w:left w:val="single" w:color="4F81BD" w:sz="8" w:space="0"/>
              <w:bottom w:val="single" w:color="000000" w:sz="4"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总经理启动人员机构管理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000000" w:sz="4"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在一次人员机构管理中调整人员工资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rFonts w:ascii="Calibri" w:hAnsi="Calibri" w:cs="Calibri"/>
                <w:color w:val="FFFFFF"/>
              </w:rPr>
            </w:pPr>
            <w:r>
              <w:rPr>
                <w:rFonts w:hint="eastAsia" w:ascii="Calibri" w:hAnsi="Calibri" w:cs="Calibri"/>
                <w:b/>
                <w:color w:val="FFFFFF"/>
              </w:rPr>
              <w:t>需要的服务（需接口）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服务名</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StaffManage</w:t>
            </w:r>
            <w:r>
              <w:rPr>
                <w:rFonts w:ascii="Calibri" w:hAnsi="Calibri" w:cs="Calibri"/>
                <w:color w:val="000000"/>
              </w:rPr>
              <w:t>. changeAuthority</w:t>
            </w:r>
            <w:r>
              <w:rPr>
                <w:rFonts w:hint="eastAsia" w:ascii="Calibri" w:hAnsi="Calibri" w:cs="Calibri"/>
                <w:color w:val="000000"/>
              </w:rPr>
              <w:t xml:space="preserve"> (</w:t>
            </w:r>
            <w:r>
              <w:rPr>
                <w:rFonts w:ascii="Calibri" w:hAnsi="Calibri" w:cs="Calibri"/>
                <w:color w:val="000000"/>
              </w:rPr>
              <w:t>ArrayList&lt;Integer&gt; authority</w:t>
            </w:r>
            <w:r>
              <w:rPr>
                <w:rFonts w:hint="eastAsia" w:ascii="Calibri" w:hAnsi="Calibri" w:cs="Calibri"/>
                <w:color w:val="000000"/>
              </w:rPr>
              <w:t>,String position)</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修改权限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StaffManage</w:t>
            </w:r>
            <w:r>
              <w:rPr>
                <w:rFonts w:ascii="Calibri" w:hAnsi="Calibri" w:cs="Calibri"/>
                <w:color w:val="000000"/>
              </w:rPr>
              <w:t>. getStaffInfo</w:t>
            </w:r>
            <w:r>
              <w:rPr>
                <w:rFonts w:hint="eastAsia" w:ascii="Calibri" w:hAnsi="Calibri" w:cs="Calibri"/>
                <w:color w:val="000000"/>
              </w:rPr>
              <w:t xml:space="preserve"> (long </w:t>
            </w:r>
            <w:r>
              <w:rPr>
                <w:rFonts w:ascii="Calibri" w:hAnsi="Calibri" w:cs="Calibri"/>
                <w:color w:val="000000"/>
              </w:rPr>
              <w:t>Staf</w:t>
            </w:r>
            <w:r>
              <w:rPr>
                <w:rFonts w:hint="eastAsia" w:ascii="Calibri" w:hAnsi="Calibri" w:cs="Calibri"/>
                <w:color w:val="000000"/>
              </w:rPr>
              <w:t>fId)</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获得单一对象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StaffManage</w:t>
            </w:r>
            <w:r>
              <w:rPr>
                <w:rFonts w:ascii="Calibri" w:hAnsi="Calibri" w:cs="Calibri"/>
                <w:color w:val="000000"/>
              </w:rPr>
              <w:t>. addStaffInfo</w:t>
            </w:r>
            <w:r>
              <w:rPr>
                <w:rFonts w:hint="eastAsia" w:ascii="Calibri" w:hAnsi="Calibri" w:cs="Calibri"/>
                <w:color w:val="000000"/>
              </w:rPr>
              <w:t xml:space="preserve"> (</w:t>
            </w:r>
            <w:r>
              <w:rPr>
                <w:rFonts w:ascii="Calibri" w:hAnsi="Calibri" w:cs="Calibri"/>
                <w:color w:val="000000"/>
              </w:rPr>
              <w:t>StaffInfoVO StaffInfo</w:t>
            </w:r>
            <w:r>
              <w:rPr>
                <w:rFonts w:hint="eastAsia" w:ascii="Calibri" w:hAnsi="Calibri" w:cs="Calibri"/>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增加员工账号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StaffManage</w:t>
            </w:r>
            <w:r>
              <w:rPr>
                <w:rFonts w:ascii="Calibri" w:hAnsi="Calibri" w:cs="Calibri"/>
                <w:color w:val="000000"/>
              </w:rPr>
              <w:t>. delete</w:t>
            </w:r>
            <w:r>
              <w:rPr>
                <w:rFonts w:hint="eastAsia" w:ascii="Calibri" w:hAnsi="Calibri" w:cs="Calibri"/>
                <w:color w:val="000000"/>
              </w:rPr>
              <w:t>S</w:t>
            </w:r>
            <w:r>
              <w:rPr>
                <w:rFonts w:ascii="Calibri" w:hAnsi="Calibri" w:cs="Calibri"/>
                <w:color w:val="000000"/>
              </w:rPr>
              <w:t>taff</w:t>
            </w:r>
            <w:r>
              <w:rPr>
                <w:rFonts w:hint="eastAsia" w:ascii="Calibri" w:hAnsi="Calibri" w:cs="Calibri"/>
                <w:color w:val="000000"/>
              </w:rPr>
              <w:t xml:space="preserve"> (long </w:t>
            </w:r>
            <w:r>
              <w:rPr>
                <w:rFonts w:ascii="Calibri" w:hAnsi="Calibri" w:cs="Calibri"/>
                <w:color w:val="000000"/>
              </w:rPr>
              <w:t>Staf</w:t>
            </w:r>
            <w:r>
              <w:rPr>
                <w:rFonts w:hint="eastAsia" w:ascii="Calibri" w:hAnsi="Calibri" w:cs="Calibri"/>
                <w:color w:val="000000"/>
              </w:rPr>
              <w:t>fId)</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删除员工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StaffManage</w:t>
            </w:r>
            <w:r>
              <w:rPr>
                <w:rFonts w:ascii="Calibri" w:hAnsi="Calibri" w:cs="Calibri"/>
                <w:color w:val="000000"/>
              </w:rPr>
              <w:t>. endManagement</w:t>
            </w:r>
            <w:r>
              <w:rPr>
                <w:rFonts w:hint="eastAsia" w:ascii="Calibri" w:hAnsi="Calibri" w:cs="Calibri"/>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结束</w:t>
            </w:r>
            <w:r>
              <w:rPr>
                <w:rFonts w:ascii="Calibri" w:hAnsi="Calibri" w:cs="Calibri"/>
                <w:color w:val="00000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StaffManage</w:t>
            </w:r>
            <w:r>
              <w:rPr>
                <w:rFonts w:ascii="Calibri" w:hAnsi="Calibri" w:cs="Calibri"/>
                <w:color w:val="000000"/>
              </w:rPr>
              <w:t>.</w:t>
            </w:r>
            <w:r>
              <w:rPr>
                <w:rFonts w:hint="eastAsia" w:ascii="Calibri" w:hAnsi="Calibri" w:cs="Calibri"/>
                <w:color w:val="000000"/>
              </w:rPr>
              <w:t xml:space="preserve"> getAllS</w:t>
            </w:r>
            <w:r>
              <w:rPr>
                <w:rFonts w:ascii="Calibri" w:hAnsi="Calibri" w:cs="Calibri"/>
                <w:color w:val="000000"/>
              </w:rPr>
              <w:t>taff</w:t>
            </w:r>
            <w:r>
              <w:rPr>
                <w:rFonts w:hint="eastAsia" w:ascii="Calibri" w:hAnsi="Calibri" w:cs="Calibri"/>
                <w:color w:val="000000"/>
              </w:rPr>
              <w:t xml:space="preserve"> ()</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获得</w:t>
            </w:r>
            <w:r>
              <w:rPr>
                <w:rFonts w:ascii="Calibri" w:hAnsi="Calibri" w:cs="Calibri"/>
                <w:color w:val="000000"/>
              </w:rPr>
              <w:t>所有员工信息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tcBorders>
              <w:top w:val="single" w:color="000000" w:sz="4" w:space="0"/>
              <w:left w:val="single" w:color="000000" w:sz="4" w:space="0"/>
              <w:bottom w:val="single" w:color="000000" w:sz="4" w:space="0"/>
              <w:right w:val="single" w:color="000000" w:sz="4" w:space="0"/>
            </w:tcBorders>
          </w:tcPr>
          <w:p>
            <w:pPr>
              <w:rPr>
                <w:rFonts w:ascii="Calibri" w:hAnsi="Calibri" w:cs="Calibri"/>
                <w:color w:val="000000"/>
              </w:rPr>
            </w:pPr>
            <w:r>
              <w:rPr>
                <w:rFonts w:hint="eastAsia" w:ascii="Calibri" w:hAnsi="Calibri" w:cs="Calibri"/>
                <w:color w:val="000000"/>
              </w:rPr>
              <w:t>Salary.changeSalary(long StaffId,SalaryVO salary)</w:t>
            </w:r>
          </w:p>
        </w:tc>
        <w:tc>
          <w:tcPr>
            <w:tcW w:w="5529" w:type="dxa"/>
            <w:gridSpan w:val="2"/>
            <w:tcBorders>
              <w:top w:val="single" w:color="000000" w:sz="4" w:space="0"/>
              <w:left w:val="single" w:color="000000" w:sz="4" w:space="0"/>
              <w:bottom w:val="single" w:color="000000" w:sz="4" w:space="0"/>
              <w:right w:val="single" w:color="000000" w:sz="4" w:space="0"/>
            </w:tcBorders>
          </w:tcPr>
          <w:p>
            <w:pPr>
              <w:rPr>
                <w:rFonts w:ascii="Calibri" w:hAnsi="Calibri" w:cs="Calibri"/>
                <w:color w:val="000000"/>
              </w:rPr>
            </w:pPr>
            <w:r>
              <w:rPr>
                <w:rFonts w:hint="eastAsia" w:ascii="Calibri" w:hAnsi="Calibri" w:cs="Calibri"/>
                <w:color w:val="000000"/>
              </w:rPr>
              <w:t>修改薪水</w:t>
            </w:r>
          </w:p>
        </w:tc>
      </w:tr>
    </w:tbl>
    <w:p>
      <w:pPr>
        <w:ind w:left="2962" w:firstLine="398"/>
        <w:rPr>
          <w:b/>
        </w:rPr>
      </w:pPr>
    </w:p>
    <w:p>
      <w:pPr>
        <w:ind w:left="2962" w:firstLine="398"/>
        <w:rPr>
          <w:b/>
        </w:rPr>
      </w:pPr>
    </w:p>
    <w:p>
      <w:pPr>
        <w:ind w:left="2962" w:firstLine="398"/>
        <w:rPr>
          <w:b/>
        </w:rPr>
      </w:pPr>
    </w:p>
    <w:p>
      <w:pPr>
        <w:ind w:left="2962" w:firstLine="398"/>
        <w:rPr>
          <w:b/>
        </w:rPr>
      </w:pPr>
    </w:p>
    <w:p>
      <w:pPr>
        <w:ind w:left="2962" w:firstLine="398"/>
        <w:rPr>
          <w:b/>
        </w:rPr>
      </w:pPr>
    </w:p>
    <w:p>
      <w:pPr>
        <w:ind w:left="2962" w:firstLine="398"/>
        <w:rPr>
          <w:b/>
        </w:rPr>
      </w:pPr>
    </w:p>
    <w:p>
      <w:pPr>
        <w:ind w:left="2962" w:firstLine="398"/>
        <w:rPr>
          <w:rFonts w:ascii="宋体" w:hAnsi="宋体"/>
          <w:b/>
          <w:bCs/>
        </w:rPr>
      </w:pPr>
      <w:r>
        <w:rPr>
          <w:rFonts w:hint="eastAsia"/>
          <w:b/>
        </w:rPr>
        <w:t>表38</w:t>
      </w:r>
      <w:r>
        <w:rPr>
          <w:rFonts w:hint="eastAsia" w:ascii="宋体" w:hAnsi="宋体"/>
          <w:b/>
          <w:bCs/>
        </w:rPr>
        <w:t xml:space="preserve"> StaffManage</w:t>
      </w:r>
      <w:r>
        <w:rPr>
          <w:rFonts w:ascii="宋体" w:hAnsi="宋体"/>
          <w:b/>
          <w:bCs/>
        </w:rPr>
        <w:t>的接口规范</w:t>
      </w:r>
    </w:p>
    <w:tbl>
      <w:tblPr>
        <w:tblStyle w:val="20"/>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43"/>
        <w:gridCol w:w="641"/>
        <w:gridCol w:w="4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rFonts w:ascii="Calibri" w:hAnsi="Calibri" w:cs="Calibri"/>
                <w:color w:val="FFFFFF"/>
              </w:rPr>
            </w:pPr>
            <w:r>
              <w:rPr>
                <w:rFonts w:hint="eastAsia" w:ascii="Calibri" w:hAnsi="Calibri" w:cs="Calibri"/>
                <w:b/>
                <w:color w:val="FFFFFF"/>
              </w:rPr>
              <w:t>提供的服务（供接口）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ascii="Calibri" w:hAnsi="Calibri" w:cs="Calibri"/>
                <w:color w:val="000000"/>
                <w:sz w:val="22"/>
              </w:rPr>
              <w:t>StaffManage</w:t>
            </w:r>
            <w:r>
              <w:rPr>
                <w:rFonts w:ascii="Calibri" w:hAnsi="Calibri" w:cs="Calibri"/>
                <w:color w:val="000000"/>
              </w:rPr>
              <w:t>.changeAuthority</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w:t>
            </w:r>
            <w:r>
              <w:rPr>
                <w:rFonts w:ascii="Calibri" w:hAnsi="Calibri" w:cs="Calibri"/>
                <w:color w:val="000000"/>
              </w:rPr>
              <w:t xml:space="preserve"> </w:t>
            </w:r>
            <w:r>
              <w:rPr>
                <w:rFonts w:hint="eastAsia" w:ascii="Calibri" w:hAnsi="Calibri" w:cs="Calibri"/>
                <w:color w:val="000000"/>
              </w:rPr>
              <w:t xml:space="preserve">boolean </w:t>
            </w:r>
            <w:r>
              <w:rPr>
                <w:rFonts w:ascii="Calibri" w:hAnsi="Calibri" w:cs="Calibri"/>
                <w:color w:val="000000"/>
              </w:rPr>
              <w:t>changeAuthority</w:t>
            </w:r>
            <w:r>
              <w:rPr>
                <w:rFonts w:hint="eastAsia" w:ascii="Calibri" w:hAnsi="Calibri" w:cs="Calibri"/>
                <w:color w:val="000000"/>
              </w:rPr>
              <w:t xml:space="preserve"> (</w:t>
            </w:r>
            <w:r>
              <w:rPr>
                <w:rFonts w:ascii="Calibri" w:hAnsi="Calibri" w:cs="Calibri"/>
                <w:color w:val="000000"/>
              </w:rPr>
              <w:t>ArrayList&lt;Integer&gt; authority</w:t>
            </w:r>
            <w:r>
              <w:rPr>
                <w:rFonts w:hint="eastAsia" w:ascii="Calibri" w:hAnsi="Calibri" w:cs="Calibri"/>
                <w:color w:val="000000"/>
              </w:rPr>
              <w:t>,String position)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管理员启动员工帐号管理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在一次员工帐号管理中</w:t>
            </w:r>
            <w:r>
              <w:rPr>
                <w:rFonts w:ascii="Calibri" w:hAnsi="Calibri" w:cs="Calibri"/>
                <w:color w:val="000000"/>
              </w:rPr>
              <w:t>修改相应职位的权限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ascii="Calibri" w:hAnsi="Calibri" w:cs="Calibri"/>
                <w:color w:val="000000"/>
                <w:sz w:val="22"/>
              </w:rPr>
              <w:t>StaffManage</w:t>
            </w:r>
            <w:r>
              <w:rPr>
                <w:rFonts w:ascii="Calibri" w:hAnsi="Calibri" w:cs="Calibri"/>
                <w:color w:val="000000"/>
              </w:rPr>
              <w:t>. getStaffInfo</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 xml:space="preserve">ublic </w:t>
            </w:r>
            <w:r>
              <w:rPr>
                <w:rFonts w:ascii="Calibri" w:hAnsi="Calibri" w:cs="Calibri"/>
                <w:color w:val="000000"/>
              </w:rPr>
              <w:t>StaffInfoVO getStaffInfo</w:t>
            </w:r>
            <w:r>
              <w:rPr>
                <w:rFonts w:hint="eastAsia" w:ascii="Calibri" w:hAnsi="Calibri" w:cs="Calibri"/>
                <w:color w:val="000000"/>
              </w:rPr>
              <w:t xml:space="preserve"> (long </w:t>
            </w:r>
            <w:r>
              <w:rPr>
                <w:rFonts w:ascii="Calibri" w:hAnsi="Calibri" w:cs="Calibri"/>
                <w:color w:val="000000"/>
              </w:rPr>
              <w:t>Staf</w:t>
            </w:r>
            <w:r>
              <w:rPr>
                <w:rFonts w:hint="eastAsia" w:ascii="Calibri" w:hAnsi="Calibri" w:cs="Calibri"/>
                <w:color w:val="000000"/>
              </w:rPr>
              <w:t>fId)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管理员启动员工帐号管理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在一次员工帐号管理中获得员工信息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ascii="Calibri" w:hAnsi="Calibri" w:cs="Calibri"/>
                <w:color w:val="000000"/>
                <w:sz w:val="22"/>
              </w:rPr>
              <w:t>StaffManage</w:t>
            </w:r>
            <w:r>
              <w:rPr>
                <w:rFonts w:ascii="Calibri" w:hAnsi="Calibri" w:cs="Calibri"/>
                <w:color w:val="000000"/>
              </w:rPr>
              <w:t>. addStaffInfo</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w:t>
            </w:r>
            <w:r>
              <w:rPr>
                <w:rFonts w:ascii="Calibri" w:hAnsi="Calibri" w:cs="Calibri"/>
                <w:color w:val="000000"/>
              </w:rPr>
              <w:t xml:space="preserve"> </w:t>
            </w:r>
            <w:r>
              <w:rPr>
                <w:rFonts w:hint="eastAsia" w:ascii="Calibri" w:hAnsi="Calibri" w:cs="Calibri"/>
                <w:color w:val="000000"/>
              </w:rPr>
              <w:t xml:space="preserve">void </w:t>
            </w:r>
            <w:r>
              <w:rPr>
                <w:rFonts w:ascii="Calibri" w:hAnsi="Calibri" w:cs="Calibri"/>
                <w:color w:val="000000"/>
              </w:rPr>
              <w:t>addStaffInfo</w:t>
            </w:r>
            <w:r>
              <w:rPr>
                <w:rFonts w:hint="eastAsia" w:ascii="Calibri" w:hAnsi="Calibri" w:cs="Calibri"/>
                <w:color w:val="000000"/>
              </w:rPr>
              <w:t xml:space="preserve"> (</w:t>
            </w:r>
            <w:r>
              <w:rPr>
                <w:rFonts w:ascii="Calibri" w:hAnsi="Calibri" w:cs="Calibri"/>
                <w:color w:val="000000"/>
              </w:rPr>
              <w:t>StaffInfoVO StaffInfo</w:t>
            </w:r>
            <w:r>
              <w:rPr>
                <w:rFonts w:hint="eastAsia" w:ascii="Calibri" w:hAnsi="Calibri" w:cs="Calibri"/>
                <w:color w:val="00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管理员启动员工帐号管理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在一次员工帐号管理中增加员工帐号信息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ascii="Calibri" w:hAnsi="Calibri" w:cs="Calibri"/>
                <w:color w:val="000000"/>
                <w:sz w:val="22"/>
              </w:rPr>
              <w:t>StaffManage</w:t>
            </w:r>
            <w:r>
              <w:rPr>
                <w:rFonts w:ascii="Calibri" w:hAnsi="Calibri" w:cs="Calibri"/>
                <w:color w:val="000000"/>
              </w:rPr>
              <w:t>. deleteStaff</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w:t>
            </w:r>
            <w:r>
              <w:rPr>
                <w:rFonts w:ascii="Calibri" w:hAnsi="Calibri" w:cs="Calibri"/>
                <w:color w:val="000000"/>
              </w:rPr>
              <w:t xml:space="preserve"> </w:t>
            </w:r>
            <w:r>
              <w:rPr>
                <w:rFonts w:hint="eastAsia" w:ascii="Calibri" w:hAnsi="Calibri" w:cs="Calibri"/>
                <w:color w:val="000000"/>
              </w:rPr>
              <w:t>void</w:t>
            </w:r>
            <w:r>
              <w:rPr>
                <w:rFonts w:ascii="Calibri" w:hAnsi="Calibri" w:cs="Calibri"/>
                <w:color w:val="000000"/>
              </w:rPr>
              <w:t xml:space="preserve"> delete</w:t>
            </w:r>
            <w:r>
              <w:rPr>
                <w:rFonts w:hint="eastAsia" w:ascii="Calibri" w:hAnsi="Calibri" w:cs="Calibri"/>
                <w:color w:val="000000"/>
              </w:rPr>
              <w:t>S</w:t>
            </w:r>
            <w:r>
              <w:rPr>
                <w:rFonts w:ascii="Calibri" w:hAnsi="Calibri" w:cs="Calibri"/>
                <w:color w:val="000000"/>
              </w:rPr>
              <w:t>taff</w:t>
            </w:r>
            <w:r>
              <w:rPr>
                <w:rFonts w:hint="eastAsia" w:ascii="Calibri" w:hAnsi="Calibri" w:cs="Calibri"/>
                <w:color w:val="000000"/>
              </w:rPr>
              <w:t xml:space="preserve"> (long </w:t>
            </w:r>
            <w:r>
              <w:rPr>
                <w:rFonts w:ascii="Calibri" w:hAnsi="Calibri" w:cs="Calibri"/>
                <w:color w:val="000000"/>
              </w:rPr>
              <w:t>Staf</w:t>
            </w:r>
            <w:r>
              <w:rPr>
                <w:rFonts w:hint="eastAsia" w:ascii="Calibri" w:hAnsi="Calibri" w:cs="Calibri"/>
                <w:color w:val="000000"/>
              </w:rPr>
              <w:t>fId)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管理员启动员工帐号管理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在一次员工帐号管理中删除员工帐号信息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ascii="Calibri" w:hAnsi="Calibri" w:cs="Calibri"/>
                <w:color w:val="000000"/>
                <w:sz w:val="22"/>
              </w:rPr>
              <w:t>StaffManage</w:t>
            </w:r>
            <w:r>
              <w:rPr>
                <w:rFonts w:ascii="Calibri" w:hAnsi="Calibri" w:cs="Calibri"/>
                <w:color w:val="000000"/>
              </w:rPr>
              <w:t>.endManagement</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w:t>
            </w:r>
            <w:r>
              <w:rPr>
                <w:rFonts w:ascii="Calibri" w:hAnsi="Calibri" w:cs="Calibri"/>
                <w:color w:val="000000"/>
              </w:rPr>
              <w:t xml:space="preserve"> </w:t>
            </w:r>
            <w:r>
              <w:rPr>
                <w:rFonts w:hint="eastAsia" w:ascii="Calibri" w:hAnsi="Calibri" w:cs="Calibri"/>
                <w:color w:val="000000"/>
              </w:rPr>
              <w:t xml:space="preserve">void </w:t>
            </w:r>
            <w:r>
              <w:rPr>
                <w:rFonts w:ascii="Calibri" w:hAnsi="Calibri" w:cs="Calibri"/>
                <w:color w:val="000000"/>
              </w:rPr>
              <w:t>endManagement</w:t>
            </w:r>
            <w:r>
              <w:rPr>
                <w:rFonts w:hint="eastAsia" w:ascii="Calibri" w:hAnsi="Calibri" w:cs="Calibri"/>
                <w:color w:val="00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已确认所有管理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保存操作日志，保存所有已更新数据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ascii="Calibri" w:hAnsi="Calibri" w:cs="Calibri"/>
                <w:color w:val="000000"/>
                <w:sz w:val="22"/>
              </w:rPr>
              <w:t>StaffManage</w:t>
            </w:r>
            <w:r>
              <w:rPr>
                <w:rFonts w:ascii="Calibri" w:hAnsi="Calibri" w:cs="Calibri"/>
                <w:color w:val="000000"/>
              </w:rPr>
              <w:t>. getAllStaff</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ascii="Calibri" w:hAnsi="Calibri" w:cs="Calibri"/>
                <w:color w:val="000000"/>
              </w:rPr>
              <w:t>P</w:t>
            </w:r>
            <w:r>
              <w:rPr>
                <w:rFonts w:hint="eastAsia" w:ascii="Calibri" w:hAnsi="Calibri" w:cs="Calibri"/>
                <w:color w:val="000000"/>
              </w:rPr>
              <w:t>ublic</w:t>
            </w:r>
            <w:r>
              <w:rPr>
                <w:rFonts w:ascii="Calibri" w:hAnsi="Calibri" w:cs="Calibri"/>
                <w:color w:val="000000"/>
              </w:rPr>
              <w:t xml:space="preserve"> ArrayList&lt;StaffInfoVO&gt; </w:t>
            </w:r>
            <w:r>
              <w:rPr>
                <w:rFonts w:hint="eastAsia" w:ascii="Calibri" w:hAnsi="Calibri" w:cs="Calibri"/>
                <w:color w:val="000000"/>
              </w:rPr>
              <w:t>getAllS</w:t>
            </w:r>
            <w:r>
              <w:rPr>
                <w:rFonts w:ascii="Calibri" w:hAnsi="Calibri" w:cs="Calibri"/>
                <w:color w:val="000000"/>
              </w:rPr>
              <w:t>taff</w:t>
            </w:r>
            <w:r>
              <w:rPr>
                <w:rFonts w:hint="eastAsia" w:ascii="Calibri" w:hAnsi="Calibri" w:cs="Calibri"/>
                <w:color w:val="00000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管理员启动员工帐号管理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在一次员工帐号管理中获得所有员工帐号信息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000000" w:sz="4"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Salary.changeSalary</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Public boolean changeSalary(long StaffId,SalaryVO salary)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000000" w:sz="4" w:space="0"/>
              <w:left w:val="single" w:color="4F81BD" w:sz="8" w:space="0"/>
              <w:bottom w:val="single" w:color="000000" w:sz="4"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总经理启动人员机构管理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000000" w:sz="4"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在一次人员机构管理中调整人员工资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rFonts w:ascii="Calibri" w:hAnsi="Calibri" w:cs="Calibri"/>
                <w:color w:val="FFFFFF"/>
              </w:rPr>
            </w:pPr>
            <w:r>
              <w:rPr>
                <w:rFonts w:hint="eastAsia" w:ascii="Calibri" w:hAnsi="Calibri" w:cs="Calibri"/>
                <w:b/>
                <w:color w:val="FFFFFF"/>
              </w:rPr>
              <w:t>需要的服务（需接口）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服务名</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StaffManage</w:t>
            </w:r>
            <w:r>
              <w:rPr>
                <w:rFonts w:ascii="Calibri" w:hAnsi="Calibri" w:cs="Calibri"/>
                <w:color w:val="000000"/>
              </w:rPr>
              <w:t>DataService. insert (StaffInfoPO</w:t>
            </w:r>
            <w:r>
              <w:rPr>
                <w:rFonts w:hint="eastAsia" w:ascii="Calibri" w:hAnsi="Calibri" w:cs="Calibri"/>
                <w:color w:val="000000"/>
              </w:rPr>
              <w:t xml:space="preserve"> po</w:t>
            </w:r>
            <w:r>
              <w:rPr>
                <w:rFonts w:ascii="Calibri" w:hAnsi="Calibri" w:cs="Calibri"/>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插入</w:t>
            </w:r>
            <w:r>
              <w:rPr>
                <w:rFonts w:ascii="Calibri" w:hAnsi="Calibri" w:cs="Calibri"/>
                <w:color w:val="000000"/>
              </w:rPr>
              <w:t>单一持久化对象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StaffManage</w:t>
            </w:r>
            <w:r>
              <w:rPr>
                <w:rFonts w:ascii="Calibri" w:hAnsi="Calibri" w:cs="Calibri"/>
                <w:color w:val="000000"/>
              </w:rPr>
              <w:t>DataService. delete (StaffInfoPO</w:t>
            </w:r>
            <w:r>
              <w:rPr>
                <w:rFonts w:hint="eastAsia" w:ascii="Calibri" w:hAnsi="Calibri" w:cs="Calibri"/>
                <w:color w:val="000000"/>
              </w:rPr>
              <w:t xml:space="preserve"> po</w:t>
            </w:r>
            <w:r>
              <w:rPr>
                <w:rFonts w:ascii="Calibri" w:hAnsi="Calibri" w:cs="Calibri"/>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删除</w:t>
            </w:r>
            <w:r>
              <w:rPr>
                <w:rFonts w:ascii="Calibri" w:hAnsi="Calibri" w:cs="Calibri"/>
                <w:color w:val="000000"/>
              </w:rPr>
              <w:t>单一持久化对象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StaffManage</w:t>
            </w:r>
            <w:r>
              <w:rPr>
                <w:rFonts w:ascii="Calibri" w:hAnsi="Calibri" w:cs="Calibri"/>
                <w:color w:val="000000"/>
              </w:rPr>
              <w:t>DataService. update (StaffInfoPO</w:t>
            </w:r>
            <w:r>
              <w:rPr>
                <w:rFonts w:hint="eastAsia" w:ascii="Calibri" w:hAnsi="Calibri" w:cs="Calibri"/>
                <w:color w:val="000000"/>
              </w:rPr>
              <w:t xml:space="preserve"> po</w:t>
            </w:r>
            <w:r>
              <w:rPr>
                <w:rFonts w:ascii="Calibri" w:hAnsi="Calibri" w:cs="Calibri"/>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更新</w:t>
            </w:r>
            <w:r>
              <w:rPr>
                <w:rFonts w:ascii="Calibri" w:hAnsi="Calibri" w:cs="Calibri"/>
                <w:color w:val="000000"/>
              </w:rPr>
              <w:t>单一持久化对象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StaffManage</w:t>
            </w:r>
            <w:r>
              <w:rPr>
                <w:rFonts w:ascii="Calibri" w:hAnsi="Calibri" w:cs="Calibri"/>
                <w:color w:val="000000"/>
              </w:rPr>
              <w:t>DataService. find (long</w:t>
            </w:r>
            <w:r>
              <w:rPr>
                <w:rFonts w:hint="eastAsia" w:ascii="Calibri" w:hAnsi="Calibri" w:cs="Calibri"/>
                <w:color w:val="000000"/>
              </w:rPr>
              <w:t xml:space="preserve"> StaffId</w:t>
            </w:r>
            <w:r>
              <w:rPr>
                <w:rFonts w:ascii="Calibri" w:hAnsi="Calibri" w:cs="Calibri"/>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根据ID进行</w:t>
            </w:r>
            <w:r>
              <w:rPr>
                <w:rFonts w:ascii="Calibri" w:hAnsi="Calibri" w:cs="Calibri"/>
                <w:color w:val="000000"/>
              </w:rPr>
              <w:t>查找单一持久化对象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StaffManage</w:t>
            </w:r>
            <w:r>
              <w:rPr>
                <w:rFonts w:ascii="Calibri" w:hAnsi="Calibri" w:cs="Calibri"/>
                <w:color w:val="000000"/>
              </w:rPr>
              <w:t>DataService. find</w:t>
            </w:r>
            <w:r>
              <w:rPr>
                <w:rFonts w:hint="eastAsia" w:ascii="Calibri" w:hAnsi="Calibri" w:cs="Calibri"/>
                <w:color w:val="000000"/>
              </w:rPr>
              <w:t>All</w:t>
            </w:r>
            <w:r>
              <w:rPr>
                <w:rFonts w:ascii="Calibri" w:hAnsi="Calibri" w:cs="Calibri"/>
                <w:color w:val="000000"/>
              </w:rPr>
              <w:t xml:space="preserve"> ()</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ascii="Calibri" w:hAnsi="Calibri" w:cs="Calibri"/>
                <w:color w:val="000000"/>
              </w:rPr>
              <w:t>查找</w:t>
            </w:r>
            <w:r>
              <w:rPr>
                <w:rFonts w:hint="eastAsia" w:ascii="Calibri" w:hAnsi="Calibri" w:cs="Calibri"/>
                <w:color w:val="000000"/>
              </w:rPr>
              <w:t>所有</w:t>
            </w:r>
            <w:r>
              <w:rPr>
                <w:rFonts w:ascii="Calibri" w:hAnsi="Calibri" w:cs="Calibri"/>
                <w:color w:val="000000"/>
              </w:rPr>
              <w:t>持久化对象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StaffManage</w:t>
            </w:r>
            <w:r>
              <w:rPr>
                <w:rFonts w:ascii="Calibri" w:hAnsi="Calibri" w:cs="Calibri"/>
                <w:color w:val="000000"/>
              </w:rPr>
              <w:t xml:space="preserve">DataService. </w:t>
            </w:r>
            <w:r>
              <w:rPr>
                <w:rFonts w:hint="eastAsia" w:ascii="Calibri" w:hAnsi="Calibri" w:cs="Calibri"/>
                <w:color w:val="000000"/>
              </w:rPr>
              <w:t>finish()</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ascii="Calibri" w:hAnsi="Calibri" w:cs="Calibri"/>
                <w:color w:val="000000"/>
              </w:rPr>
              <w:t>结束操作</w:t>
            </w:r>
          </w:p>
        </w:tc>
      </w:tr>
    </w:tbl>
    <w:p>
      <w:pPr>
        <w:ind w:left="2962" w:firstLine="398"/>
        <w:rPr>
          <w:b/>
        </w:rPr>
      </w:pPr>
    </w:p>
    <w:p>
      <w:pPr>
        <w:ind w:left="2962" w:firstLine="398"/>
        <w:rPr>
          <w:b/>
        </w:rPr>
      </w:pPr>
    </w:p>
    <w:p>
      <w:pPr>
        <w:ind w:left="2962" w:firstLine="398"/>
        <w:rPr>
          <w:b/>
        </w:rPr>
      </w:pPr>
    </w:p>
    <w:p>
      <w:pPr>
        <w:ind w:left="2962" w:firstLine="398"/>
        <w:rPr>
          <w:b/>
        </w:rPr>
      </w:pPr>
    </w:p>
    <w:p>
      <w:pPr>
        <w:ind w:left="2962" w:firstLine="398"/>
        <w:rPr>
          <w:b/>
        </w:rPr>
      </w:pPr>
    </w:p>
    <w:p>
      <w:pPr/>
    </w:p>
    <w:p>
      <w:pPr/>
    </w:p>
    <w:p>
      <w:pPr/>
    </w:p>
    <w:p>
      <w:pPr>
        <w:pStyle w:val="2"/>
        <w:widowControl/>
        <w:numPr>
          <w:ilvl w:val="3"/>
          <w:numId w:val="1"/>
        </w:numPr>
        <w:rPr>
          <w:rFonts w:ascii="宋体" w:hAnsi="宋体" w:cs="宋体"/>
          <w:sz w:val="24"/>
          <w:szCs w:val="28"/>
        </w:rPr>
      </w:pPr>
      <w:r>
        <w:rPr>
          <w:rFonts w:hint="eastAsia" w:ascii="宋体" w:hAnsi="宋体" w:cs="宋体"/>
          <w:sz w:val="24"/>
          <w:szCs w:val="28"/>
        </w:rPr>
        <w:t>LogInbl模块</w:t>
      </w:r>
    </w:p>
    <w:p>
      <w:pPr>
        <w:pStyle w:val="38"/>
        <w:ind w:firstLine="0" w:firstLineChars="0"/>
      </w:pPr>
      <w:r>
        <w:rPr>
          <w:rFonts w:hint="eastAsia"/>
        </w:rPr>
        <w:t>（1）模块概述</w:t>
      </w:r>
    </w:p>
    <w:p>
      <w:pPr>
        <w:pStyle w:val="38"/>
        <w:ind w:firstLine="0" w:firstLineChars="0"/>
      </w:pPr>
      <w:r>
        <w:rPr>
          <w:rFonts w:hint="eastAsia"/>
        </w:rPr>
        <w:t xml:space="preserve">    </w:t>
      </w:r>
      <w:r>
        <w:rPr>
          <w:sz w:val="20"/>
        </w:rPr>
        <w:t xml:space="preserve"> </w:t>
      </w:r>
      <w:r>
        <w:rPr>
          <w:sz w:val="21"/>
          <w:szCs w:val="28"/>
        </w:rPr>
        <w:t>logInbl</w:t>
      </w:r>
      <w:r>
        <w:rPr>
          <w:rFonts w:hint="eastAsia"/>
        </w:rPr>
        <w:t>模块承担的需求参见需求规格说明文档功能需求及相关非功能需求</w:t>
      </w:r>
    </w:p>
    <w:p>
      <w:pPr>
        <w:pStyle w:val="38"/>
        <w:ind w:firstLine="0" w:firstLineChars="0"/>
      </w:pPr>
      <w:r>
        <w:rPr>
          <w:rFonts w:hint="eastAsia"/>
        </w:rPr>
        <w:t xml:space="preserve">     </w:t>
      </w:r>
      <w:r>
        <w:rPr>
          <w:sz w:val="21"/>
          <w:szCs w:val="28"/>
        </w:rPr>
        <w:t>logIn</w:t>
      </w:r>
      <w:r>
        <w:rPr>
          <w:rFonts w:hint="eastAsia"/>
        </w:rPr>
        <w:t>bl模块的职责及接口参见软件系统结构描述文档表13</w:t>
      </w:r>
    </w:p>
    <w:p>
      <w:pPr>
        <w:pStyle w:val="38"/>
        <w:ind w:firstLine="0" w:firstLineChars="0"/>
      </w:pPr>
      <w:r>
        <w:rPr>
          <w:rFonts w:hint="eastAsia"/>
        </w:rPr>
        <w:t>（2）整体结构</w:t>
      </w:r>
    </w:p>
    <w:p>
      <w:pPr>
        <w:pStyle w:val="38"/>
        <w:ind w:left="420" w:firstLineChars="0"/>
      </w:pPr>
      <w:r>
        <w:t>根据体系结构的设计，我们将系统分为展示层、业务逻辑层、数据层。每一层之间为了增加灵活性，我们会添加接口。比如展示层和业务逻辑层之间，我们添加</w:t>
      </w:r>
      <w:r>
        <w:rPr>
          <w:rFonts w:hint="eastAsia"/>
        </w:rPr>
        <w:t>businesslogicservice.</w:t>
      </w:r>
      <w:r>
        <w:rPr>
          <w:rFonts w:ascii="Times New Roman" w:hAnsi="Times New Roman" w:cs="Times New Roman"/>
          <w:sz w:val="21"/>
          <w:szCs w:val="28"/>
        </w:rPr>
        <w:t>logIn</w:t>
      </w:r>
      <w:r>
        <w:rPr>
          <w:rFonts w:hint="eastAsia"/>
        </w:rPr>
        <w:t>blservice接口。业务逻辑层和数据层之间添加dataservice.</w:t>
      </w:r>
      <w:r>
        <w:rPr>
          <w:sz w:val="24"/>
          <w:szCs w:val="28"/>
        </w:rPr>
        <w:t xml:space="preserve"> </w:t>
      </w:r>
      <w:r>
        <w:rPr>
          <w:sz w:val="21"/>
          <w:szCs w:val="28"/>
        </w:rPr>
        <w:t>logIn</w:t>
      </w:r>
      <w:r>
        <w:rPr>
          <w:rFonts w:hint="eastAsia"/>
        </w:rPr>
        <w:t>dataservice接口。为了隔离业务逻辑指责和逻辑控制职责，我们增加了logInController。UserPO是作为个人帐号信息的持久化对象被添加到设计模型中去的。</w:t>
      </w:r>
    </w:p>
    <w:p>
      <w:pPr>
        <w:ind w:firstLine="210" w:firstLineChars="100"/>
      </w:pPr>
    </w:p>
    <w:p>
      <w:pPr>
        <w:ind w:firstLine="211" w:firstLineChars="100"/>
        <w:jc w:val="center"/>
        <w:rPr>
          <w:b/>
          <w:bCs/>
        </w:rPr>
      </w:pPr>
      <w:r>
        <w:rPr>
          <w:rFonts w:hint="eastAsia"/>
          <w:b/>
          <w:bCs/>
        </w:rPr>
        <w:t xml:space="preserve">表15 </w:t>
      </w:r>
      <w:r>
        <w:rPr>
          <w:rFonts w:hint="eastAsia"/>
          <w:b/>
          <w:bCs/>
          <w:lang w:val="en-US" w:eastAsia="zh-CN"/>
        </w:rPr>
        <w:t>登录</w:t>
      </w:r>
      <w:r>
        <w:rPr>
          <w:rFonts w:hint="eastAsia"/>
          <w:b/>
          <w:bCs/>
        </w:rPr>
        <w:t>业务逻辑层详细设计的上下文</w:t>
      </w:r>
    </w:p>
    <w:tbl>
      <w:tblPr>
        <w:tblStyle w:val="20"/>
        <w:tblW w:w="8522"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503"/>
        <w:gridCol w:w="728"/>
        <w:gridCol w:w="7291"/>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03" w:type="dxa"/>
            <w:vMerge w:val="restart"/>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r>
              <w:rPr>
                <w:rFonts w:hint="eastAsia" w:ascii="Calibri" w:hAnsi="Calibri" w:cs="Calibri"/>
              </w:rPr>
              <w:t>输入</w:t>
            </w: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需求</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ascii="Calibri" w:hAnsi="Calibri" w:cs="Calibri"/>
              </w:rPr>
              <w:t>参见：快递物流系统用例文档</w:t>
            </w:r>
            <w:r>
              <w:rPr>
                <w:rFonts w:hint="eastAsia" w:ascii="Calibri" w:hAnsi="Calibri" w:cs="Calibri"/>
              </w:rPr>
              <w:t>V3.3 “用例三十一 账号信息管理”</w:t>
            </w:r>
          </w:p>
          <w:p>
            <w:pPr>
              <w:ind w:firstLine="630" w:firstLineChars="300"/>
              <w:rPr>
                <w:rFonts w:ascii="Calibri" w:hAnsi="Calibri" w:cs="Calibri"/>
              </w:rPr>
            </w:pPr>
            <w:r>
              <w:rPr>
                <w:rFonts w:hint="eastAsia" w:ascii="Calibri" w:hAnsi="Calibri" w:cs="Calibri"/>
              </w:rPr>
              <w:t>快递物流系统需求规格说明文档V1.6中的3.2及3.3节</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682" w:hRule="atLeast"/>
        </w:trPr>
        <w:tc>
          <w:tcPr>
            <w:tcW w:w="503" w:type="dxa"/>
            <w:vMerge w:val="continue"/>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体系结构</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hint="eastAsia" w:ascii="Calibri" w:hAnsi="Calibri" w:cs="Calibri"/>
              </w:rPr>
              <w:t>//被Presentation层调用的接口</w:t>
            </w:r>
          </w:p>
          <w:p>
            <w:pPr>
              <w:rPr>
                <w:rFonts w:ascii="Calibri" w:hAnsi="Calibri" w:cs="Calibri"/>
              </w:rPr>
            </w:pPr>
            <w:r>
              <w:rPr>
                <w:rFonts w:ascii="Calibri" w:hAnsi="Calibri" w:cs="Calibri"/>
              </w:rPr>
              <w:t xml:space="preserve">public interface </w:t>
            </w:r>
            <w:r>
              <w:rPr>
                <w:rFonts w:hint="eastAsia" w:ascii="Calibri" w:hAnsi="Calibri" w:cs="Calibri"/>
              </w:rPr>
              <w:t>LogIn</w:t>
            </w:r>
            <w:r>
              <w:rPr>
                <w:rFonts w:ascii="Calibri" w:hAnsi="Calibri" w:cs="Calibri"/>
              </w:rPr>
              <w:t>BLService {</w:t>
            </w:r>
          </w:p>
          <w:p>
            <w:pPr>
              <w:ind w:firstLine="0" w:firstLineChars="0"/>
              <w:rPr>
                <w:rFonts w:ascii="Calibri" w:hAnsi="Calibri" w:cs="Calibri"/>
                <w:sz w:val="18"/>
              </w:rPr>
            </w:pPr>
            <w:r>
              <w:rPr>
                <w:rFonts w:hint="eastAsia" w:ascii="Calibri" w:hAnsi="Calibri" w:cs="Calibri"/>
              </w:rPr>
              <w:t xml:space="preserve">    </w:t>
            </w:r>
            <w:r>
              <w:rPr>
                <w:rFonts w:ascii="Calibri" w:hAnsi="Calibri" w:cs="Calibri"/>
              </w:rPr>
              <w:t>public ResultMessage logIn(long UserId, String password)</w:t>
            </w:r>
          </w:p>
          <w:p>
            <w:pPr>
              <w:ind w:firstLine="420" w:firstLineChars="200"/>
              <w:rPr>
                <w:rFonts w:ascii="Calibri" w:hAnsi="Calibri" w:cs="Calibri"/>
              </w:rPr>
            </w:pPr>
            <w:r>
              <w:rPr>
                <w:rFonts w:ascii="Calibri" w:hAnsi="Calibri" w:cs="Calibri"/>
              </w:rPr>
              <w:t>public UserVO getCurrentUser()</w:t>
            </w:r>
            <w:r>
              <w:rPr>
                <w:rFonts w:hint="eastAsia" w:ascii="Calibri" w:hAnsi="Calibri" w:cs="Calibri"/>
              </w:rPr>
              <w:t>;</w:t>
            </w:r>
          </w:p>
          <w:p>
            <w:pPr>
              <w:rPr>
                <w:rFonts w:ascii="Calibri" w:hAnsi="Calibri" w:cs="Calibri"/>
              </w:rPr>
            </w:pPr>
            <w:r>
              <w:rPr>
                <w:rFonts w:hint="eastAsia" w:ascii="Calibri" w:hAnsi="Calibri" w:cs="Calibri"/>
              </w:rPr>
              <w:t>}</w:t>
            </w:r>
          </w:p>
          <w:p>
            <w:pPr>
              <w:rPr>
                <w:rFonts w:ascii="Calibri" w:hAnsi="Calibri" w:cs="Calibri"/>
              </w:rPr>
            </w:pPr>
          </w:p>
          <w:p>
            <w:pPr>
              <w:rPr>
                <w:rFonts w:ascii="Calibri" w:hAnsi="Calibri" w:cs="Calibri"/>
              </w:rPr>
            </w:pPr>
            <w:r>
              <w:rPr>
                <w:rFonts w:hint="eastAsia" w:ascii="Calibri" w:hAnsi="Calibri" w:cs="Calibri"/>
              </w:rPr>
              <w:t>//调用DataService层的接口</w:t>
            </w:r>
          </w:p>
          <w:p>
            <w:pPr>
              <w:rPr>
                <w:rFonts w:ascii="Calibri" w:hAnsi="Calibri" w:cs="Calibri"/>
              </w:rPr>
            </w:pPr>
            <w:r>
              <w:rPr>
                <w:rFonts w:ascii="Calibri" w:hAnsi="Calibri" w:cs="Calibri"/>
              </w:rPr>
              <w:t>public interface UserDataService extends Remote{</w:t>
            </w:r>
          </w:p>
          <w:p>
            <w:pPr>
              <w:ind w:firstLine="420" w:firstLineChars="200"/>
              <w:rPr>
                <w:rFonts w:ascii="Calibri" w:hAnsi="Calibri" w:cs="Calibri"/>
                <w:sz w:val="18"/>
              </w:rPr>
            </w:pPr>
            <w:r>
              <w:rPr>
                <w:rFonts w:ascii="Calibri" w:hAnsi="Calibri" w:cs="Calibri"/>
              </w:rPr>
              <w:t>public void insert(ArrayList&lt;UserPO&gt; User) throws RemoteException;</w:t>
            </w:r>
          </w:p>
          <w:p>
            <w:pPr>
              <w:ind w:firstLine="420" w:firstLineChars="200"/>
              <w:rPr>
                <w:rFonts w:ascii="Calibri" w:hAnsi="Calibri" w:cs="Calibri"/>
              </w:rPr>
            </w:pPr>
            <w:r>
              <w:rPr>
                <w:rFonts w:ascii="Calibri" w:hAnsi="Calibri" w:cs="Calibri"/>
              </w:rPr>
              <w:t>public UserPO find(long UserId) throws RemoteException;</w:t>
            </w:r>
          </w:p>
          <w:p>
            <w:pPr>
              <w:ind w:firstLine="420" w:firstLineChars="200"/>
              <w:rPr>
                <w:rFonts w:ascii="Calibri" w:hAnsi="Calibri" w:cs="Calibri"/>
              </w:rPr>
            </w:pPr>
            <w:r>
              <w:rPr>
                <w:rFonts w:ascii="Calibri" w:hAnsi="Calibri" w:cs="Calibri"/>
              </w:rPr>
              <w:t>public void update(UserPO po) throws RemoteException;</w:t>
            </w:r>
          </w:p>
          <w:p>
            <w:pPr>
              <w:ind w:firstLine="420" w:firstLineChars="200"/>
              <w:rPr>
                <w:rFonts w:ascii="Calibri" w:hAnsi="Calibri" w:cs="Calibri"/>
              </w:rPr>
            </w:pPr>
            <w:r>
              <w:rPr>
                <w:rFonts w:ascii="Calibri" w:hAnsi="Calibri" w:cs="Calibri"/>
              </w:rPr>
              <w:t>public void finish() throws RemoteException;</w:t>
            </w:r>
          </w:p>
          <w:p>
            <w:pPr>
              <w:ind w:firstLine="420" w:firstLineChars="200"/>
              <w:rPr>
                <w:rFonts w:ascii="Calibri" w:hAnsi="Calibri" w:cs="Calibri"/>
              </w:rPr>
            </w:pPr>
            <w:r>
              <w:rPr>
                <w:rFonts w:ascii="Calibri" w:hAnsi="Calibri" w:cs="Calibri"/>
              </w:rPr>
              <w:t xml:space="preserve">public void InitialInsert(ArrayList&lt;UserPO&gt; User) throws RemoteException </w:t>
            </w:r>
            <w:r>
              <w:rPr>
                <w:rFonts w:hint="eastAsia" w:ascii="Calibri" w:hAnsi="Calibri" w:cs="Calibri"/>
              </w:rPr>
              <w:t>;</w:t>
            </w:r>
          </w:p>
          <w:p>
            <w:pPr>
              <w:ind w:firstLine="420" w:firstLineChars="200"/>
              <w:rPr>
                <w:rFonts w:ascii="Calibri" w:hAnsi="Calibri" w:cs="Calibri"/>
              </w:rPr>
            </w:pPr>
            <w:r>
              <w:rPr>
                <w:rFonts w:ascii="Calibri" w:hAnsi="Calibri" w:cs="Calibri"/>
              </w:rPr>
              <w:t>public void delete(UserPO po) throws RemoteException</w:t>
            </w:r>
            <w:r>
              <w:rPr>
                <w:rFonts w:hint="eastAsia" w:ascii="Calibri" w:hAnsi="Calibri" w:cs="Calibri"/>
              </w:rPr>
              <w:t>;</w:t>
            </w:r>
          </w:p>
          <w:p>
            <w:pPr>
              <w:ind w:firstLine="420" w:firstLineChars="200"/>
              <w:rPr>
                <w:rFonts w:ascii="Calibri" w:hAnsi="Calibri" w:cs="Calibri"/>
              </w:rPr>
            </w:pPr>
            <w:r>
              <w:rPr>
                <w:rFonts w:ascii="Calibri" w:hAnsi="Calibri" w:cs="Calibri"/>
              </w:rPr>
              <w:t>public ArrayList&lt;UserPO&gt; finds() throws RemoteException;</w:t>
            </w:r>
          </w:p>
          <w:p>
            <w:pPr>
              <w:rPr>
                <w:rFonts w:ascii="Calibri" w:hAnsi="Calibri" w:cs="Calibri"/>
              </w:rPr>
            </w:pPr>
            <w:r>
              <w:rPr>
                <w:rFonts w:ascii="Calibri" w:hAnsi="Calibri" w:cs="Calibri"/>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057" w:hRule="atLeast"/>
        </w:trPr>
        <w:tc>
          <w:tcPr>
            <w:tcW w:w="503" w:type="dxa"/>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r>
              <w:rPr>
                <w:rFonts w:hint="eastAsia" w:ascii="Calibri" w:hAnsi="Calibri" w:cs="Calibri"/>
              </w:rPr>
              <w:t>输出</w:t>
            </w: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类图</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ascii="Calibri" w:hAnsi="Calibri" w:cs="Calibri"/>
              </w:rPr>
              <w:drawing>
                <wp:inline distT="0" distB="0" distL="0" distR="0">
                  <wp:extent cx="4486275" cy="25527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17" cstate="print"/>
                          <a:srcRect/>
                          <a:stretch>
                            <a:fillRect/>
                          </a:stretch>
                        </pic:blipFill>
                        <pic:spPr>
                          <a:xfrm>
                            <a:off x="0" y="0"/>
                            <a:ext cx="4486275" cy="2552700"/>
                          </a:xfrm>
                          <a:prstGeom prst="rect">
                            <a:avLst/>
                          </a:prstGeom>
                          <a:noFill/>
                          <a:ln w="9525">
                            <a:noFill/>
                            <a:miter lim="800000"/>
                            <a:headEnd/>
                            <a:tailEnd/>
                          </a:ln>
                        </pic:spPr>
                      </pic:pic>
                    </a:graphicData>
                  </a:graphic>
                </wp:inline>
              </w:drawing>
            </w:r>
          </w:p>
        </w:tc>
      </w:tr>
    </w:tbl>
    <w:p>
      <w:pPr>
        <w:pStyle w:val="38"/>
        <w:ind w:firstLine="0" w:firstLineChars="0"/>
      </w:pPr>
    </w:p>
    <w:p>
      <w:pPr>
        <w:pStyle w:val="38"/>
        <w:ind w:firstLine="0" w:firstLineChars="0"/>
      </w:pPr>
    </w:p>
    <w:p>
      <w:pPr>
        <w:pStyle w:val="38"/>
        <w:ind w:firstLine="0" w:firstLineChars="0"/>
      </w:pPr>
      <w:r>
        <w:t>（3）</w:t>
      </w:r>
      <w:r>
        <w:rPr>
          <w:rFonts w:hint="eastAsia"/>
        </w:rPr>
        <w:t>模块内部类的接口规范</w:t>
      </w:r>
      <w:r>
        <w:rPr>
          <w:rFonts w:hint="eastAsia"/>
        </w:rPr>
        <w:tab/>
      </w:r>
      <w:r>
        <w:rPr>
          <w:rFonts w:hint="eastAsia"/>
        </w:rPr>
        <w:tab/>
      </w:r>
    </w:p>
    <w:p>
      <w:pPr>
        <w:rPr>
          <w:b/>
          <w:bCs/>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w:t>
      </w:r>
      <w:r>
        <w:rPr>
          <w:rFonts w:hint="eastAsia"/>
          <w:b/>
          <w:bCs/>
        </w:rPr>
        <w:t>表39 LogInController的接口规范</w:t>
      </w:r>
    </w:p>
    <w:tbl>
      <w:tblPr>
        <w:tblStyle w:val="20"/>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43"/>
        <w:gridCol w:w="641"/>
        <w:gridCol w:w="4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rFonts w:ascii="Calibri" w:hAnsi="Calibri" w:cs="Calibri"/>
                <w:color w:val="FFFFFF"/>
              </w:rPr>
            </w:pPr>
            <w:r>
              <w:rPr>
                <w:rFonts w:hint="eastAsia" w:ascii="Calibri" w:hAnsi="Calibri" w:cs="Calibri"/>
                <w:b/>
                <w:color w:val="FFFFFF"/>
              </w:rPr>
              <w:t>提供的服务（供接口）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hint="eastAsia" w:ascii="Calibri" w:hAnsi="Calibri" w:cs="Calibri"/>
                <w:color w:val="000000"/>
                <w:sz w:val="22"/>
              </w:rPr>
              <w:t>LogInController</w:t>
            </w:r>
            <w:r>
              <w:rPr>
                <w:rFonts w:ascii="Calibri" w:hAnsi="Calibri" w:cs="Calibri"/>
                <w:color w:val="000000"/>
              </w:rPr>
              <w:t>.</w:t>
            </w:r>
            <w:r>
              <w:rPr>
                <w:rFonts w:ascii="Calibri" w:hAnsi="Calibri" w:cs="Calibri"/>
              </w:rPr>
              <w:t xml:space="preserve"> </w:t>
            </w:r>
            <w:r>
              <w:rPr>
                <w:rFonts w:ascii="Calibri" w:hAnsi="Calibri" w:cs="Calibri"/>
                <w:color w:val="000000"/>
              </w:rPr>
              <w:t>logIn</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ascii="Calibri" w:hAnsi="Calibri" w:cs="Calibri"/>
                <w:color w:val="000000"/>
              </w:rPr>
              <w:t>public ResultMessage logIn(long UserId, String password)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用户打开系统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hint="eastAsia" w:ascii="Calibri" w:hAnsi="Calibri" w:cs="Calibri"/>
                <w:color w:val="000000"/>
                <w:sz w:val="22"/>
              </w:rPr>
              <w:t>LogInController.</w:t>
            </w:r>
            <w:r>
              <w:rPr>
                <w:rFonts w:ascii="Calibri" w:hAnsi="Calibri" w:cs="Calibri"/>
              </w:rPr>
              <w:t xml:space="preserve"> </w:t>
            </w:r>
            <w:r>
              <w:rPr>
                <w:rFonts w:ascii="Calibri" w:hAnsi="Calibri" w:cs="Calibri"/>
                <w:color w:val="000000"/>
                <w:sz w:val="22"/>
              </w:rPr>
              <w:t>getCurrentUser</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ascii="Calibri" w:hAnsi="Calibri" w:cs="Calibri"/>
                <w:color w:val="000000"/>
              </w:rPr>
              <w:t>public UserVO getCurrentUser()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登陆成功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获得当前登陆者信息</w:t>
            </w:r>
          </w:p>
        </w:tc>
      </w:tr>
    </w:tbl>
    <w:tbl>
      <w:tblPr>
        <w:tblStyle w:val="4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5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2"/>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服务名</w:t>
            </w:r>
          </w:p>
        </w:tc>
        <w:tc>
          <w:tcPr>
            <w:tcW w:w="5529"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User.</w:t>
            </w:r>
            <w:r>
              <w:rPr>
                <w:color w:val="000000"/>
              </w:rPr>
              <w:t xml:space="preserve"> getPersonalInfo(long UserId)</w:t>
            </w:r>
          </w:p>
        </w:tc>
        <w:tc>
          <w:tcPr>
            <w:tcW w:w="5529"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根据ID查找单一个人信息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User.</w:t>
            </w:r>
            <w:r>
              <w:rPr>
                <w:color w:val="000000"/>
              </w:rPr>
              <w:t xml:space="preserve"> changePassword</w:t>
            </w:r>
            <w:r>
              <w:rPr>
                <w:rFonts w:hint="eastAsia"/>
                <w:color w:val="000000"/>
              </w:rPr>
              <w:t>(</w:t>
            </w:r>
            <w:r>
              <w:rPr>
                <w:color w:val="000000"/>
              </w:rPr>
              <w:t>String password</w:t>
            </w:r>
            <w:r>
              <w:rPr>
                <w:rFonts w:hint="eastAsia"/>
                <w:color w:val="000000"/>
              </w:rPr>
              <w:t>,long userId)</w:t>
            </w:r>
          </w:p>
        </w:tc>
        <w:tc>
          <w:tcPr>
            <w:tcW w:w="5529"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rPr>
                <w:color w:val="000000"/>
              </w:rPr>
            </w:pPr>
            <w:r>
              <w:rPr>
                <w:rFonts w:hint="eastAsia"/>
                <w:color w:val="000000"/>
              </w:rPr>
              <w:t>User.</w:t>
            </w:r>
            <w:r>
              <w:rPr>
                <w:color w:val="000000"/>
              </w:rPr>
              <w:t xml:space="preserve"> initial(ArrayList&lt;InitUserVO&gt;</w:t>
            </w:r>
            <w:r>
              <w:rPr>
                <w:rFonts w:hint="eastAsia"/>
                <w:color w:val="000000"/>
              </w:rPr>
              <w:t xml:space="preserve"> User</w:t>
            </w:r>
            <w:r>
              <w:rPr>
                <w:color w:val="000000"/>
              </w:rPr>
              <w:t>)</w:t>
            </w:r>
          </w:p>
        </w:tc>
        <w:tc>
          <w:tcPr>
            <w:tcW w:w="5529" w:type="dxa"/>
          </w:tcPr>
          <w:p>
            <w:pPr>
              <w:rPr>
                <w:color w:val="000000"/>
              </w:rPr>
            </w:pPr>
            <w:r>
              <w:rPr>
                <w:rFonts w:hint="eastAsia"/>
                <w:color w:val="000000"/>
              </w:rPr>
              <w:t>期初建账时初始化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rPr>
                <w:color w:val="000000"/>
              </w:rPr>
            </w:pPr>
            <w:r>
              <w:rPr>
                <w:rFonts w:hint="eastAsia"/>
                <w:color w:val="000000"/>
              </w:rPr>
              <w:t>User. changeInfo(UserVO userVO)</w:t>
            </w:r>
          </w:p>
        </w:tc>
        <w:tc>
          <w:tcPr>
            <w:tcW w:w="5529" w:type="dxa"/>
          </w:tcPr>
          <w:p>
            <w:pPr>
              <w:rPr>
                <w:color w:val="000000"/>
              </w:rPr>
            </w:pPr>
            <w:r>
              <w:rPr>
                <w:rFonts w:hint="eastAsia"/>
                <w:color w:val="000000"/>
              </w:rPr>
              <w:t>更改信息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rPr>
                <w:color w:val="000000"/>
              </w:rPr>
            </w:pPr>
            <w:r>
              <w:rPr>
                <w:rFonts w:hint="eastAsia"/>
                <w:color w:val="000000"/>
              </w:rPr>
              <w:t>User</w:t>
            </w:r>
            <w:r>
              <w:rPr>
                <w:color w:val="000000"/>
              </w:rPr>
              <w:t>. endManagement</w:t>
            </w:r>
            <w:r>
              <w:rPr>
                <w:rFonts w:hint="eastAsia"/>
                <w:color w:val="000000"/>
              </w:rPr>
              <w:t>()</w:t>
            </w:r>
          </w:p>
        </w:tc>
        <w:tc>
          <w:tcPr>
            <w:tcW w:w="5529" w:type="dxa"/>
          </w:tcPr>
          <w:p>
            <w:pPr>
              <w:rPr>
                <w:color w:val="000000"/>
              </w:rPr>
            </w:pPr>
            <w:r>
              <w:rPr>
                <w:rFonts w:hint="eastAsia"/>
                <w:color w:val="000000"/>
              </w:rPr>
              <w:t>结束管理</w:t>
            </w:r>
          </w:p>
        </w:tc>
      </w:tr>
    </w:tbl>
    <w:p>
      <w:pPr/>
    </w:p>
    <w:p>
      <w:pPr>
        <w:ind w:left="2520" w:firstLine="420"/>
        <w:rPr>
          <w:b/>
          <w:bCs/>
        </w:rPr>
      </w:pPr>
      <w:r>
        <w:rPr>
          <w:rFonts w:hint="eastAsia"/>
          <w:b/>
          <w:bCs/>
        </w:rPr>
        <w:t>LogIn的接口规范</w:t>
      </w:r>
    </w:p>
    <w:tbl>
      <w:tblPr>
        <w:tblStyle w:val="20"/>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43"/>
        <w:gridCol w:w="641"/>
        <w:gridCol w:w="4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rFonts w:ascii="Calibri" w:hAnsi="Calibri" w:cs="Calibri"/>
                <w:color w:val="FFFFFF"/>
              </w:rPr>
            </w:pPr>
            <w:r>
              <w:rPr>
                <w:rFonts w:hint="eastAsia" w:ascii="Calibri" w:hAnsi="Calibri" w:cs="Calibri"/>
                <w:b/>
                <w:color w:val="FFFFFF"/>
              </w:rPr>
              <w:t>提供的服务（供接口）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hint="eastAsia" w:ascii="Calibri" w:hAnsi="Calibri" w:cs="Calibri"/>
                <w:color w:val="000000"/>
                <w:sz w:val="22"/>
              </w:rPr>
              <w:t>LogIn</w:t>
            </w:r>
            <w:r>
              <w:rPr>
                <w:rFonts w:ascii="Calibri" w:hAnsi="Calibri" w:cs="Calibri"/>
                <w:color w:val="000000"/>
              </w:rPr>
              <w:t>.</w:t>
            </w:r>
            <w:r>
              <w:rPr>
                <w:rFonts w:ascii="Calibri" w:hAnsi="Calibri" w:cs="Calibri"/>
              </w:rPr>
              <w:t xml:space="preserve"> </w:t>
            </w:r>
            <w:r>
              <w:rPr>
                <w:rFonts w:ascii="Calibri" w:hAnsi="Calibri" w:cs="Calibri"/>
                <w:color w:val="000000"/>
              </w:rPr>
              <w:t>logIn</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ascii="Calibri" w:hAnsi="Calibri" w:cs="Calibri"/>
                <w:color w:val="000000"/>
              </w:rPr>
              <w:t>public ResultMessage logIn(long UserId, String password)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用户打开系统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hint="eastAsia" w:ascii="Calibri" w:hAnsi="Calibri" w:cs="Calibri"/>
                <w:color w:val="000000"/>
                <w:sz w:val="22"/>
              </w:rPr>
              <w:t>LogIn.</w:t>
            </w:r>
            <w:r>
              <w:rPr>
                <w:rFonts w:ascii="Calibri" w:hAnsi="Calibri" w:cs="Calibri"/>
              </w:rPr>
              <w:t xml:space="preserve"> </w:t>
            </w:r>
            <w:r>
              <w:rPr>
                <w:rFonts w:ascii="Calibri" w:hAnsi="Calibri" w:cs="Calibri"/>
                <w:color w:val="000000"/>
                <w:sz w:val="22"/>
              </w:rPr>
              <w:t>getCurrentUser</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ascii="Calibri" w:hAnsi="Calibri" w:cs="Calibri"/>
                <w:color w:val="000000"/>
              </w:rPr>
              <w:t>public UserVO getCurrentUser()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登陆成功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获得当前登陆者信息</w:t>
            </w:r>
          </w:p>
        </w:tc>
      </w:tr>
    </w:tbl>
    <w:tbl>
      <w:tblPr>
        <w:tblStyle w:val="42"/>
        <w:tblpPr w:leftFromText="180" w:rightFromText="180" w:horzAnchor="margin" w:tblpY="48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5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2"/>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服务名</w:t>
            </w:r>
          </w:p>
        </w:tc>
        <w:tc>
          <w:tcPr>
            <w:tcW w:w="5529"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User</w:t>
            </w:r>
            <w:r>
              <w:rPr>
                <w:color w:val="000000"/>
              </w:rPr>
              <w:t>DataService.find</w:t>
            </w:r>
            <w:r>
              <w:rPr>
                <w:rFonts w:hint="eastAsia"/>
                <w:color w:val="000000"/>
              </w:rPr>
              <w:t xml:space="preserve"> </w:t>
            </w:r>
            <w:r>
              <w:rPr>
                <w:color w:val="000000"/>
              </w:rPr>
              <w:t>(</w:t>
            </w:r>
            <w:r>
              <w:rPr>
                <w:rFonts w:hint="eastAsia"/>
                <w:color w:val="000000"/>
              </w:rPr>
              <w:t>long</w:t>
            </w:r>
            <w:r>
              <w:rPr>
                <w:color w:val="000000"/>
              </w:rPr>
              <w:t xml:space="preserve"> </w:t>
            </w:r>
            <w:r>
              <w:rPr>
                <w:rFonts w:hint="eastAsia"/>
                <w:color w:val="000000"/>
              </w:rPr>
              <w:t>UserI</w:t>
            </w:r>
            <w:r>
              <w:rPr>
                <w:color w:val="000000"/>
              </w:rPr>
              <w:t>d)</w:t>
            </w:r>
          </w:p>
        </w:tc>
        <w:tc>
          <w:tcPr>
            <w:tcW w:w="5529"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根据ID进行</w:t>
            </w:r>
            <w:r>
              <w:rPr>
                <w:color w:val="000000"/>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User</w:t>
            </w:r>
            <w:r>
              <w:rPr>
                <w:color w:val="000000"/>
              </w:rPr>
              <w:t>DataService. update (String</w:t>
            </w:r>
            <w:r>
              <w:rPr>
                <w:rFonts w:hint="eastAsia"/>
                <w:color w:val="000000"/>
              </w:rPr>
              <w:t xml:space="preserve">  </w:t>
            </w:r>
            <w:r>
              <w:rPr>
                <w:color w:val="000000"/>
              </w:rPr>
              <w:t>password)</w:t>
            </w:r>
          </w:p>
        </w:tc>
        <w:tc>
          <w:tcPr>
            <w:tcW w:w="5529"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更新</w:t>
            </w:r>
            <w:r>
              <w:rPr>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rPr>
                <w:color w:val="000000"/>
              </w:rPr>
            </w:pPr>
            <w:r>
              <w:rPr>
                <w:rFonts w:hint="eastAsia"/>
                <w:color w:val="000000"/>
              </w:rPr>
              <w:t>User</w:t>
            </w:r>
            <w:r>
              <w:rPr>
                <w:color w:val="000000"/>
              </w:rPr>
              <w:t>DataService.</w:t>
            </w:r>
            <w:r>
              <w:t xml:space="preserve"> </w:t>
            </w:r>
            <w:r>
              <w:rPr>
                <w:color w:val="000000"/>
              </w:rPr>
              <w:t>InitialInsert(ArrayList&lt;UserPO&gt; User)</w:t>
            </w:r>
          </w:p>
        </w:tc>
        <w:tc>
          <w:tcPr>
            <w:tcW w:w="5529" w:type="dxa"/>
          </w:tcPr>
          <w:p>
            <w:pPr>
              <w:rPr>
                <w:color w:val="000000"/>
              </w:rPr>
            </w:pPr>
            <w:r>
              <w:rPr>
                <w:rFonts w:hint="eastAsia"/>
                <w:color w:val="000000"/>
              </w:rPr>
              <w:t>期初建账时初始化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rPr>
                <w:color w:val="000000"/>
              </w:rPr>
            </w:pPr>
            <w:r>
              <w:rPr>
                <w:rFonts w:hint="eastAsia"/>
                <w:color w:val="000000"/>
              </w:rPr>
              <w:t>User</w:t>
            </w:r>
            <w:r>
              <w:rPr>
                <w:color w:val="000000"/>
              </w:rPr>
              <w:t>DataService. I</w:t>
            </w:r>
            <w:r>
              <w:rPr>
                <w:rFonts w:hint="eastAsia"/>
                <w:color w:val="000000"/>
              </w:rPr>
              <w:t>nsert(UserPO po)</w:t>
            </w:r>
          </w:p>
        </w:tc>
        <w:tc>
          <w:tcPr>
            <w:tcW w:w="5529" w:type="dxa"/>
          </w:tcPr>
          <w:p>
            <w:pPr>
              <w:rPr>
                <w:color w:val="000000"/>
              </w:rPr>
            </w:pPr>
            <w:r>
              <w:rPr>
                <w:rFonts w:hint="eastAsia"/>
                <w:color w:val="000000"/>
              </w:rPr>
              <w:t>增加</w:t>
            </w:r>
            <w:r>
              <w:rPr>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rPr>
                <w:color w:val="000000"/>
              </w:rPr>
            </w:pPr>
            <w:r>
              <w:rPr>
                <w:rFonts w:hint="eastAsia"/>
                <w:color w:val="000000"/>
              </w:rPr>
              <w:t>User</w:t>
            </w:r>
            <w:r>
              <w:rPr>
                <w:color w:val="000000"/>
              </w:rPr>
              <w:t>DataService.</w:t>
            </w:r>
            <w:r>
              <w:t xml:space="preserve"> </w:t>
            </w:r>
            <w:r>
              <w:rPr>
                <w:rFonts w:hint="eastAsia"/>
                <w:color w:val="000000"/>
              </w:rPr>
              <w:t>delete(UserPO po)</w:t>
            </w:r>
          </w:p>
        </w:tc>
        <w:tc>
          <w:tcPr>
            <w:tcW w:w="5529" w:type="dxa"/>
          </w:tcPr>
          <w:p>
            <w:pPr>
              <w:rPr>
                <w:color w:val="000000"/>
              </w:rPr>
            </w:pPr>
            <w:r>
              <w:rPr>
                <w:rFonts w:hint="eastAsia"/>
                <w:color w:val="000000"/>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rPr>
                <w:color w:val="000000"/>
              </w:rPr>
            </w:pPr>
            <w:r>
              <w:rPr>
                <w:rFonts w:hint="eastAsia"/>
                <w:color w:val="000000"/>
              </w:rPr>
              <w:t>User</w:t>
            </w:r>
            <w:r>
              <w:rPr>
                <w:color w:val="000000"/>
              </w:rPr>
              <w:t>DataService.</w:t>
            </w:r>
            <w:r>
              <w:rPr>
                <w:rFonts w:hint="eastAsia"/>
                <w:color w:val="000000"/>
              </w:rPr>
              <w:t>finds()</w:t>
            </w:r>
          </w:p>
        </w:tc>
        <w:tc>
          <w:tcPr>
            <w:tcW w:w="5529" w:type="dxa"/>
          </w:tcPr>
          <w:p>
            <w:pPr>
              <w:rPr>
                <w:color w:val="000000"/>
              </w:rPr>
            </w:pPr>
            <w:r>
              <w:rPr>
                <w:rFonts w:hint="eastAsia"/>
                <w:color w:val="000000"/>
              </w:rPr>
              <w:t>获得所有</w:t>
            </w:r>
            <w:r>
              <w:rPr>
                <w:color w:val="000000"/>
              </w:rPr>
              <w:t>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rPr>
                <w:color w:val="000000"/>
              </w:rPr>
            </w:pPr>
            <w:r>
              <w:rPr>
                <w:rFonts w:hint="eastAsia"/>
                <w:color w:val="000000"/>
              </w:rPr>
              <w:t>User</w:t>
            </w:r>
            <w:r>
              <w:rPr>
                <w:color w:val="000000"/>
              </w:rPr>
              <w:t>DataService.</w:t>
            </w:r>
            <w:r>
              <w:rPr>
                <w:rFonts w:hint="eastAsia"/>
                <w:color w:val="000000"/>
              </w:rPr>
              <w:t>finish()</w:t>
            </w:r>
          </w:p>
        </w:tc>
        <w:tc>
          <w:tcPr>
            <w:tcW w:w="5529" w:type="dxa"/>
          </w:tcPr>
          <w:p>
            <w:pPr>
              <w:rPr>
                <w:color w:val="000000"/>
              </w:rPr>
            </w:pPr>
            <w:r>
              <w:rPr>
                <w:rFonts w:hint="eastAsia"/>
                <w:color w:val="000000"/>
              </w:rPr>
              <w:t>结束操作</w:t>
            </w:r>
          </w:p>
        </w:tc>
      </w:tr>
    </w:tbl>
    <w:p>
      <w:pPr/>
    </w:p>
    <w:bookmarkEnd w:id="44"/>
    <w:p>
      <w:pPr>
        <w:pStyle w:val="2"/>
        <w:widowControl/>
        <w:numPr>
          <w:ilvl w:val="3"/>
          <w:numId w:val="1"/>
        </w:numPr>
        <w:rPr>
          <w:rFonts w:ascii="宋体" w:hAnsi="宋体" w:cs="宋体"/>
          <w:sz w:val="24"/>
          <w:szCs w:val="28"/>
        </w:rPr>
      </w:pPr>
      <w:bookmarkStart w:id="45" w:name="_Toc402982487"/>
      <w:r>
        <w:rPr>
          <w:rFonts w:hint="eastAsia" w:ascii="宋体" w:hAnsi="宋体" w:cs="宋体"/>
          <w:sz w:val="24"/>
          <w:szCs w:val="28"/>
          <w:lang w:val="en-US" w:eastAsia="zh-CN"/>
        </w:rPr>
        <w:t>Position</w:t>
      </w:r>
      <w:r>
        <w:rPr>
          <w:rFonts w:hint="eastAsia" w:ascii="宋体" w:hAnsi="宋体" w:cs="宋体"/>
          <w:sz w:val="24"/>
          <w:szCs w:val="28"/>
        </w:rPr>
        <w:t>bl模块</w:t>
      </w:r>
    </w:p>
    <w:p>
      <w:pPr>
        <w:pStyle w:val="38"/>
        <w:ind w:firstLine="0" w:firstLineChars="0"/>
      </w:pPr>
      <w:r>
        <w:rPr>
          <w:rFonts w:hint="eastAsia"/>
        </w:rPr>
        <w:t>（1）模块概述</w:t>
      </w:r>
    </w:p>
    <w:p>
      <w:pPr>
        <w:pStyle w:val="38"/>
        <w:ind w:firstLine="0" w:firstLineChars="0"/>
      </w:pPr>
      <w:r>
        <w:rPr>
          <w:rFonts w:hint="eastAsia"/>
        </w:rPr>
        <w:t xml:space="preserve">    </w:t>
      </w:r>
      <w:r>
        <w:rPr>
          <w:sz w:val="20"/>
        </w:rPr>
        <w:t xml:space="preserve"> </w:t>
      </w:r>
      <w:r>
        <w:rPr>
          <w:rFonts w:hint="eastAsia"/>
          <w:sz w:val="20"/>
          <w:lang w:val="en-US" w:eastAsia="zh-CN"/>
        </w:rPr>
        <w:t>Position</w:t>
      </w:r>
      <w:r>
        <w:rPr>
          <w:sz w:val="21"/>
          <w:szCs w:val="28"/>
        </w:rPr>
        <w:t>bl</w:t>
      </w:r>
      <w:r>
        <w:rPr>
          <w:rFonts w:hint="eastAsia"/>
        </w:rPr>
        <w:t>模块承担的需求参见需求规格说明文档功能需求及相关非功能需求</w:t>
      </w:r>
    </w:p>
    <w:p>
      <w:pPr>
        <w:pStyle w:val="38"/>
        <w:ind w:firstLine="0" w:firstLineChars="0"/>
      </w:pPr>
      <w:r>
        <w:rPr>
          <w:rFonts w:hint="eastAsia"/>
        </w:rPr>
        <w:t xml:space="preserve">     </w:t>
      </w:r>
      <w:r>
        <w:rPr>
          <w:rFonts w:hint="eastAsia"/>
          <w:sz w:val="20"/>
          <w:lang w:val="en-US" w:eastAsia="zh-CN"/>
        </w:rPr>
        <w:t>Position</w:t>
      </w:r>
      <w:r>
        <w:rPr>
          <w:rFonts w:hint="eastAsia"/>
        </w:rPr>
        <w:t>bl模块的职责及接口参见软件系统结构描述文档表13</w:t>
      </w:r>
    </w:p>
    <w:p>
      <w:pPr>
        <w:pStyle w:val="38"/>
        <w:ind w:firstLine="0" w:firstLineChars="0"/>
      </w:pPr>
      <w:r>
        <w:rPr>
          <w:rFonts w:hint="eastAsia"/>
        </w:rPr>
        <w:t>（2）整体结构</w:t>
      </w:r>
    </w:p>
    <w:p>
      <w:pPr>
        <w:pStyle w:val="38"/>
        <w:ind w:left="420" w:firstLineChars="0"/>
      </w:pPr>
      <w:r>
        <w:t>根据体系结构的设计，我们将系统分为展示层、业务逻辑层、数据层。每一层之间为了增加灵活性，我们会添加接口。比如展示层和业务逻辑层之间，我们添加</w:t>
      </w:r>
      <w:r>
        <w:rPr>
          <w:rFonts w:hint="eastAsia"/>
        </w:rPr>
        <w:t>businesslogicservice.</w:t>
      </w:r>
      <w:r>
        <w:rPr>
          <w:rFonts w:hint="eastAsia"/>
          <w:sz w:val="20"/>
          <w:lang w:val="en-US" w:eastAsia="zh-CN"/>
        </w:rPr>
        <w:t>Position</w:t>
      </w:r>
      <w:r>
        <w:rPr>
          <w:rFonts w:hint="eastAsia"/>
        </w:rPr>
        <w:t>blservice接口。业务逻辑层和数据层之间添加dataservice.</w:t>
      </w:r>
      <w:r>
        <w:rPr>
          <w:sz w:val="24"/>
          <w:szCs w:val="28"/>
        </w:rPr>
        <w:t xml:space="preserve"> </w:t>
      </w:r>
      <w:r>
        <w:rPr>
          <w:rFonts w:hint="eastAsia"/>
          <w:sz w:val="20"/>
          <w:lang w:val="en-US" w:eastAsia="zh-CN"/>
        </w:rPr>
        <w:t>Position</w:t>
      </w:r>
      <w:r>
        <w:rPr>
          <w:rFonts w:hint="eastAsia"/>
        </w:rPr>
        <w:t>dataservice接口。为了隔离业务逻辑指责和逻辑控制职责，我们增加了</w:t>
      </w:r>
      <w:r>
        <w:rPr>
          <w:rFonts w:hint="eastAsia"/>
          <w:sz w:val="20"/>
          <w:lang w:val="en-US" w:eastAsia="zh-CN"/>
        </w:rPr>
        <w:t>Position</w:t>
      </w:r>
      <w:r>
        <w:rPr>
          <w:rFonts w:hint="eastAsia"/>
        </w:rPr>
        <w:t>Controller。</w:t>
      </w:r>
      <w:r>
        <w:rPr>
          <w:rFonts w:hint="eastAsia"/>
          <w:lang w:val="en-US" w:eastAsia="zh-CN"/>
        </w:rPr>
        <w:t>AuthorityPO</w:t>
      </w:r>
      <w:r>
        <w:rPr>
          <w:rFonts w:hint="eastAsia"/>
        </w:rPr>
        <w:t>是作为</w:t>
      </w:r>
      <w:r>
        <w:rPr>
          <w:rFonts w:hint="eastAsia"/>
          <w:lang w:val="en-US" w:eastAsia="zh-CN"/>
        </w:rPr>
        <w:t>权限</w:t>
      </w:r>
      <w:r>
        <w:rPr>
          <w:rFonts w:hint="eastAsia"/>
        </w:rPr>
        <w:t>信息的持久化对象被添加到设计模型中去的。</w:t>
      </w:r>
    </w:p>
    <w:p>
      <w:pPr>
        <w:ind w:firstLine="210" w:firstLineChars="100"/>
      </w:pPr>
    </w:p>
    <w:p>
      <w:pPr>
        <w:ind w:firstLine="211" w:firstLineChars="100"/>
        <w:jc w:val="center"/>
        <w:rPr>
          <w:b/>
          <w:bCs/>
        </w:rPr>
      </w:pPr>
      <w:r>
        <w:rPr>
          <w:rFonts w:hint="eastAsia"/>
          <w:b/>
          <w:bCs/>
        </w:rPr>
        <w:t xml:space="preserve">表15 </w:t>
      </w:r>
      <w:r>
        <w:rPr>
          <w:rFonts w:hint="eastAsia"/>
          <w:b/>
          <w:bCs/>
          <w:lang w:val="en-US" w:eastAsia="zh-CN"/>
        </w:rPr>
        <w:t>职位权限</w:t>
      </w:r>
      <w:r>
        <w:rPr>
          <w:rFonts w:hint="eastAsia"/>
          <w:b/>
          <w:bCs/>
        </w:rPr>
        <w:t>业务逻辑层详细设计的上下文</w:t>
      </w:r>
    </w:p>
    <w:tbl>
      <w:tblPr>
        <w:tblStyle w:val="20"/>
        <w:tblW w:w="8522"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503"/>
        <w:gridCol w:w="728"/>
        <w:gridCol w:w="7291"/>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03" w:type="dxa"/>
            <w:vMerge w:val="restart"/>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r>
              <w:rPr>
                <w:rFonts w:hint="eastAsia" w:ascii="Calibri" w:hAnsi="Calibri" w:cs="Calibri"/>
              </w:rPr>
              <w:t>输入</w:t>
            </w: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需求</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ascii="Calibri" w:hAnsi="Calibri" w:cs="Calibri"/>
              </w:rPr>
              <w:t>参见：快递物流系统用例文档</w:t>
            </w:r>
            <w:r>
              <w:rPr>
                <w:rFonts w:hint="eastAsia" w:ascii="Calibri" w:hAnsi="Calibri" w:cs="Calibri"/>
              </w:rPr>
              <w:t>V3.3 “用例三十一 账号信息管理”</w:t>
            </w:r>
          </w:p>
          <w:p>
            <w:pPr>
              <w:ind w:firstLine="630" w:firstLineChars="300"/>
              <w:rPr>
                <w:rFonts w:ascii="Calibri" w:hAnsi="Calibri" w:cs="Calibri"/>
              </w:rPr>
            </w:pPr>
            <w:r>
              <w:rPr>
                <w:rFonts w:hint="eastAsia" w:ascii="Calibri" w:hAnsi="Calibri" w:cs="Calibri"/>
              </w:rPr>
              <w:t>快递物流系统需求规格说明文档V1.6中的3.2及3.3节</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682" w:hRule="atLeast"/>
        </w:trPr>
        <w:tc>
          <w:tcPr>
            <w:tcW w:w="503" w:type="dxa"/>
            <w:vMerge w:val="continue"/>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体系结构</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rPr>
                <w:rFonts w:hint="eastAsia" w:ascii="Calibri" w:hAnsi="Calibri" w:cs="Calibri"/>
              </w:rPr>
              <w:t>//被Presentation层调用的接口</w:t>
            </w:r>
          </w:p>
          <w:p>
            <w:pPr>
              <w:rPr>
                <w:rFonts w:ascii="Calibri" w:hAnsi="Calibri" w:cs="Calibri"/>
              </w:rPr>
            </w:pPr>
            <w:r>
              <w:rPr>
                <w:rFonts w:ascii="Calibri" w:hAnsi="Calibri" w:cs="Calibri"/>
              </w:rPr>
              <w:t xml:space="preserve">public interface </w:t>
            </w:r>
            <w:r>
              <w:rPr>
                <w:rFonts w:hint="eastAsia"/>
                <w:sz w:val="20"/>
                <w:lang w:val="en-US" w:eastAsia="zh-CN"/>
              </w:rPr>
              <w:t>Position</w:t>
            </w:r>
            <w:r>
              <w:rPr>
                <w:rFonts w:ascii="Calibri" w:hAnsi="Calibri" w:cs="Calibri"/>
              </w:rPr>
              <w:t>BLService {</w:t>
            </w:r>
          </w:p>
          <w:p>
            <w:pPr>
              <w:ind w:firstLine="0" w:firstLineChars="0"/>
              <w:rPr>
                <w:rFonts w:ascii="Calibri" w:hAnsi="Calibri" w:cs="Calibri"/>
                <w:sz w:val="18"/>
              </w:rPr>
            </w:pPr>
            <w:r>
              <w:rPr>
                <w:rFonts w:hint="eastAsia" w:ascii="Calibri" w:hAnsi="Calibri" w:cs="Calibri"/>
              </w:rPr>
              <w:t xml:space="preserve">    public ArrayList&lt;Integer&gt; initialAuthority(StaffInfoVO staff)</w:t>
            </w:r>
          </w:p>
          <w:p>
            <w:pPr>
              <w:ind w:firstLine="420" w:firstLineChars="200"/>
              <w:rPr>
                <w:rFonts w:hint="eastAsia" w:ascii="Calibri" w:hAnsi="Calibri" w:cs="Calibri"/>
              </w:rPr>
            </w:pPr>
            <w:r>
              <w:rPr>
                <w:rFonts w:hint="eastAsia" w:ascii="Calibri" w:hAnsi="Calibri" w:cs="Calibri"/>
              </w:rPr>
              <w:t>public boolean changeStaffPosition(String position, long StaffId)</w:t>
            </w:r>
          </w:p>
          <w:p>
            <w:pPr>
              <w:ind w:firstLine="420" w:firstLineChars="200"/>
              <w:rPr>
                <w:rFonts w:hint="eastAsia" w:ascii="Calibri" w:hAnsi="Calibri" w:cs="Calibri"/>
              </w:rPr>
            </w:pPr>
            <w:r>
              <w:rPr>
                <w:rFonts w:hint="eastAsia" w:ascii="Calibri" w:hAnsi="Calibri" w:cs="Calibri"/>
              </w:rPr>
              <w:t>public boolean setCity(String city, long StaffId)</w:t>
            </w:r>
          </w:p>
          <w:p>
            <w:pPr>
              <w:ind w:firstLine="420" w:firstLineChars="200"/>
              <w:rPr>
                <w:rFonts w:hint="eastAsia" w:ascii="Calibri" w:hAnsi="Calibri" w:cs="Calibri"/>
              </w:rPr>
            </w:pPr>
            <w:r>
              <w:rPr>
                <w:rFonts w:hint="eastAsia" w:ascii="Calibri" w:hAnsi="Calibri" w:cs="Calibri"/>
              </w:rPr>
              <w:t>public boolean setBusinessHall(String businessHall, long StaffId)</w:t>
            </w:r>
          </w:p>
          <w:p>
            <w:pPr>
              <w:ind w:firstLine="420" w:firstLineChars="200"/>
              <w:rPr>
                <w:rFonts w:hint="eastAsia" w:ascii="Calibri" w:hAnsi="Calibri" w:cs="Calibri"/>
              </w:rPr>
            </w:pPr>
            <w:r>
              <w:rPr>
                <w:rFonts w:hint="eastAsia" w:ascii="Calibri" w:hAnsi="Calibri" w:cs="Calibri"/>
              </w:rPr>
              <w:t>public boolean changeAuthority(AuthorityVO authorityVO)</w:t>
            </w:r>
          </w:p>
          <w:p>
            <w:pPr>
              <w:rPr>
                <w:rFonts w:hint="eastAsia" w:ascii="Calibri" w:hAnsi="Calibri" w:eastAsia="宋体" w:cs="Calibri"/>
                <w:lang w:val="en-US" w:eastAsia="zh-CN"/>
              </w:rPr>
            </w:pPr>
            <w:r>
              <w:rPr>
                <w:rFonts w:hint="eastAsia" w:ascii="Calibri" w:hAnsi="Calibri" w:cs="Calibri"/>
                <w:lang w:val="en-US" w:eastAsia="zh-CN"/>
              </w:rPr>
              <w:t>}</w:t>
            </w:r>
          </w:p>
          <w:p>
            <w:pPr>
              <w:rPr>
                <w:rFonts w:ascii="Calibri" w:hAnsi="Calibri" w:cs="Calibri"/>
              </w:rPr>
            </w:pPr>
          </w:p>
          <w:p>
            <w:pPr>
              <w:rPr>
                <w:rFonts w:ascii="Calibri" w:hAnsi="Calibri" w:cs="Calibri"/>
              </w:rPr>
            </w:pPr>
            <w:r>
              <w:rPr>
                <w:rFonts w:hint="eastAsia" w:ascii="Calibri" w:hAnsi="Calibri" w:cs="Calibri"/>
              </w:rPr>
              <w:t>//调用DataService层的接口</w:t>
            </w:r>
          </w:p>
          <w:p>
            <w:pPr>
              <w:rPr>
                <w:rFonts w:ascii="Calibri" w:hAnsi="Calibri" w:cs="Calibri"/>
              </w:rPr>
            </w:pPr>
            <w:r>
              <w:rPr>
                <w:rFonts w:ascii="Calibri" w:hAnsi="Calibri" w:cs="Calibri"/>
              </w:rPr>
              <w:t xml:space="preserve">public interface </w:t>
            </w:r>
            <w:r>
              <w:rPr>
                <w:rFonts w:hint="eastAsia" w:ascii="Calibri" w:hAnsi="Calibri" w:cs="Calibri"/>
                <w:lang w:val="en-US" w:eastAsia="zh-CN"/>
              </w:rPr>
              <w:t>Position</w:t>
            </w:r>
            <w:r>
              <w:rPr>
                <w:rFonts w:ascii="Calibri" w:hAnsi="Calibri" w:cs="Calibri"/>
              </w:rPr>
              <w:t>DataService extends Remote{</w:t>
            </w:r>
          </w:p>
          <w:p>
            <w:pPr>
              <w:ind w:firstLine="420" w:firstLineChars="200"/>
              <w:rPr>
                <w:rFonts w:hint="eastAsia" w:ascii="Calibri" w:hAnsi="Calibri" w:cs="Calibri"/>
                <w:lang w:val="en-US" w:eastAsia="zh-CN"/>
              </w:rPr>
            </w:pPr>
            <w:r>
              <w:rPr>
                <w:rFonts w:hint="eastAsia" w:ascii="Calibri" w:hAnsi="Calibri" w:cs="Calibri"/>
                <w:lang w:val="en-US" w:eastAsia="zh-CN"/>
              </w:rPr>
              <w:t>public void insert(AuthorityPO authorityPO) throws RemoteException;</w:t>
            </w:r>
          </w:p>
          <w:p>
            <w:pPr>
              <w:ind w:firstLine="420" w:firstLineChars="200"/>
              <w:rPr>
                <w:rFonts w:hint="eastAsia" w:ascii="Calibri" w:hAnsi="Calibri" w:cs="Calibri"/>
                <w:lang w:val="en-US" w:eastAsia="zh-CN"/>
              </w:rPr>
            </w:pPr>
            <w:r>
              <w:rPr>
                <w:rFonts w:hint="eastAsia" w:ascii="Calibri" w:hAnsi="Calibri" w:cs="Calibri"/>
                <w:lang w:val="en-US" w:eastAsia="zh-CN"/>
              </w:rPr>
              <w:t>public AuthorityPO find(String position) throws RemoteException;</w:t>
            </w:r>
          </w:p>
          <w:p>
            <w:pPr>
              <w:ind w:firstLine="420" w:firstLineChars="200"/>
              <w:rPr>
                <w:rFonts w:hint="eastAsia" w:ascii="Calibri" w:hAnsi="Calibri" w:cs="Calibri"/>
                <w:lang w:val="en-US" w:eastAsia="zh-CN"/>
              </w:rPr>
            </w:pPr>
            <w:r>
              <w:rPr>
                <w:rFonts w:hint="eastAsia" w:ascii="Calibri" w:hAnsi="Calibri" w:cs="Calibri"/>
                <w:lang w:val="en-US" w:eastAsia="zh-CN"/>
              </w:rPr>
              <w:t>public ArrayList&lt;AuthorityPO&gt; finds() throws RemoteException;</w:t>
            </w:r>
          </w:p>
          <w:p>
            <w:pPr>
              <w:ind w:firstLine="420" w:firstLineChars="200"/>
              <w:rPr>
                <w:rFonts w:hint="eastAsia" w:ascii="Calibri" w:hAnsi="Calibri" w:cs="Calibri"/>
                <w:lang w:val="en-US" w:eastAsia="zh-CN"/>
              </w:rPr>
            </w:pPr>
            <w:r>
              <w:rPr>
                <w:rFonts w:hint="eastAsia" w:ascii="Calibri" w:hAnsi="Calibri" w:cs="Calibri"/>
                <w:lang w:val="en-US" w:eastAsia="zh-CN"/>
              </w:rPr>
              <w:t>public void delete(String position) throws RemoteException;</w:t>
            </w:r>
          </w:p>
          <w:p>
            <w:pPr>
              <w:ind w:firstLine="420" w:firstLineChars="200"/>
              <w:rPr>
                <w:rFonts w:hint="eastAsia" w:ascii="Calibri" w:hAnsi="Calibri" w:cs="Calibri"/>
                <w:lang w:val="en-US" w:eastAsia="zh-CN"/>
              </w:rPr>
            </w:pPr>
            <w:r>
              <w:rPr>
                <w:rFonts w:hint="eastAsia" w:ascii="Calibri" w:hAnsi="Calibri" w:cs="Calibri"/>
                <w:lang w:val="en-US" w:eastAsia="zh-CN"/>
              </w:rPr>
              <w:t>public void update(AuthorityPO authorityPO) throws RemoteException;</w:t>
            </w:r>
          </w:p>
          <w:p>
            <w:pPr>
              <w:rPr>
                <w:rFonts w:ascii="Calibri" w:hAnsi="Calibri" w:cs="Calibri"/>
              </w:rPr>
            </w:pPr>
            <w:r>
              <w:rPr>
                <w:rFonts w:ascii="Calibri" w:hAnsi="Calibri" w:cs="Calibri"/>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057" w:hRule="atLeast"/>
        </w:trPr>
        <w:tc>
          <w:tcPr>
            <w:tcW w:w="503" w:type="dxa"/>
            <w:tcBorders>
              <w:top w:val="single" w:color="000000" w:sz="4" w:space="0"/>
              <w:left w:val="single" w:color="000000" w:sz="4" w:space="0"/>
              <w:bottom w:val="single" w:color="000000" w:sz="4" w:space="0"/>
              <w:right w:val="single" w:color="000000" w:sz="4" w:space="0"/>
              <w:tl2br w:val="nil"/>
              <w:tr2bl w:val="nil"/>
            </w:tcBorders>
            <w:vAlign w:val="center"/>
          </w:tcPr>
          <w:p>
            <w:pPr>
              <w:jc w:val="center"/>
              <w:rPr>
                <w:rFonts w:ascii="Calibri" w:hAnsi="Calibri" w:cs="Calibri"/>
              </w:rPr>
            </w:pPr>
            <w:r>
              <w:rPr>
                <w:rFonts w:hint="eastAsia" w:ascii="Calibri" w:hAnsi="Calibri" w:cs="Calibri"/>
              </w:rPr>
              <w:t>输出</w:t>
            </w:r>
          </w:p>
        </w:tc>
        <w:tc>
          <w:tcPr>
            <w:tcW w:w="728" w:type="dxa"/>
            <w:tcBorders>
              <w:top w:val="single" w:color="000000" w:sz="4" w:space="0"/>
              <w:left w:val="single" w:color="000000" w:sz="4" w:space="0"/>
              <w:bottom w:val="single" w:color="000000" w:sz="4" w:space="0"/>
              <w:right w:val="single" w:color="000000" w:sz="4" w:space="0"/>
              <w:tl2br w:val="nil"/>
              <w:tr2bl w:val="nil"/>
            </w:tcBorders>
            <w:shd w:val="clear" w:color="auto" w:fill="BDD6EE" w:themeFill="accent1" w:themeFillTint="66"/>
            <w:vAlign w:val="center"/>
          </w:tcPr>
          <w:p>
            <w:pPr>
              <w:jc w:val="center"/>
              <w:rPr>
                <w:rFonts w:ascii="Calibri" w:hAnsi="Calibri" w:cs="Calibri"/>
              </w:rPr>
            </w:pPr>
            <w:r>
              <w:rPr>
                <w:rFonts w:hint="eastAsia" w:ascii="Calibri" w:hAnsi="Calibri" w:cs="Calibri"/>
              </w:rPr>
              <w:t>类图</w:t>
            </w:r>
          </w:p>
        </w:tc>
        <w:tc>
          <w:tcPr>
            <w:tcW w:w="7291" w:type="dxa"/>
            <w:tcBorders>
              <w:top w:val="single" w:color="000000" w:sz="4" w:space="0"/>
              <w:left w:val="single" w:color="000000" w:sz="4" w:space="0"/>
              <w:bottom w:val="single" w:color="000000" w:sz="4" w:space="0"/>
              <w:right w:val="single" w:color="000000" w:sz="4" w:space="0"/>
              <w:tl2br w:val="nil"/>
              <w:tr2bl w:val="nil"/>
            </w:tcBorders>
          </w:tcPr>
          <w:p>
            <w:pPr>
              <w:rPr>
                <w:rFonts w:ascii="Calibri" w:hAnsi="Calibri" w:cs="Calibri"/>
              </w:rPr>
            </w:pPr>
            <w:r>
              <w:drawing>
                <wp:inline distT="0" distB="0" distL="114300" distR="114300">
                  <wp:extent cx="4489450" cy="25596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rcRect/>
                          <a:stretch>
                            <a:fillRect/>
                          </a:stretch>
                        </pic:blipFill>
                        <pic:spPr>
                          <a:xfrm>
                            <a:off x="0" y="0"/>
                            <a:ext cx="4489450" cy="2559685"/>
                          </a:xfrm>
                          <a:prstGeom prst="rect">
                            <a:avLst/>
                          </a:prstGeom>
                          <a:noFill/>
                          <a:ln w="9525">
                            <a:noFill/>
                            <a:miter/>
                          </a:ln>
                        </pic:spPr>
                      </pic:pic>
                    </a:graphicData>
                  </a:graphic>
                </wp:inline>
              </w:drawing>
            </w:r>
          </w:p>
        </w:tc>
      </w:tr>
    </w:tbl>
    <w:p>
      <w:pPr>
        <w:pStyle w:val="38"/>
        <w:ind w:firstLine="0" w:firstLineChars="0"/>
      </w:pPr>
    </w:p>
    <w:p>
      <w:pPr>
        <w:pStyle w:val="38"/>
        <w:ind w:firstLine="0" w:firstLineChars="0"/>
      </w:pPr>
    </w:p>
    <w:p>
      <w:pPr>
        <w:pStyle w:val="38"/>
        <w:ind w:firstLine="0" w:firstLineChars="0"/>
      </w:pPr>
      <w:r>
        <w:t>（3）</w:t>
      </w:r>
      <w:r>
        <w:rPr>
          <w:rFonts w:hint="eastAsia"/>
        </w:rPr>
        <w:t>模块内部类的接口规范</w:t>
      </w:r>
      <w:r>
        <w:rPr>
          <w:rFonts w:hint="eastAsia"/>
        </w:rPr>
        <w:tab/>
      </w:r>
      <w:r>
        <w:rPr>
          <w:rFonts w:hint="eastAsia"/>
        </w:rPr>
        <w:tab/>
      </w:r>
    </w:p>
    <w:p>
      <w:pPr>
        <w:rPr>
          <w:b/>
          <w:bCs/>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w:t>
      </w:r>
      <w:r>
        <w:rPr>
          <w:rFonts w:hint="eastAsia"/>
          <w:b/>
          <w:bCs/>
        </w:rPr>
        <w:t xml:space="preserve">表39 </w:t>
      </w:r>
      <w:r>
        <w:rPr>
          <w:rFonts w:hint="eastAsia"/>
          <w:b/>
          <w:bCs/>
          <w:lang w:val="en-US" w:eastAsia="zh-CN"/>
        </w:rPr>
        <w:t>Position</w:t>
      </w:r>
      <w:r>
        <w:rPr>
          <w:rFonts w:hint="eastAsia"/>
          <w:b/>
          <w:bCs/>
        </w:rPr>
        <w:t>Controller的接口规范</w:t>
      </w:r>
    </w:p>
    <w:tbl>
      <w:tblPr>
        <w:tblStyle w:val="20"/>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43"/>
        <w:gridCol w:w="641"/>
        <w:gridCol w:w="4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rFonts w:ascii="Calibri" w:hAnsi="Calibri" w:cs="Calibri"/>
                <w:color w:val="FFFFFF"/>
              </w:rPr>
            </w:pPr>
            <w:r>
              <w:rPr>
                <w:rFonts w:hint="eastAsia" w:ascii="Calibri" w:hAnsi="Calibri" w:cs="Calibri"/>
                <w:b/>
                <w:color w:val="FFFFFF"/>
              </w:rPr>
              <w:t>提供的服务（供接口）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r>
              <w:rPr>
                <w:rFonts w:hint="eastAsia" w:ascii="Calibri" w:hAnsi="Calibri" w:cs="Calibri"/>
                <w:color w:val="000000"/>
                <w:sz w:val="22"/>
                <w:lang w:val="en-US" w:eastAsia="zh-CN"/>
              </w:rPr>
              <w:t>PositionController.</w:t>
            </w:r>
            <w:r>
              <w:rPr>
                <w:rFonts w:hint="eastAsia" w:ascii="Calibri" w:hAnsi="Calibri" w:cs="Calibri"/>
              </w:rPr>
              <w:t>changeStaffPosition</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ind w:firstLine="0" w:firstLineChars="0"/>
              <w:rPr>
                <w:rFonts w:hint="eastAsia" w:ascii="Calibri" w:hAnsi="Calibri" w:cs="Calibri"/>
              </w:rPr>
            </w:pPr>
            <w:r>
              <w:rPr>
                <w:rFonts w:hint="eastAsia" w:ascii="Calibri" w:hAnsi="Calibri" w:cs="Calibri"/>
                <w:lang w:val="en-US" w:eastAsia="zh-CN"/>
              </w:rPr>
              <w:t>P</w:t>
            </w:r>
            <w:r>
              <w:rPr>
                <w:rFonts w:hint="eastAsia" w:ascii="Calibri" w:hAnsi="Calibri" w:cs="Calibri"/>
              </w:rPr>
              <w:t>ublic boolean changeStaffPosition(String position, long StaffId)</w:t>
            </w:r>
          </w:p>
          <w:p>
            <w:pPr>
              <w:rPr>
                <w:rFonts w:ascii="Calibri" w:hAnsi="Calibri" w:cs="Calibri"/>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hint="eastAsia" w:ascii="Calibri" w:hAnsi="Calibri" w:eastAsia="宋体" w:cs="Calibri"/>
                <w:color w:val="000000"/>
                <w:lang w:val="en-US" w:eastAsia="zh-CN"/>
              </w:rPr>
            </w:pPr>
            <w:r>
              <w:rPr>
                <w:rFonts w:hint="eastAsia" w:ascii="Calibri" w:hAnsi="Calibri" w:cs="Calibri"/>
                <w:color w:val="000000"/>
                <w:lang w:val="en-US" w:eastAsia="zh-CN"/>
              </w:rPr>
              <w:t>总经理启动人员机构管理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hint="eastAsia" w:ascii="Calibri" w:hAnsi="Calibri" w:eastAsia="宋体" w:cs="Calibri"/>
                <w:color w:val="000000"/>
                <w:lang w:eastAsia="zh-CN"/>
              </w:rPr>
            </w:pPr>
            <w:r>
              <w:rPr>
                <w:rFonts w:hint="eastAsia" w:ascii="Calibri" w:hAnsi="Calibri" w:cs="Calibri"/>
                <w:color w:val="000000"/>
                <w:lang w:val="en-US" w:eastAsia="zh-CN"/>
              </w:rPr>
              <w:t>在一次人员机构管理中更改员工职位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000000" w:sz="4"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Position</w:t>
            </w:r>
            <w:r>
              <w:rPr>
                <w:rFonts w:hint="eastAsia" w:ascii="Calibri" w:hAnsi="Calibri" w:cs="Calibri"/>
                <w:color w:val="000000"/>
                <w:sz w:val="22"/>
              </w:rPr>
              <w:t>Controller</w:t>
            </w:r>
            <w:r>
              <w:rPr>
                <w:rFonts w:hint="eastAsia" w:ascii="Calibri" w:hAnsi="Calibri" w:cs="Calibri"/>
                <w:color w:val="000000"/>
              </w:rPr>
              <w:t>.</w:t>
            </w:r>
            <w:r>
              <w:rPr>
                <w:rFonts w:ascii="Calibri" w:hAnsi="Calibri" w:cs="Calibri"/>
              </w:rPr>
              <w:t xml:space="preserve"> </w:t>
            </w:r>
            <w:r>
              <w:rPr>
                <w:rFonts w:ascii="Calibri" w:hAnsi="Calibri" w:cs="Calibri"/>
                <w:color w:val="000000"/>
              </w:rPr>
              <w:t>initialAuthority</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 xml:space="preserve">Public </w:t>
            </w:r>
            <w:r>
              <w:rPr>
                <w:rFonts w:ascii="Calibri" w:hAnsi="Calibri" w:cs="Calibri"/>
                <w:color w:val="000000"/>
              </w:rPr>
              <w:t>ArrayList&lt;Integer&gt; initialAuthority(StaffInfoVO staff)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000000" w:sz="4" w:space="0"/>
              <w:left w:val="single" w:color="4F81BD" w:sz="8" w:space="0"/>
              <w:bottom w:val="single" w:color="000000" w:sz="4"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管理员启动员工帐号管理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000000" w:sz="4"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在一次员工帐号管理中初始化新增员工权限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000000" w:sz="4" w:space="0"/>
              <w:left w:val="single" w:color="4F81BD" w:sz="8" w:space="0"/>
              <w:bottom w:val="single" w:color="000000" w:sz="4"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Position</w:t>
            </w:r>
            <w:r>
              <w:rPr>
                <w:rFonts w:hint="eastAsia" w:ascii="Calibri" w:hAnsi="Calibri" w:cs="Calibri"/>
                <w:color w:val="000000"/>
                <w:sz w:val="22"/>
              </w:rPr>
              <w:t>Controller</w:t>
            </w:r>
            <w:r>
              <w:rPr>
                <w:rFonts w:hint="eastAsia" w:ascii="Calibri" w:hAnsi="Calibri" w:cs="Calibri"/>
                <w:color w:val="000000"/>
              </w:rPr>
              <w:t>.</w:t>
            </w:r>
            <w:r>
              <w:rPr>
                <w:rFonts w:ascii="Calibri" w:hAnsi="Calibri" w:cs="Calibri"/>
              </w:rPr>
              <w:t xml:space="preserve"> </w:t>
            </w:r>
            <w:r>
              <w:rPr>
                <w:rFonts w:hint="eastAsia" w:ascii="Calibri" w:hAnsi="Calibri" w:cs="Calibri"/>
              </w:rPr>
              <w:t>changeAuthority</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rPr>
              <w:t>public boolean changeAuthority(AuthorityVO authorityVO</w:t>
            </w:r>
            <w:r>
              <w:rPr>
                <w:rFonts w:hint="eastAsia" w:ascii="Calibri" w:hAnsi="Calibri" w:cs="Calibri"/>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000000" w:sz="4" w:space="0"/>
              <w:left w:val="single" w:color="4F81BD" w:sz="8" w:space="0"/>
              <w:bottom w:val="single" w:color="000000" w:sz="4"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管理员启动员工帐号管理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000000" w:sz="4"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在一次员工帐号管理中</w:t>
            </w:r>
            <w:r>
              <w:rPr>
                <w:rFonts w:hint="eastAsia" w:ascii="Calibri" w:hAnsi="Calibri" w:cs="Calibri"/>
                <w:color w:val="000000"/>
                <w:lang w:val="en-US" w:eastAsia="zh-CN"/>
              </w:rPr>
              <w:t>修改职位对应的权限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000000" w:sz="4" w:space="0"/>
              <w:left w:val="single" w:color="4F81BD" w:sz="8" w:space="0"/>
              <w:bottom w:val="single" w:color="000000" w:sz="4"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Position</w:t>
            </w:r>
            <w:r>
              <w:rPr>
                <w:rFonts w:hint="eastAsia" w:ascii="Calibri" w:hAnsi="Calibri" w:cs="Calibri"/>
                <w:color w:val="000000"/>
                <w:sz w:val="22"/>
              </w:rPr>
              <w:t>Controller</w:t>
            </w:r>
            <w:r>
              <w:rPr>
                <w:rFonts w:hint="eastAsia" w:ascii="Calibri" w:hAnsi="Calibri" w:cs="Calibri"/>
                <w:color w:val="000000"/>
              </w:rPr>
              <w:t>.</w:t>
            </w:r>
            <w:r>
              <w:rPr>
                <w:rFonts w:ascii="Calibri" w:hAnsi="Calibri" w:cs="Calibri"/>
              </w:rPr>
              <w:t xml:space="preserve"> </w:t>
            </w:r>
            <w:r>
              <w:rPr>
                <w:rFonts w:ascii="Calibri" w:hAnsi="Calibri" w:cs="Calibri"/>
                <w:color w:val="000000"/>
              </w:rPr>
              <w:t>setCity</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 xml:space="preserve">Public boolean </w:t>
            </w:r>
            <w:r>
              <w:rPr>
                <w:rFonts w:ascii="Calibri" w:hAnsi="Calibri" w:cs="Calibri"/>
                <w:color w:val="000000"/>
              </w:rPr>
              <w:t>setCity(String city, long StaffId)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9" w:hRule="atLeast"/>
        </w:trPr>
        <w:tc>
          <w:tcPr>
            <w:tcW w:w="2943" w:type="dxa"/>
            <w:vMerge w:val="continue"/>
            <w:tcBorders>
              <w:top w:val="single" w:color="000000" w:sz="4" w:space="0"/>
              <w:left w:val="single" w:color="4F81BD" w:sz="8" w:space="0"/>
              <w:bottom w:val="single" w:color="000000" w:sz="4"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总经理启动人员机构管理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000000" w:sz="4"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在一次人员机构管理中设置人员所属城市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000000" w:sz="4" w:space="0"/>
              <w:left w:val="single" w:color="4F81BD" w:sz="8" w:space="0"/>
              <w:bottom w:val="single" w:color="000000" w:sz="4"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Position</w:t>
            </w:r>
            <w:r>
              <w:rPr>
                <w:rFonts w:hint="eastAsia" w:ascii="Calibri" w:hAnsi="Calibri" w:cs="Calibri"/>
                <w:color w:val="000000"/>
                <w:sz w:val="22"/>
              </w:rPr>
              <w:t>Controller</w:t>
            </w:r>
            <w:r>
              <w:rPr>
                <w:rFonts w:hint="eastAsia" w:ascii="Calibri" w:hAnsi="Calibri" w:cs="Calibri"/>
                <w:color w:val="000000"/>
              </w:rPr>
              <w:t>.</w:t>
            </w:r>
            <w:r>
              <w:rPr>
                <w:rFonts w:ascii="Calibri" w:hAnsi="Calibri" w:cs="Calibri"/>
              </w:rPr>
              <w:t xml:space="preserve"> </w:t>
            </w:r>
            <w:r>
              <w:rPr>
                <w:rFonts w:ascii="Calibri" w:hAnsi="Calibri" w:cs="Calibri"/>
                <w:color w:val="000000"/>
              </w:rPr>
              <w:t>set</w:t>
            </w:r>
            <w:r>
              <w:rPr>
                <w:rFonts w:hint="eastAsia" w:ascii="Calibri" w:hAnsi="Calibri" w:cs="Calibri"/>
                <w:color w:val="000000"/>
              </w:rPr>
              <w:t>BusinessHall</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P</w:t>
            </w:r>
            <w:r>
              <w:rPr>
                <w:rFonts w:ascii="Calibri" w:hAnsi="Calibri" w:cs="Calibri"/>
                <w:color w:val="000000"/>
              </w:rPr>
              <w:t>ublic boolean setBusinessHall(String businessHall, long StaffId)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000000" w:sz="4" w:space="0"/>
              <w:left w:val="single" w:color="4F81BD" w:sz="8" w:space="0"/>
              <w:bottom w:val="single" w:color="000000" w:sz="4"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总经理启动人员机构管理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000000" w:sz="4" w:space="0"/>
              <w:left w:val="single" w:color="4F81BD" w:sz="8" w:space="0"/>
              <w:bottom w:val="single" w:color="4F81BD" w:sz="8" w:space="0"/>
              <w:right w:val="dotted" w:color="auto" w:sz="4" w:space="0"/>
            </w:tcBorders>
            <w:shd w:val="clear" w:color="auto" w:fill="FFFFFF"/>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rPr>
            </w:pPr>
            <w:r>
              <w:rPr>
                <w:rFonts w:hint="eastAsia" w:ascii="Calibri" w:hAnsi="Calibri" w:cs="Calibri"/>
                <w:color w:val="000000"/>
              </w:rPr>
              <w:t>在一次人员机构管理中设置人员所属营业厅</w:t>
            </w:r>
          </w:p>
        </w:tc>
      </w:tr>
    </w:tbl>
    <w:tbl>
      <w:tblPr>
        <w:tblStyle w:val="4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5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2"/>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服务名</w:t>
            </w:r>
          </w:p>
        </w:tc>
        <w:tc>
          <w:tcPr>
            <w:tcW w:w="5529"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lang w:val="en-US" w:eastAsia="zh-CN"/>
              </w:rPr>
              <w:t>Position</w:t>
            </w:r>
            <w:r>
              <w:rPr>
                <w:rFonts w:hint="eastAsia"/>
                <w:color w:val="000000"/>
              </w:rPr>
              <w:t>.</w:t>
            </w:r>
            <w:r>
              <w:rPr>
                <w:rFonts w:hint="eastAsia" w:ascii="Calibri" w:hAnsi="Calibri" w:cs="Calibri"/>
              </w:rPr>
              <w:t>changeStaffPosition(String position, long StaffId)</w:t>
            </w:r>
          </w:p>
        </w:tc>
        <w:tc>
          <w:tcPr>
            <w:tcW w:w="5529" w:type="dxa"/>
            <w:tcBorders>
              <w:top w:val="single" w:color="4F81BD" w:sz="8" w:space="0"/>
              <w:left w:val="dotted" w:color="auto" w:sz="4" w:space="0"/>
              <w:bottom w:val="single" w:color="4F81BD" w:sz="8" w:space="0"/>
              <w:right w:val="single" w:color="4F81BD" w:sz="8" w:space="0"/>
            </w:tcBorders>
            <w:shd w:val="clear" w:color="auto" w:fill="FFFFFF"/>
          </w:tcPr>
          <w:p>
            <w:pPr>
              <w:rPr>
                <w:rFonts w:hint="eastAsia" w:eastAsia="宋体"/>
                <w:color w:val="000000"/>
                <w:lang w:val="en-US" w:eastAsia="zh-CN"/>
              </w:rPr>
            </w:pPr>
            <w:r>
              <w:rPr>
                <w:rFonts w:hint="eastAsia"/>
                <w:color w:val="000000"/>
                <w:lang w:val="en-US" w:eastAsia="zh-CN"/>
              </w:rPr>
              <w:t>修改员工职位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lang w:val="en-US" w:eastAsia="zh-CN"/>
              </w:rPr>
              <w:t>Position</w:t>
            </w:r>
            <w:r>
              <w:rPr>
                <w:rFonts w:hint="eastAsia"/>
                <w:color w:val="000000"/>
              </w:rPr>
              <w:t>.</w:t>
            </w:r>
            <w:r>
              <w:rPr>
                <w:rFonts w:ascii="Calibri" w:hAnsi="Calibri" w:cs="Calibri"/>
                <w:color w:val="000000"/>
              </w:rPr>
              <w:t>initialAuthority(StaffInfoVO staff)</w:t>
            </w:r>
          </w:p>
        </w:tc>
        <w:tc>
          <w:tcPr>
            <w:tcW w:w="5529" w:type="dxa"/>
            <w:tcBorders>
              <w:top w:val="single" w:color="4F81BD" w:sz="8" w:space="0"/>
              <w:left w:val="dotted" w:color="auto" w:sz="4" w:space="0"/>
              <w:bottom w:val="single" w:color="4F81BD" w:sz="8" w:space="0"/>
              <w:right w:val="single" w:color="4F81BD" w:sz="8" w:space="0"/>
            </w:tcBorders>
            <w:shd w:val="clear" w:color="auto" w:fill="FFFFFF"/>
          </w:tcPr>
          <w:p>
            <w:pPr>
              <w:rPr>
                <w:rFonts w:hint="eastAsia" w:eastAsia="宋体"/>
                <w:color w:val="000000"/>
                <w:lang w:eastAsia="zh-CN"/>
              </w:rPr>
            </w:pPr>
            <w:r>
              <w:rPr>
                <w:rFonts w:hint="eastAsia"/>
                <w:color w:val="000000"/>
                <w:lang w:val="en-US" w:eastAsia="zh-CN"/>
              </w:rPr>
              <w:t>初始化权限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rPr>
                <w:color w:val="000000"/>
              </w:rPr>
            </w:pPr>
            <w:r>
              <w:rPr>
                <w:rFonts w:hint="eastAsia"/>
                <w:color w:val="000000"/>
                <w:lang w:val="en-US" w:eastAsia="zh-CN"/>
              </w:rPr>
              <w:t>Position</w:t>
            </w:r>
            <w:r>
              <w:rPr>
                <w:rFonts w:hint="eastAsia"/>
                <w:color w:val="000000"/>
              </w:rPr>
              <w:t>.</w:t>
            </w:r>
            <w:r>
              <w:rPr>
                <w:rFonts w:ascii="Calibri" w:hAnsi="Calibri" w:cs="Calibri"/>
              </w:rPr>
              <w:t xml:space="preserve"> </w:t>
            </w:r>
            <w:r>
              <w:rPr>
                <w:rFonts w:hint="eastAsia" w:ascii="Calibri" w:hAnsi="Calibri" w:cs="Calibri"/>
              </w:rPr>
              <w:t>changeAuthority(AuthorityVO authorityVO</w:t>
            </w:r>
            <w:r>
              <w:rPr>
                <w:rFonts w:hint="eastAsia" w:ascii="Calibri" w:hAnsi="Calibri" w:cs="Calibri"/>
                <w:lang w:val="en-US" w:eastAsia="zh-CN"/>
              </w:rPr>
              <w:t>)</w:t>
            </w:r>
          </w:p>
        </w:tc>
        <w:tc>
          <w:tcPr>
            <w:tcW w:w="5529" w:type="dxa"/>
          </w:tcPr>
          <w:p>
            <w:pPr>
              <w:rPr>
                <w:rFonts w:hint="eastAsia" w:eastAsia="宋体"/>
                <w:color w:val="000000"/>
                <w:lang w:eastAsia="zh-CN"/>
              </w:rPr>
            </w:pPr>
            <w:r>
              <w:rPr>
                <w:rFonts w:hint="eastAsia"/>
                <w:color w:val="000000"/>
                <w:lang w:val="en-US" w:eastAsia="zh-CN"/>
              </w:rPr>
              <w:t>修改职位对应的权限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rPr>
                <w:color w:val="000000"/>
              </w:rPr>
            </w:pPr>
            <w:r>
              <w:rPr>
                <w:rFonts w:hint="eastAsia"/>
                <w:color w:val="000000"/>
                <w:lang w:val="en-US" w:eastAsia="zh-CN"/>
              </w:rPr>
              <w:t>Position</w:t>
            </w:r>
            <w:r>
              <w:rPr>
                <w:rFonts w:hint="eastAsia"/>
                <w:color w:val="000000"/>
              </w:rPr>
              <w:t>.</w:t>
            </w:r>
            <w:r>
              <w:rPr>
                <w:rFonts w:ascii="Calibri" w:hAnsi="Calibri" w:cs="Calibri"/>
                <w:color w:val="000000"/>
              </w:rPr>
              <w:t>setCity(String city, long StaffId)</w:t>
            </w:r>
          </w:p>
        </w:tc>
        <w:tc>
          <w:tcPr>
            <w:tcW w:w="5529" w:type="dxa"/>
          </w:tcPr>
          <w:p>
            <w:pPr>
              <w:rPr>
                <w:rFonts w:hint="eastAsia" w:eastAsia="宋体"/>
                <w:color w:val="000000"/>
                <w:lang w:val="en-US" w:eastAsia="zh-CN"/>
              </w:rPr>
            </w:pPr>
            <w:r>
              <w:rPr>
                <w:rFonts w:hint="eastAsia"/>
                <w:color w:val="000000"/>
                <w:lang w:val="en-US" w:eastAsia="zh-CN"/>
              </w:rPr>
              <w:t>设置员工所属城市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rPr>
                <w:color w:val="000000"/>
              </w:rPr>
            </w:pPr>
            <w:r>
              <w:rPr>
                <w:rFonts w:hint="eastAsia"/>
                <w:color w:val="000000"/>
                <w:lang w:val="en-US" w:eastAsia="zh-CN"/>
              </w:rPr>
              <w:t>Position</w:t>
            </w:r>
            <w:r>
              <w:rPr>
                <w:rFonts w:hint="eastAsia"/>
                <w:color w:val="000000"/>
              </w:rPr>
              <w:t>.</w:t>
            </w:r>
            <w:r>
              <w:rPr>
                <w:rFonts w:ascii="Calibri" w:hAnsi="Calibri" w:cs="Calibri"/>
                <w:color w:val="000000"/>
              </w:rPr>
              <w:t>setBusinessHall(String businessHall, long StaffId)</w:t>
            </w:r>
          </w:p>
        </w:tc>
        <w:tc>
          <w:tcPr>
            <w:tcW w:w="5529" w:type="dxa"/>
          </w:tcPr>
          <w:p>
            <w:pPr>
              <w:rPr>
                <w:rFonts w:hint="eastAsia" w:eastAsia="宋体"/>
                <w:color w:val="000000"/>
                <w:lang w:val="en-US" w:eastAsia="zh-CN"/>
              </w:rPr>
            </w:pPr>
            <w:r>
              <w:rPr>
                <w:rFonts w:hint="eastAsia"/>
                <w:color w:val="000000"/>
                <w:lang w:val="en-US" w:eastAsia="zh-CN"/>
              </w:rPr>
              <w:t>设置员工所属营业厅</w:t>
            </w:r>
          </w:p>
        </w:tc>
      </w:tr>
    </w:tbl>
    <w:p>
      <w:pPr>
        <w:ind w:left="0" w:firstLine="0"/>
        <w:rPr>
          <w:rFonts w:hint="eastAsia" w:eastAsia="宋体"/>
          <w:b/>
          <w:bCs/>
          <w:lang w:eastAsia="zh-CN"/>
        </w:rPr>
      </w:pPr>
    </w:p>
    <w:p>
      <w:pPr>
        <w:ind w:left="0" w:firstLine="0"/>
        <w:rPr>
          <w:rFonts w:hint="eastAsia" w:eastAsia="宋体"/>
          <w:b/>
          <w:bCs/>
          <w:lang w:eastAsia="zh-CN"/>
        </w:rPr>
      </w:pPr>
    </w:p>
    <w:p>
      <w:pPr>
        <w:ind w:left="0" w:firstLine="0"/>
        <w:rPr>
          <w:rFonts w:hint="eastAsia" w:eastAsia="宋体"/>
          <w:b/>
          <w:bCs/>
          <w:lang w:eastAsia="zh-CN"/>
        </w:rPr>
      </w:pPr>
    </w:p>
    <w:p>
      <w:pPr>
        <w:ind w:left="0" w:firstLine="0"/>
        <w:rPr>
          <w:rFonts w:hint="eastAsia" w:eastAsia="宋体"/>
          <w:b/>
          <w:bCs/>
          <w:lang w:eastAsia="zh-CN"/>
        </w:rPr>
      </w:pPr>
    </w:p>
    <w:p>
      <w:pPr>
        <w:ind w:left="0" w:firstLine="0"/>
        <w:rPr>
          <w:rFonts w:hint="eastAsia" w:eastAsia="宋体"/>
          <w:b/>
          <w:bCs/>
          <w:lang w:eastAsia="zh-CN"/>
        </w:rPr>
      </w:pPr>
    </w:p>
    <w:p>
      <w:pPr>
        <w:ind w:left="0" w:firstLine="0"/>
        <w:rPr>
          <w:rFonts w:hint="eastAsia" w:eastAsia="宋体"/>
          <w:b/>
          <w:bCs/>
          <w:lang w:eastAsia="zh-CN"/>
        </w:rPr>
      </w:pPr>
    </w:p>
    <w:p>
      <w:pPr>
        <w:ind w:left="0" w:firstLine="0"/>
        <w:rPr>
          <w:rFonts w:hint="eastAsia" w:eastAsia="宋体"/>
          <w:b/>
          <w:bCs/>
          <w:lang w:eastAsia="zh-CN"/>
        </w:rPr>
      </w:pPr>
    </w:p>
    <w:p>
      <w:pPr>
        <w:ind w:left="0" w:firstLine="0"/>
        <w:rPr>
          <w:rFonts w:hint="eastAsia" w:eastAsia="宋体"/>
          <w:b/>
          <w:bCs/>
          <w:lang w:eastAsia="zh-CN"/>
        </w:rPr>
      </w:pPr>
    </w:p>
    <w:p>
      <w:pPr>
        <w:ind w:left="2520" w:firstLine="420"/>
        <w:rPr>
          <w:rFonts w:hint="eastAsia"/>
          <w:b/>
          <w:bCs/>
        </w:rPr>
      </w:pPr>
    </w:p>
    <w:p>
      <w:pPr>
        <w:ind w:left="2520" w:firstLine="420"/>
        <w:rPr>
          <w:rFonts w:hint="eastAsia"/>
          <w:b/>
          <w:bCs/>
        </w:rPr>
      </w:pPr>
    </w:p>
    <w:p>
      <w:pPr>
        <w:ind w:left="2520" w:firstLine="420"/>
        <w:rPr>
          <w:rFonts w:hint="eastAsia"/>
          <w:b/>
          <w:bCs/>
        </w:rPr>
      </w:pPr>
    </w:p>
    <w:p>
      <w:pPr>
        <w:ind w:left="2520" w:firstLine="420"/>
        <w:rPr>
          <w:rFonts w:hint="eastAsia"/>
          <w:b/>
          <w:bCs/>
        </w:rPr>
      </w:pPr>
    </w:p>
    <w:p>
      <w:pPr>
        <w:ind w:left="2520" w:firstLine="420"/>
        <w:rPr>
          <w:rFonts w:hint="eastAsia"/>
          <w:b/>
          <w:bCs/>
        </w:rPr>
      </w:pPr>
    </w:p>
    <w:p>
      <w:pPr>
        <w:ind w:left="2520" w:firstLine="420"/>
        <w:rPr>
          <w:rFonts w:hint="eastAsia"/>
          <w:b/>
          <w:bCs/>
        </w:rPr>
      </w:pPr>
    </w:p>
    <w:p>
      <w:pPr>
        <w:ind w:left="2520" w:firstLine="420"/>
        <w:rPr>
          <w:rFonts w:hint="eastAsia"/>
          <w:b/>
          <w:bCs/>
        </w:rPr>
      </w:pPr>
    </w:p>
    <w:p>
      <w:pPr>
        <w:ind w:left="0" w:firstLine="0"/>
        <w:rPr>
          <w:rFonts w:hint="eastAsia"/>
          <w:b/>
          <w:bCs/>
        </w:rPr>
      </w:pPr>
    </w:p>
    <w:p>
      <w:pPr>
        <w:ind w:left="2520" w:firstLine="420"/>
        <w:rPr>
          <w:rFonts w:hint="eastAsia" w:eastAsia="宋体"/>
          <w:b/>
          <w:bCs/>
          <w:lang w:val="en-US" w:eastAsia="zh-CN"/>
        </w:rPr>
      </w:pPr>
      <w:r>
        <w:rPr>
          <w:rFonts w:hint="eastAsia"/>
          <w:b/>
          <w:bCs/>
          <w:lang w:val="en-US" w:eastAsia="zh-CN"/>
        </w:rPr>
        <w:t>Position的接口规范</w:t>
      </w:r>
    </w:p>
    <w:p>
      <w:pPr>
        <w:ind w:left="2520" w:firstLine="420"/>
        <w:rPr>
          <w:rFonts w:hint="eastAsia"/>
          <w:b/>
          <w:bCs/>
        </w:rPr>
      </w:pPr>
    </w:p>
    <w:tbl>
      <w:tblPr>
        <w:tblStyle w:val="20"/>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43"/>
        <w:gridCol w:w="641"/>
        <w:gridCol w:w="4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rFonts w:ascii="Calibri" w:hAnsi="Calibri" w:cs="Calibri"/>
                <w:color w:val="FFFFFF"/>
              </w:rPr>
            </w:pPr>
            <w:r>
              <w:rPr>
                <w:rFonts w:hint="eastAsia" w:ascii="Calibri" w:hAnsi="Calibri" w:cs="Calibri"/>
                <w:b/>
                <w:color w:val="FFFFFF"/>
              </w:rPr>
              <w:t>提供的服务（供接口）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textDirection w:val="lrTb"/>
            <w:vAlign w:val="center"/>
          </w:tcPr>
          <w:p>
            <w:pPr>
              <w:rPr>
                <w:rFonts w:ascii="Calibri" w:hAnsi="Calibri" w:cs="Calibri"/>
                <w:color w:val="000000"/>
              </w:rPr>
            </w:pPr>
            <w:r>
              <w:rPr>
                <w:rFonts w:hint="eastAsia" w:ascii="Calibri" w:hAnsi="Calibri" w:cs="Calibri"/>
                <w:color w:val="000000"/>
                <w:sz w:val="22"/>
                <w:lang w:val="en-US" w:eastAsia="zh-CN"/>
              </w:rPr>
              <w:t>Position.</w:t>
            </w:r>
            <w:r>
              <w:rPr>
                <w:rFonts w:hint="eastAsia" w:ascii="Calibri" w:hAnsi="Calibri" w:cs="Calibri"/>
              </w:rPr>
              <w:t>changeStaffPosition</w:t>
            </w:r>
          </w:p>
        </w:tc>
        <w:tc>
          <w:tcPr>
            <w:tcW w:w="641" w:type="dxa"/>
            <w:tcBorders>
              <w:top w:val="single" w:color="4F81BD" w:sz="8" w:space="0"/>
              <w:left w:val="dotted" w:color="auto" w:sz="4" w:space="0"/>
              <w:bottom w:val="single" w:color="4F81BD" w:sz="8" w:space="0"/>
              <w:right w:val="dotted" w:color="auto" w:sz="4" w:space="0"/>
            </w:tcBorders>
            <w:shd w:val="clear" w:color="auto" w:fill="FFFFFF"/>
            <w:textDirection w:val="lrTb"/>
            <w:vAlign w:val="top"/>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extDirection w:val="lrTb"/>
            <w:vAlign w:val="top"/>
          </w:tcPr>
          <w:p>
            <w:pPr>
              <w:ind w:firstLine="0" w:firstLineChars="0"/>
              <w:rPr>
                <w:rFonts w:hint="eastAsia" w:ascii="Calibri" w:hAnsi="Calibri" w:cs="Calibri"/>
              </w:rPr>
            </w:pPr>
            <w:r>
              <w:rPr>
                <w:rFonts w:hint="eastAsia" w:ascii="Calibri" w:hAnsi="Calibri" w:cs="Calibri"/>
                <w:lang w:val="en-US" w:eastAsia="zh-CN"/>
              </w:rPr>
              <w:t>P</w:t>
            </w:r>
            <w:r>
              <w:rPr>
                <w:rFonts w:hint="eastAsia" w:ascii="Calibri" w:hAnsi="Calibri" w:cs="Calibri"/>
              </w:rPr>
              <w:t>ublic boolean changeStaffPosition(String position, long StaffId)</w:t>
            </w:r>
          </w:p>
          <w:p>
            <w:pPr>
              <w:rPr>
                <w:rFonts w:ascii="Calibri" w:hAnsi="Calibri" w:cs="Calibri"/>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extDirection w:val="lrTb"/>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extDirection w:val="lrTb"/>
            <w:vAlign w:val="top"/>
          </w:tcPr>
          <w:p>
            <w:pPr>
              <w:rPr>
                <w:rFonts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extDirection w:val="lrTb"/>
            <w:vAlign w:val="top"/>
          </w:tcPr>
          <w:p>
            <w:pPr>
              <w:rPr>
                <w:rFonts w:ascii="Calibri" w:hAnsi="Calibri" w:cs="Calibri"/>
                <w:color w:val="000000"/>
              </w:rPr>
            </w:pPr>
            <w:r>
              <w:rPr>
                <w:rFonts w:hint="eastAsia" w:ascii="Calibri" w:hAnsi="Calibri" w:cs="Calibri"/>
                <w:color w:val="000000"/>
                <w:lang w:val="en-US" w:eastAsia="zh-CN"/>
              </w:rPr>
              <w:t>总经理启动人员机构管理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extDirection w:val="lrTb"/>
            <w:vAlign w:val="center"/>
          </w:tcPr>
          <w:p>
            <w:pPr>
              <w:rPr>
                <w:rFonts w:ascii="Calibri" w:hAnsi="Calibri"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extDirection w:val="lrTb"/>
            <w:vAlign w:val="top"/>
          </w:tcPr>
          <w:p>
            <w:pPr>
              <w:rPr>
                <w:rFonts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extDirection w:val="lrTb"/>
            <w:vAlign w:val="top"/>
          </w:tcPr>
          <w:p>
            <w:pPr>
              <w:rPr>
                <w:rFonts w:ascii="Calibri" w:hAnsi="Calibri" w:cs="Calibri"/>
                <w:color w:val="000000"/>
              </w:rPr>
            </w:pPr>
            <w:r>
              <w:rPr>
                <w:rFonts w:hint="eastAsia" w:ascii="Calibri" w:hAnsi="Calibri" w:cs="Calibri"/>
                <w:color w:val="000000"/>
                <w:lang w:val="en-US" w:eastAsia="zh-CN"/>
              </w:rPr>
              <w:t>在一次人员机构管理中更改员工职位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000000" w:sz="4" w:space="0"/>
              <w:right w:val="dotted" w:color="auto" w:sz="4" w:space="0"/>
            </w:tcBorders>
            <w:shd w:val="clear" w:color="auto" w:fill="FFFFFF"/>
            <w:textDirection w:val="lrTb"/>
            <w:vAlign w:val="top"/>
          </w:tcPr>
          <w:p>
            <w:pPr>
              <w:rPr>
                <w:rFonts w:ascii="Calibri" w:hAnsi="Calibri" w:cs="Calibri"/>
                <w:color w:val="000000"/>
              </w:rPr>
            </w:pPr>
            <w:r>
              <w:rPr>
                <w:rFonts w:hint="eastAsia" w:ascii="Calibri" w:hAnsi="Calibri" w:cs="Calibri"/>
                <w:color w:val="000000"/>
              </w:rPr>
              <w:t>Position.</w:t>
            </w:r>
            <w:r>
              <w:rPr>
                <w:rFonts w:ascii="Calibri" w:hAnsi="Calibri" w:cs="Calibri"/>
              </w:rPr>
              <w:t xml:space="preserve"> </w:t>
            </w:r>
            <w:r>
              <w:rPr>
                <w:rFonts w:ascii="Calibri" w:hAnsi="Calibri" w:cs="Calibri"/>
                <w:color w:val="000000"/>
              </w:rPr>
              <w:t>initialAuthority</w:t>
            </w:r>
          </w:p>
        </w:tc>
        <w:tc>
          <w:tcPr>
            <w:tcW w:w="641" w:type="dxa"/>
            <w:tcBorders>
              <w:top w:val="single" w:color="4F81BD" w:sz="8" w:space="0"/>
              <w:left w:val="dotted" w:color="auto" w:sz="4" w:space="0"/>
              <w:bottom w:val="single" w:color="4F81BD" w:sz="8" w:space="0"/>
              <w:right w:val="dotted" w:color="auto" w:sz="4" w:space="0"/>
            </w:tcBorders>
            <w:shd w:val="clear" w:color="auto" w:fill="FFFFFF"/>
            <w:textDirection w:val="lrTb"/>
            <w:vAlign w:val="top"/>
          </w:tcPr>
          <w:p>
            <w:pPr>
              <w:rPr>
                <w:rFonts w:ascii="Calibri" w:hAnsi="Calibri" w:cs="Calibri"/>
                <w:color w:val="000000"/>
              </w:rPr>
            </w:pPr>
            <w:r>
              <w:rPr>
                <w:rFonts w:hint="eastAsia" w:ascii="Calibri" w:hAnsi="Calibri" w:cs="Calibri"/>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extDirection w:val="lrTb"/>
            <w:vAlign w:val="top"/>
          </w:tcPr>
          <w:p>
            <w:pPr>
              <w:rPr>
                <w:rFonts w:ascii="Calibri" w:hAnsi="Calibri" w:cs="Calibri"/>
                <w:color w:val="000000"/>
              </w:rPr>
            </w:pPr>
            <w:r>
              <w:rPr>
                <w:rFonts w:hint="eastAsia" w:ascii="Calibri" w:hAnsi="Calibri" w:cs="Calibri"/>
                <w:color w:val="000000"/>
              </w:rPr>
              <w:t xml:space="preserve">Public </w:t>
            </w:r>
            <w:r>
              <w:rPr>
                <w:rFonts w:ascii="Calibri" w:hAnsi="Calibri" w:cs="Calibri"/>
                <w:color w:val="000000"/>
              </w:rPr>
              <w:t>ArrayList&lt;Integer&gt; initialAuthority(StaffInfoVO staff)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000000" w:sz="4" w:space="0"/>
              <w:left w:val="single" w:color="4F81BD" w:sz="8" w:space="0"/>
              <w:bottom w:val="single" w:color="000000" w:sz="4" w:space="0"/>
              <w:right w:val="dotted" w:color="auto" w:sz="4" w:space="0"/>
            </w:tcBorders>
            <w:shd w:val="clear" w:color="auto" w:fill="FFFFFF"/>
            <w:textDirection w:val="lrTb"/>
            <w:vAlign w:val="top"/>
          </w:tcPr>
          <w:p>
            <w:pPr>
              <w:rPr>
                <w:rFonts w:hint="eastAsia" w:ascii="Calibri" w:hAnsi="Calibri" w:cs="Calibri"/>
                <w:color w:val="000000"/>
                <w:sz w:val="22"/>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extDirection w:val="lrTb"/>
            <w:vAlign w:val="top"/>
          </w:tcPr>
          <w:p>
            <w:pPr>
              <w:rPr>
                <w:rFonts w:hint="eastAsia"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extDirection w:val="lrTb"/>
            <w:vAlign w:val="top"/>
          </w:tcPr>
          <w:p>
            <w:pPr>
              <w:rPr>
                <w:rFonts w:ascii="Calibri" w:hAnsi="Calibri" w:cs="Calibri"/>
                <w:color w:val="000000"/>
              </w:rPr>
            </w:pPr>
            <w:r>
              <w:rPr>
                <w:rFonts w:hint="eastAsia" w:ascii="Calibri" w:hAnsi="Calibri" w:cs="Calibri"/>
                <w:color w:val="000000"/>
              </w:rPr>
              <w:t>管理员启动员工帐号管理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000000" w:sz="4" w:space="0"/>
              <w:left w:val="single" w:color="4F81BD" w:sz="8" w:space="0"/>
              <w:bottom w:val="single" w:color="4F81BD" w:sz="8" w:space="0"/>
              <w:right w:val="dotted" w:color="auto" w:sz="4" w:space="0"/>
            </w:tcBorders>
            <w:shd w:val="clear" w:color="auto" w:fill="FFFFFF"/>
            <w:textDirection w:val="lrTb"/>
            <w:vAlign w:val="top"/>
          </w:tcPr>
          <w:p>
            <w:pPr>
              <w:rPr>
                <w:rFonts w:hint="eastAsia" w:ascii="Calibri" w:hAnsi="Calibri" w:cs="Calibri"/>
                <w:color w:val="000000"/>
                <w:sz w:val="22"/>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extDirection w:val="lrTb"/>
            <w:vAlign w:val="top"/>
          </w:tcPr>
          <w:p>
            <w:pPr>
              <w:rPr>
                <w:rFonts w:hint="eastAsia"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extDirection w:val="lrTb"/>
            <w:vAlign w:val="top"/>
          </w:tcPr>
          <w:p>
            <w:pPr>
              <w:rPr>
                <w:rFonts w:ascii="Calibri" w:hAnsi="Calibri" w:cs="Calibri"/>
                <w:color w:val="000000"/>
              </w:rPr>
            </w:pPr>
            <w:r>
              <w:rPr>
                <w:rFonts w:hint="eastAsia" w:ascii="Calibri" w:hAnsi="Calibri" w:cs="Calibri"/>
                <w:color w:val="000000"/>
              </w:rPr>
              <w:t>在一次员工帐号管理中初始化新增员工权限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000000" w:sz="4" w:space="0"/>
              <w:right w:val="dotted" w:color="auto" w:sz="4" w:space="0"/>
            </w:tcBorders>
            <w:shd w:val="clear" w:color="auto" w:fill="FFFFFF"/>
            <w:textDirection w:val="lrTb"/>
            <w:vAlign w:val="top"/>
          </w:tcPr>
          <w:p>
            <w:pPr>
              <w:rPr>
                <w:rFonts w:hint="eastAsia" w:ascii="Calibri" w:hAnsi="Calibri" w:cs="Calibri"/>
                <w:color w:val="000000"/>
                <w:sz w:val="22"/>
              </w:rPr>
            </w:pPr>
            <w:r>
              <w:rPr>
                <w:rFonts w:hint="eastAsia" w:ascii="Calibri" w:hAnsi="Calibri" w:cs="Calibri"/>
                <w:color w:val="000000"/>
              </w:rPr>
              <w:t>Position.</w:t>
            </w:r>
            <w:r>
              <w:rPr>
                <w:rFonts w:ascii="Calibri" w:hAnsi="Calibri" w:cs="Calibri"/>
              </w:rPr>
              <w:t xml:space="preserve"> </w:t>
            </w:r>
            <w:r>
              <w:rPr>
                <w:rFonts w:hint="eastAsia" w:ascii="Calibri" w:hAnsi="Calibri" w:cs="Calibri"/>
              </w:rPr>
              <w:t>changeAuthority</w:t>
            </w:r>
          </w:p>
        </w:tc>
        <w:tc>
          <w:tcPr>
            <w:tcW w:w="641" w:type="dxa"/>
            <w:tcBorders>
              <w:top w:val="single" w:color="4F81BD" w:sz="8" w:space="0"/>
              <w:left w:val="dotted" w:color="auto" w:sz="4" w:space="0"/>
              <w:bottom w:val="single" w:color="4F81BD" w:sz="8" w:space="0"/>
              <w:right w:val="dotted" w:color="auto" w:sz="4" w:space="0"/>
            </w:tcBorders>
            <w:shd w:val="clear" w:color="auto" w:fill="FFFFFF"/>
            <w:textDirection w:val="lrTb"/>
            <w:vAlign w:val="top"/>
          </w:tcPr>
          <w:p>
            <w:pPr>
              <w:rPr>
                <w:rFonts w:hint="eastAsia" w:ascii="Calibri" w:hAnsi="Calibri" w:cs="Calibri"/>
                <w:color w:val="000000"/>
              </w:rPr>
            </w:pPr>
            <w:r>
              <w:rPr>
                <w:rFonts w:hint="eastAsia" w:ascii="Calibri" w:hAnsi="Calibri" w:cs="Calibri"/>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extDirection w:val="lrTb"/>
            <w:vAlign w:val="top"/>
          </w:tcPr>
          <w:p>
            <w:pPr>
              <w:rPr>
                <w:rFonts w:ascii="Calibri" w:hAnsi="Calibri" w:cs="Calibri"/>
                <w:color w:val="000000"/>
              </w:rPr>
            </w:pPr>
            <w:r>
              <w:rPr>
                <w:rFonts w:hint="eastAsia" w:ascii="Calibri" w:hAnsi="Calibri" w:cs="Calibri"/>
              </w:rPr>
              <w:t>public boolean changeAuthority(AuthorityVO authorityVO</w:t>
            </w:r>
            <w:r>
              <w:rPr>
                <w:rFonts w:hint="eastAsia" w:ascii="Calibri" w:hAnsi="Calibri" w:cs="Calibri"/>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000000" w:sz="4" w:space="0"/>
              <w:left w:val="single" w:color="4F81BD" w:sz="8" w:space="0"/>
              <w:bottom w:val="single" w:color="000000" w:sz="4" w:space="0"/>
              <w:right w:val="dotted" w:color="auto" w:sz="4" w:space="0"/>
            </w:tcBorders>
            <w:shd w:val="clear" w:color="auto" w:fill="FFFFFF"/>
            <w:textDirection w:val="lrTb"/>
            <w:vAlign w:val="top"/>
          </w:tcPr>
          <w:p>
            <w:pPr>
              <w:rPr>
                <w:rFonts w:hint="eastAsia" w:ascii="Calibri" w:hAnsi="Calibri" w:cs="Calibri"/>
                <w:color w:val="000000"/>
                <w:sz w:val="22"/>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extDirection w:val="lrTb"/>
            <w:vAlign w:val="top"/>
          </w:tcPr>
          <w:p>
            <w:pPr>
              <w:rPr>
                <w:rFonts w:hint="eastAsia"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extDirection w:val="lrTb"/>
            <w:vAlign w:val="top"/>
          </w:tcPr>
          <w:p>
            <w:pPr>
              <w:rPr>
                <w:rFonts w:ascii="Calibri" w:hAnsi="Calibri" w:cs="Calibri"/>
                <w:color w:val="000000"/>
              </w:rPr>
            </w:pPr>
            <w:r>
              <w:rPr>
                <w:rFonts w:hint="eastAsia" w:ascii="Calibri" w:hAnsi="Calibri" w:cs="Calibri"/>
                <w:color w:val="000000"/>
              </w:rPr>
              <w:t>管理员启动员工帐号管理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000000" w:sz="4" w:space="0"/>
              <w:left w:val="single" w:color="4F81BD" w:sz="8" w:space="0"/>
              <w:bottom w:val="single" w:color="4F81BD" w:sz="8" w:space="0"/>
              <w:right w:val="dotted" w:color="auto" w:sz="4" w:space="0"/>
            </w:tcBorders>
            <w:shd w:val="clear" w:color="auto" w:fill="FFFFFF"/>
            <w:textDirection w:val="lrTb"/>
            <w:vAlign w:val="top"/>
          </w:tcPr>
          <w:p>
            <w:pPr>
              <w:rPr>
                <w:rFonts w:hint="eastAsia" w:ascii="Calibri" w:hAnsi="Calibri" w:cs="Calibri"/>
                <w:color w:val="000000"/>
                <w:sz w:val="22"/>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extDirection w:val="lrTb"/>
            <w:vAlign w:val="top"/>
          </w:tcPr>
          <w:p>
            <w:pPr>
              <w:rPr>
                <w:rFonts w:hint="eastAsia"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extDirection w:val="lrTb"/>
            <w:vAlign w:val="top"/>
          </w:tcPr>
          <w:p>
            <w:pPr>
              <w:rPr>
                <w:rFonts w:ascii="Calibri" w:hAnsi="Calibri" w:cs="Calibri"/>
                <w:color w:val="000000"/>
              </w:rPr>
            </w:pPr>
            <w:r>
              <w:rPr>
                <w:rFonts w:hint="eastAsia" w:ascii="Calibri" w:hAnsi="Calibri" w:cs="Calibri"/>
                <w:color w:val="000000"/>
              </w:rPr>
              <w:t>在一次员工帐号管理中</w:t>
            </w:r>
            <w:r>
              <w:rPr>
                <w:rFonts w:hint="eastAsia" w:ascii="Calibri" w:hAnsi="Calibri" w:cs="Calibri"/>
                <w:color w:val="000000"/>
                <w:lang w:val="en-US" w:eastAsia="zh-CN"/>
              </w:rPr>
              <w:t>修改职位对应的权限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000000" w:sz="4" w:space="0"/>
              <w:right w:val="dotted" w:color="auto" w:sz="4" w:space="0"/>
            </w:tcBorders>
            <w:shd w:val="clear" w:color="auto" w:fill="FFFFFF"/>
            <w:textDirection w:val="lrTb"/>
            <w:vAlign w:val="top"/>
          </w:tcPr>
          <w:p>
            <w:pPr>
              <w:rPr>
                <w:rFonts w:hint="eastAsia" w:ascii="Calibri" w:hAnsi="Calibri" w:cs="Calibri"/>
                <w:color w:val="000000"/>
                <w:sz w:val="22"/>
              </w:rPr>
            </w:pPr>
            <w:r>
              <w:rPr>
                <w:rFonts w:hint="eastAsia" w:ascii="Calibri" w:hAnsi="Calibri" w:cs="Calibri"/>
                <w:color w:val="000000"/>
              </w:rPr>
              <w:t>Position.</w:t>
            </w:r>
            <w:r>
              <w:rPr>
                <w:rFonts w:ascii="Calibri" w:hAnsi="Calibri" w:cs="Calibri"/>
              </w:rPr>
              <w:t xml:space="preserve"> </w:t>
            </w:r>
            <w:r>
              <w:rPr>
                <w:rFonts w:ascii="Calibri" w:hAnsi="Calibri" w:cs="Calibri"/>
                <w:color w:val="000000"/>
              </w:rPr>
              <w:t>setCity</w:t>
            </w:r>
          </w:p>
        </w:tc>
        <w:tc>
          <w:tcPr>
            <w:tcW w:w="641" w:type="dxa"/>
            <w:tcBorders>
              <w:top w:val="single" w:color="4F81BD" w:sz="8" w:space="0"/>
              <w:left w:val="dotted" w:color="auto" w:sz="4" w:space="0"/>
              <w:bottom w:val="single" w:color="4F81BD" w:sz="8" w:space="0"/>
              <w:right w:val="dotted" w:color="auto" w:sz="4" w:space="0"/>
            </w:tcBorders>
            <w:shd w:val="clear" w:color="auto" w:fill="FFFFFF"/>
            <w:textDirection w:val="lrTb"/>
            <w:vAlign w:val="top"/>
          </w:tcPr>
          <w:p>
            <w:pPr>
              <w:rPr>
                <w:rFonts w:hint="eastAsia" w:ascii="Calibri" w:hAnsi="Calibri" w:cs="Calibri"/>
                <w:color w:val="000000"/>
              </w:rPr>
            </w:pPr>
            <w:r>
              <w:rPr>
                <w:rFonts w:hint="eastAsia" w:ascii="Calibri" w:hAnsi="Calibri" w:cs="Calibri"/>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extDirection w:val="lrTb"/>
            <w:vAlign w:val="top"/>
          </w:tcPr>
          <w:p>
            <w:pPr>
              <w:rPr>
                <w:rFonts w:ascii="Calibri" w:hAnsi="Calibri" w:cs="Calibri"/>
                <w:color w:val="000000"/>
              </w:rPr>
            </w:pPr>
            <w:r>
              <w:rPr>
                <w:rFonts w:hint="eastAsia" w:ascii="Calibri" w:hAnsi="Calibri" w:cs="Calibri"/>
                <w:color w:val="000000"/>
              </w:rPr>
              <w:t xml:space="preserve">Public boolean </w:t>
            </w:r>
            <w:r>
              <w:rPr>
                <w:rFonts w:ascii="Calibri" w:hAnsi="Calibri" w:cs="Calibri"/>
                <w:color w:val="000000"/>
              </w:rPr>
              <w:t>setCity(String city, long StaffId)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000000" w:sz="4" w:space="0"/>
              <w:left w:val="single" w:color="4F81BD" w:sz="8" w:space="0"/>
              <w:bottom w:val="single" w:color="000000" w:sz="4" w:space="0"/>
              <w:right w:val="dotted" w:color="auto" w:sz="4" w:space="0"/>
            </w:tcBorders>
            <w:shd w:val="clear" w:color="auto" w:fill="FFFFFF"/>
            <w:textDirection w:val="lrTb"/>
            <w:vAlign w:val="top"/>
          </w:tcPr>
          <w:p>
            <w:pPr>
              <w:rPr>
                <w:rFonts w:hint="eastAsia" w:ascii="Calibri" w:hAnsi="Calibri" w:cs="Calibri"/>
                <w:color w:val="000000"/>
                <w:sz w:val="22"/>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extDirection w:val="lrTb"/>
            <w:vAlign w:val="top"/>
          </w:tcPr>
          <w:p>
            <w:pPr>
              <w:rPr>
                <w:rFonts w:hint="eastAsia"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extDirection w:val="lrTb"/>
            <w:vAlign w:val="top"/>
          </w:tcPr>
          <w:p>
            <w:pPr>
              <w:rPr>
                <w:rFonts w:ascii="Calibri" w:hAnsi="Calibri" w:cs="Calibri"/>
                <w:color w:val="000000"/>
              </w:rPr>
            </w:pPr>
            <w:r>
              <w:rPr>
                <w:rFonts w:hint="eastAsia" w:ascii="Calibri" w:hAnsi="Calibri" w:cs="Calibri"/>
                <w:color w:val="000000"/>
              </w:rPr>
              <w:t>总经理启动人员机构管理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000000" w:sz="4" w:space="0"/>
              <w:left w:val="single" w:color="4F81BD" w:sz="8" w:space="0"/>
              <w:bottom w:val="single" w:color="4F81BD" w:sz="8" w:space="0"/>
              <w:right w:val="dotted" w:color="auto" w:sz="4" w:space="0"/>
            </w:tcBorders>
            <w:shd w:val="clear" w:color="auto" w:fill="FFFFFF"/>
            <w:textDirection w:val="lrTb"/>
            <w:vAlign w:val="top"/>
          </w:tcPr>
          <w:p>
            <w:pPr>
              <w:rPr>
                <w:rFonts w:hint="eastAsia" w:ascii="Calibri" w:hAnsi="Calibri" w:cs="Calibri"/>
                <w:color w:val="000000"/>
                <w:sz w:val="22"/>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extDirection w:val="lrTb"/>
            <w:vAlign w:val="top"/>
          </w:tcPr>
          <w:p>
            <w:pPr>
              <w:rPr>
                <w:rFonts w:hint="eastAsia"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extDirection w:val="lrTb"/>
            <w:vAlign w:val="top"/>
          </w:tcPr>
          <w:p>
            <w:pPr>
              <w:rPr>
                <w:rFonts w:ascii="Calibri" w:hAnsi="Calibri" w:cs="Calibri"/>
                <w:color w:val="000000"/>
              </w:rPr>
            </w:pPr>
            <w:r>
              <w:rPr>
                <w:rFonts w:hint="eastAsia" w:ascii="Calibri" w:hAnsi="Calibri" w:cs="Calibri"/>
                <w:color w:val="000000"/>
              </w:rPr>
              <w:t>在一次人员机构管理中设置人员所属城市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000000" w:sz="4" w:space="0"/>
              <w:right w:val="dotted" w:color="auto" w:sz="4" w:space="0"/>
            </w:tcBorders>
            <w:shd w:val="clear" w:color="auto" w:fill="FFFFFF"/>
            <w:textDirection w:val="lrTb"/>
            <w:vAlign w:val="top"/>
          </w:tcPr>
          <w:p>
            <w:pPr>
              <w:rPr>
                <w:rFonts w:hint="eastAsia" w:ascii="Calibri" w:hAnsi="Calibri" w:cs="Calibri"/>
                <w:color w:val="000000"/>
                <w:sz w:val="22"/>
              </w:rPr>
            </w:pPr>
            <w:r>
              <w:rPr>
                <w:rFonts w:hint="eastAsia" w:ascii="Calibri" w:hAnsi="Calibri" w:cs="Calibri"/>
                <w:color w:val="000000"/>
              </w:rPr>
              <w:t>Position.</w:t>
            </w:r>
            <w:r>
              <w:rPr>
                <w:rFonts w:ascii="Calibri" w:hAnsi="Calibri" w:cs="Calibri"/>
              </w:rPr>
              <w:t xml:space="preserve"> </w:t>
            </w:r>
            <w:r>
              <w:rPr>
                <w:rFonts w:ascii="Calibri" w:hAnsi="Calibri" w:cs="Calibri"/>
                <w:color w:val="000000"/>
              </w:rPr>
              <w:t>set</w:t>
            </w:r>
            <w:r>
              <w:rPr>
                <w:rFonts w:hint="eastAsia" w:ascii="Calibri" w:hAnsi="Calibri" w:cs="Calibri"/>
                <w:color w:val="000000"/>
              </w:rPr>
              <w:t>BusinessHall</w:t>
            </w:r>
          </w:p>
        </w:tc>
        <w:tc>
          <w:tcPr>
            <w:tcW w:w="641" w:type="dxa"/>
            <w:tcBorders>
              <w:top w:val="single" w:color="4F81BD" w:sz="8" w:space="0"/>
              <w:left w:val="dotted" w:color="auto" w:sz="4" w:space="0"/>
              <w:bottom w:val="single" w:color="4F81BD" w:sz="8" w:space="0"/>
              <w:right w:val="dotted" w:color="auto" w:sz="4" w:space="0"/>
            </w:tcBorders>
            <w:shd w:val="clear" w:color="auto" w:fill="FFFFFF"/>
            <w:textDirection w:val="lrTb"/>
            <w:vAlign w:val="top"/>
          </w:tcPr>
          <w:p>
            <w:pPr>
              <w:rPr>
                <w:rFonts w:hint="eastAsia" w:ascii="Calibri" w:hAnsi="Calibri" w:cs="Calibri"/>
                <w:color w:val="000000"/>
              </w:rPr>
            </w:pPr>
            <w:r>
              <w:rPr>
                <w:rFonts w:hint="eastAsia" w:ascii="Calibri" w:hAnsi="Calibri" w:cs="Calibri"/>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extDirection w:val="lrTb"/>
            <w:vAlign w:val="top"/>
          </w:tcPr>
          <w:p>
            <w:pPr>
              <w:rPr>
                <w:rFonts w:ascii="Calibri" w:hAnsi="Calibri" w:cs="Calibri"/>
                <w:color w:val="000000"/>
              </w:rPr>
            </w:pPr>
            <w:r>
              <w:rPr>
                <w:rFonts w:hint="eastAsia" w:ascii="Calibri" w:hAnsi="Calibri" w:cs="Calibri"/>
                <w:color w:val="000000"/>
              </w:rPr>
              <w:t>P</w:t>
            </w:r>
            <w:r>
              <w:rPr>
                <w:rFonts w:ascii="Calibri" w:hAnsi="Calibri" w:cs="Calibri"/>
                <w:color w:val="000000"/>
              </w:rPr>
              <w:t>ublic boolean setBusinessHall(String businessHall, long StaffId)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000000" w:sz="4" w:space="0"/>
              <w:left w:val="single" w:color="4F81BD" w:sz="8" w:space="0"/>
              <w:bottom w:val="single" w:color="000000" w:sz="4" w:space="0"/>
              <w:right w:val="dotted" w:color="auto" w:sz="4" w:space="0"/>
            </w:tcBorders>
            <w:shd w:val="clear" w:color="auto" w:fill="FFFFFF"/>
            <w:textDirection w:val="lrTb"/>
            <w:vAlign w:val="top"/>
          </w:tcPr>
          <w:p>
            <w:pPr>
              <w:rPr>
                <w:rFonts w:hint="eastAsia" w:ascii="Calibri" w:hAnsi="Calibri" w:cs="Calibri"/>
                <w:color w:val="000000"/>
                <w:sz w:val="22"/>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extDirection w:val="lrTb"/>
            <w:vAlign w:val="top"/>
          </w:tcPr>
          <w:p>
            <w:pPr>
              <w:rPr>
                <w:rFonts w:hint="eastAsia" w:ascii="Calibri" w:hAnsi="Calibri" w:cs="Calibri"/>
                <w:color w:val="000000"/>
              </w:rPr>
            </w:pPr>
            <w:r>
              <w:rPr>
                <w:rFonts w:hint="eastAsia" w:ascii="Calibri" w:hAnsi="Calibri" w:cs="Calibri"/>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extDirection w:val="lrTb"/>
            <w:vAlign w:val="top"/>
          </w:tcPr>
          <w:p>
            <w:pPr>
              <w:rPr>
                <w:rFonts w:ascii="Calibri" w:hAnsi="Calibri" w:cs="Calibri"/>
                <w:color w:val="000000"/>
              </w:rPr>
            </w:pPr>
            <w:r>
              <w:rPr>
                <w:rFonts w:hint="eastAsia" w:ascii="Calibri" w:hAnsi="Calibri" w:cs="Calibri"/>
                <w:color w:val="000000"/>
              </w:rPr>
              <w:t>总经理启动人员机构管理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Merge w:val="continue"/>
            <w:tcBorders>
              <w:top w:val="single" w:color="000000" w:sz="4" w:space="0"/>
              <w:left w:val="single" w:color="4F81BD" w:sz="8" w:space="0"/>
              <w:bottom w:val="single" w:color="4F81BD" w:sz="8" w:space="0"/>
              <w:right w:val="dotted" w:color="auto" w:sz="4" w:space="0"/>
            </w:tcBorders>
            <w:shd w:val="clear" w:color="auto" w:fill="FFFFFF"/>
            <w:textDirection w:val="lrTb"/>
            <w:vAlign w:val="top"/>
          </w:tcPr>
          <w:p>
            <w:pPr>
              <w:rPr>
                <w:rFonts w:hint="eastAsia" w:ascii="Calibri" w:hAnsi="Calibri" w:cs="Calibri"/>
                <w:color w:val="000000"/>
                <w:sz w:val="22"/>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extDirection w:val="lrTb"/>
            <w:vAlign w:val="top"/>
          </w:tcPr>
          <w:p>
            <w:pPr>
              <w:rPr>
                <w:rFonts w:hint="eastAsia" w:ascii="Calibri" w:hAnsi="Calibri" w:cs="Calibri"/>
                <w:color w:val="000000"/>
              </w:rPr>
            </w:pPr>
            <w:r>
              <w:rPr>
                <w:rFonts w:hint="eastAsia" w:ascii="Calibri" w:hAnsi="Calibri" w:cs="Calibri"/>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extDirection w:val="lrTb"/>
            <w:vAlign w:val="top"/>
          </w:tcPr>
          <w:p>
            <w:pPr>
              <w:rPr>
                <w:rFonts w:ascii="Calibri" w:hAnsi="Calibri" w:cs="Calibri"/>
                <w:color w:val="000000"/>
              </w:rPr>
            </w:pPr>
            <w:r>
              <w:rPr>
                <w:rFonts w:hint="eastAsia" w:ascii="Calibri" w:hAnsi="Calibri" w:cs="Calibri"/>
                <w:color w:val="000000"/>
              </w:rPr>
              <w:t>在一次人员机构管理中设置人员所属营业厅</w:t>
            </w:r>
          </w:p>
        </w:tc>
      </w:tr>
    </w:tbl>
    <w:p>
      <w:pPr>
        <w:ind w:left="0" w:firstLine="0"/>
        <w:rPr>
          <w:rFonts w:hint="eastAsia"/>
          <w:b/>
          <w:bCs/>
        </w:rPr>
      </w:pPr>
    </w:p>
    <w:tbl>
      <w:tblPr>
        <w:tblStyle w:val="42"/>
        <w:tblpPr w:leftFromText="180" w:rightFromText="180" w:horzAnchor="margin" w:tblpY="48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5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2"/>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服务名</w:t>
            </w:r>
          </w:p>
        </w:tc>
        <w:tc>
          <w:tcPr>
            <w:tcW w:w="5529"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extDirection w:val="lrTb"/>
            <w:vAlign w:val="top"/>
          </w:tcPr>
          <w:p>
            <w:pPr>
              <w:rPr>
                <w:color w:val="000000"/>
              </w:rPr>
            </w:pPr>
            <w:r>
              <w:rPr>
                <w:rFonts w:hint="eastAsia"/>
                <w:color w:val="000000"/>
                <w:lang w:val="en-US" w:eastAsia="zh-CN"/>
              </w:rPr>
              <w:t>PositionDataService</w:t>
            </w:r>
            <w:r>
              <w:rPr>
                <w:rFonts w:hint="eastAsia"/>
                <w:color w:val="000000"/>
              </w:rPr>
              <w:t>.</w:t>
            </w:r>
            <w:r>
              <w:rPr>
                <w:rFonts w:hint="eastAsia" w:ascii="Calibri" w:hAnsi="Calibri" w:cs="Calibri"/>
                <w:lang w:val="en-US" w:eastAsia="zh-CN"/>
              </w:rPr>
              <w:t>find(String position)</w:t>
            </w:r>
          </w:p>
        </w:tc>
        <w:tc>
          <w:tcPr>
            <w:tcW w:w="5529" w:type="dxa"/>
            <w:tcBorders>
              <w:top w:val="single" w:color="4F81BD" w:sz="8" w:space="0"/>
              <w:left w:val="dotted" w:color="auto" w:sz="4" w:space="0"/>
              <w:bottom w:val="single" w:color="4F81BD" w:sz="8" w:space="0"/>
              <w:right w:val="single" w:color="4F81BD" w:sz="8" w:space="0"/>
            </w:tcBorders>
            <w:shd w:val="clear" w:color="auto" w:fill="FFFFFF"/>
            <w:textDirection w:val="lrTb"/>
            <w:vAlign w:val="top"/>
          </w:tcPr>
          <w:p>
            <w:pPr>
              <w:rPr>
                <w:color w:val="000000"/>
              </w:rPr>
            </w:pPr>
            <w:r>
              <w:rPr>
                <w:rFonts w:hint="eastAsia"/>
                <w:color w:val="000000"/>
                <w:lang w:val="en-US" w:eastAsia="zh-CN"/>
              </w:rPr>
              <w:t>根据职位查找权限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extDirection w:val="lrTb"/>
            <w:vAlign w:val="top"/>
          </w:tcPr>
          <w:p>
            <w:pPr>
              <w:rPr>
                <w:color w:val="000000"/>
              </w:rPr>
            </w:pPr>
            <w:r>
              <w:rPr>
                <w:rFonts w:hint="eastAsia"/>
                <w:color w:val="000000"/>
                <w:lang w:val="en-US" w:eastAsia="zh-CN"/>
              </w:rPr>
              <w:t>PositionDataService</w:t>
            </w:r>
            <w:r>
              <w:rPr>
                <w:rFonts w:hint="eastAsia"/>
                <w:color w:val="000000"/>
              </w:rPr>
              <w:t>.</w:t>
            </w:r>
            <w:r>
              <w:rPr>
                <w:rFonts w:hint="eastAsia"/>
                <w:color w:val="000000"/>
                <w:lang w:val="en-US" w:eastAsia="zh-CN"/>
              </w:rPr>
              <w:t>finds()</w:t>
            </w:r>
          </w:p>
        </w:tc>
        <w:tc>
          <w:tcPr>
            <w:tcW w:w="5529" w:type="dxa"/>
            <w:tcBorders>
              <w:top w:val="single" w:color="4F81BD" w:sz="8" w:space="0"/>
              <w:left w:val="dotted" w:color="auto" w:sz="4" w:space="0"/>
              <w:bottom w:val="single" w:color="4F81BD" w:sz="8" w:space="0"/>
              <w:right w:val="single" w:color="4F81BD" w:sz="8" w:space="0"/>
            </w:tcBorders>
            <w:shd w:val="clear" w:color="auto" w:fill="FFFFFF"/>
            <w:textDirection w:val="lrTb"/>
            <w:vAlign w:val="top"/>
          </w:tcPr>
          <w:p>
            <w:pPr>
              <w:rPr>
                <w:color w:val="000000"/>
              </w:rPr>
            </w:pPr>
            <w:r>
              <w:rPr>
                <w:rFonts w:hint="eastAsia"/>
                <w:color w:val="000000"/>
                <w:lang w:val="en-US" w:eastAsia="zh-CN"/>
              </w:rPr>
              <w:t>获得所有职位的权限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extDirection w:val="lrTb"/>
            <w:vAlign w:val="top"/>
          </w:tcPr>
          <w:p>
            <w:pPr>
              <w:rPr>
                <w:color w:val="000000"/>
              </w:rPr>
            </w:pPr>
            <w:r>
              <w:rPr>
                <w:rFonts w:hint="eastAsia"/>
                <w:color w:val="000000"/>
                <w:lang w:val="en-US" w:eastAsia="zh-CN"/>
              </w:rPr>
              <w:t>PositionDataService</w:t>
            </w:r>
            <w:r>
              <w:rPr>
                <w:rFonts w:hint="eastAsia"/>
                <w:color w:val="000000"/>
              </w:rPr>
              <w:t>.</w:t>
            </w:r>
            <w:r>
              <w:rPr>
                <w:rFonts w:hint="eastAsia" w:ascii="Calibri" w:hAnsi="Calibri" w:cs="Calibri"/>
                <w:lang w:val="en-US" w:eastAsia="zh-CN"/>
              </w:rPr>
              <w:t>insert(AuthorityPO authorityPO)</w:t>
            </w:r>
          </w:p>
        </w:tc>
        <w:tc>
          <w:tcPr>
            <w:tcW w:w="5529" w:type="dxa"/>
            <w:textDirection w:val="lrTb"/>
            <w:vAlign w:val="top"/>
          </w:tcPr>
          <w:p>
            <w:pPr>
              <w:rPr>
                <w:color w:val="000000"/>
              </w:rPr>
            </w:pPr>
            <w:r>
              <w:rPr>
                <w:rFonts w:hint="eastAsia"/>
                <w:color w:val="000000"/>
                <w:lang w:val="en-US" w:eastAsia="zh-CN"/>
              </w:rPr>
              <w:t>增加一个职位及其权限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extDirection w:val="lrTb"/>
            <w:vAlign w:val="top"/>
          </w:tcPr>
          <w:p>
            <w:pPr>
              <w:rPr>
                <w:color w:val="000000"/>
              </w:rPr>
            </w:pPr>
            <w:r>
              <w:rPr>
                <w:rFonts w:hint="eastAsia"/>
                <w:color w:val="000000"/>
                <w:lang w:val="en-US" w:eastAsia="zh-CN"/>
              </w:rPr>
              <w:t>PositionDataService</w:t>
            </w:r>
            <w:r>
              <w:rPr>
                <w:rFonts w:hint="eastAsia"/>
                <w:color w:val="000000"/>
              </w:rPr>
              <w:t>.</w:t>
            </w:r>
            <w:r>
              <w:rPr>
                <w:rFonts w:hint="eastAsia" w:ascii="Calibri" w:hAnsi="Calibri" w:cs="Calibri"/>
                <w:lang w:val="en-US" w:eastAsia="zh-CN"/>
              </w:rPr>
              <w:t>delete(String position)</w:t>
            </w:r>
          </w:p>
        </w:tc>
        <w:tc>
          <w:tcPr>
            <w:tcW w:w="5529" w:type="dxa"/>
            <w:textDirection w:val="lrTb"/>
            <w:vAlign w:val="top"/>
          </w:tcPr>
          <w:p>
            <w:pPr>
              <w:rPr>
                <w:color w:val="000000"/>
              </w:rPr>
            </w:pPr>
            <w:r>
              <w:rPr>
                <w:rFonts w:hint="eastAsia"/>
                <w:color w:val="000000"/>
                <w:lang w:val="en-US" w:eastAsia="zh-CN"/>
              </w:rPr>
              <w:t>删除一个职位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extDirection w:val="lrTb"/>
            <w:vAlign w:val="top"/>
          </w:tcPr>
          <w:p>
            <w:pPr>
              <w:rPr>
                <w:color w:val="000000"/>
              </w:rPr>
            </w:pPr>
            <w:r>
              <w:rPr>
                <w:rFonts w:hint="eastAsia"/>
                <w:color w:val="000000"/>
                <w:lang w:val="en-US" w:eastAsia="zh-CN"/>
              </w:rPr>
              <w:t>PositionDataService</w:t>
            </w:r>
            <w:r>
              <w:rPr>
                <w:rFonts w:hint="eastAsia"/>
                <w:color w:val="000000"/>
              </w:rPr>
              <w:t>.</w:t>
            </w:r>
            <w:r>
              <w:rPr>
                <w:rFonts w:hint="eastAsia" w:ascii="Calibri" w:hAnsi="Calibri" w:cs="Calibri"/>
                <w:lang w:val="en-US" w:eastAsia="zh-CN"/>
              </w:rPr>
              <w:t>update(AuthorityPO authorityPO)</w:t>
            </w:r>
          </w:p>
        </w:tc>
        <w:tc>
          <w:tcPr>
            <w:tcW w:w="5529" w:type="dxa"/>
            <w:textDirection w:val="lrTb"/>
            <w:vAlign w:val="top"/>
          </w:tcPr>
          <w:p>
            <w:pPr>
              <w:rPr>
                <w:color w:val="000000"/>
              </w:rPr>
            </w:pPr>
            <w:r>
              <w:rPr>
                <w:rFonts w:hint="eastAsia"/>
                <w:color w:val="000000"/>
                <w:lang w:val="en-US" w:eastAsia="zh-CN"/>
              </w:rPr>
              <w:t>更改权限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shd w:val="clear" w:color="auto" w:fill="FFFFFF"/>
            <w:textDirection w:val="lrTb"/>
            <w:vAlign w:val="top"/>
          </w:tcPr>
          <w:p>
            <w:pPr>
              <w:rPr>
                <w:color w:val="000000"/>
              </w:rPr>
            </w:pPr>
            <w:r>
              <w:rPr>
                <w:rFonts w:hint="eastAsia"/>
                <w:color w:val="000000"/>
                <w:lang w:val="en-US" w:eastAsia="zh-CN"/>
              </w:rPr>
              <w:t>PositionDataService</w:t>
            </w:r>
            <w:r>
              <w:rPr>
                <w:rFonts w:hint="eastAsia"/>
                <w:color w:val="000000"/>
              </w:rPr>
              <w:t>.</w:t>
            </w:r>
            <w:r>
              <w:rPr>
                <w:rFonts w:hint="eastAsia" w:ascii="Calibri" w:hAnsi="Calibri" w:cs="Calibri"/>
                <w:lang w:val="en-US" w:eastAsia="zh-CN"/>
              </w:rPr>
              <w:t>find(String position)</w:t>
            </w:r>
          </w:p>
        </w:tc>
        <w:tc>
          <w:tcPr>
            <w:tcW w:w="5529" w:type="dxa"/>
            <w:shd w:val="clear" w:color="auto" w:fill="FFFFFF"/>
            <w:textDirection w:val="lrTb"/>
            <w:vAlign w:val="top"/>
          </w:tcPr>
          <w:p>
            <w:pPr>
              <w:rPr>
                <w:color w:val="000000"/>
              </w:rPr>
            </w:pPr>
            <w:r>
              <w:rPr>
                <w:rFonts w:hint="eastAsia"/>
                <w:color w:val="000000"/>
                <w:lang w:val="en-US" w:eastAsia="zh-CN"/>
              </w:rPr>
              <w:t>根据职位查找权限</w:t>
            </w:r>
          </w:p>
        </w:tc>
      </w:tr>
    </w:tbl>
    <w:p>
      <w:pPr>
        <w:pStyle w:val="2"/>
        <w:widowControl/>
        <w:numPr>
          <w:ilvl w:val="-1"/>
          <w:numId w:val="0"/>
        </w:numPr>
        <w:ind w:left="0" w:firstLine="0"/>
        <w:rPr>
          <w:sz w:val="28"/>
          <w:szCs w:val="28"/>
        </w:rPr>
      </w:pPr>
    </w:p>
    <w:p>
      <w:pPr>
        <w:pStyle w:val="2"/>
        <w:widowControl/>
        <w:numPr>
          <w:ilvl w:val="2"/>
          <w:numId w:val="1"/>
        </w:numPr>
        <w:rPr>
          <w:sz w:val="28"/>
          <w:szCs w:val="28"/>
        </w:rPr>
      </w:pPr>
      <w:r>
        <w:rPr>
          <w:rFonts w:hint="eastAsia" w:cs="宋体"/>
          <w:sz w:val="28"/>
          <w:szCs w:val="28"/>
        </w:rPr>
        <w:t>客户端业务逻辑层模块局部的行为</w:t>
      </w:r>
      <w:bookmarkEnd w:id="45"/>
    </w:p>
    <w:p>
      <w:pPr>
        <w:pStyle w:val="2"/>
        <w:widowControl/>
        <w:numPr>
          <w:ilvl w:val="3"/>
          <w:numId w:val="1"/>
        </w:numPr>
        <w:rPr>
          <w:rFonts w:ascii="宋体" w:hAnsi="宋体" w:cs="宋体"/>
          <w:sz w:val="24"/>
          <w:szCs w:val="28"/>
        </w:rPr>
      </w:pPr>
      <w:bookmarkStart w:id="46" w:name="_Toc402982488"/>
      <w:r>
        <w:rPr>
          <w:rFonts w:hint="eastAsia" w:ascii="宋体" w:hAnsi="宋体" w:cs="宋体"/>
          <w:sz w:val="24"/>
          <w:szCs w:val="28"/>
        </w:rPr>
        <w:t>userbl模块</w:t>
      </w:r>
      <w:bookmarkEnd w:id="46"/>
    </w:p>
    <w:p>
      <w:pPr>
        <w:pStyle w:val="38"/>
        <w:ind w:left="930" w:firstLine="0" w:firstLineChars="0"/>
      </w:pPr>
      <w:bookmarkStart w:id="47" w:name="_Toc402982489"/>
      <w:r>
        <w:drawing>
          <wp:inline distT="0" distB="0" distL="0" distR="0">
            <wp:extent cx="5274310" cy="2803525"/>
            <wp:effectExtent l="0" t="0" r="0" b="0"/>
            <wp:docPr id="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
                    <pic:cNvPicPr>
                      <a:picLocks noChangeAspect="1" noChangeArrowheads="1"/>
                    </pic:cNvPicPr>
                  </pic:nvPicPr>
                  <pic:blipFill>
                    <a:blip r:embed="rId19" cstate="print"/>
                    <a:srcRect/>
                    <a:stretch>
                      <a:fillRect/>
                    </a:stretch>
                  </pic:blipFill>
                  <pic:spPr>
                    <a:xfrm>
                      <a:off x="0" y="0"/>
                      <a:ext cx="5274310" cy="2803620"/>
                    </a:xfrm>
                    <a:prstGeom prst="rect">
                      <a:avLst/>
                    </a:prstGeom>
                    <a:noFill/>
                    <a:ln w="9525">
                      <a:noFill/>
                      <a:miter lim="800000"/>
                      <a:headEnd/>
                      <a:tailEnd/>
                    </a:ln>
                  </pic:spPr>
                </pic:pic>
              </a:graphicData>
            </a:graphic>
          </wp:inline>
        </w:drawing>
      </w:r>
    </w:p>
    <w:p>
      <w:pPr>
        <w:pStyle w:val="38"/>
        <w:ind w:left="930" w:firstLine="0" w:firstLineChars="0"/>
      </w:pPr>
      <w:r>
        <w:rPr>
          <w:rFonts w:hint="eastAsia"/>
        </w:rPr>
        <w:tab/>
      </w:r>
      <w:r>
        <w:rPr>
          <w:rFonts w:hint="eastAsia"/>
        </w:rPr>
        <w:tab/>
      </w:r>
      <w:r>
        <w:rPr>
          <w:rFonts w:hint="eastAsia"/>
        </w:rPr>
        <w:tab/>
      </w:r>
      <w:r>
        <w:rPr>
          <w:rFonts w:hint="eastAsia"/>
        </w:rPr>
        <w:tab/>
      </w:r>
      <w:r>
        <w:rPr>
          <w:rFonts w:hint="eastAsia"/>
        </w:rPr>
        <w:t xml:space="preserve">    图1      获得个人帐号信息的顺序图</w:t>
      </w:r>
    </w:p>
    <w:p>
      <w:pPr>
        <w:pStyle w:val="38"/>
        <w:ind w:left="930" w:firstLine="0" w:firstLineChars="0"/>
      </w:pPr>
    </w:p>
    <w:p>
      <w:pPr>
        <w:pStyle w:val="38"/>
        <w:ind w:left="930" w:firstLine="0" w:firstLineChars="0"/>
      </w:pPr>
      <w:r>
        <w:t>获得仓库管理对应的城市顺序图</w:t>
      </w:r>
      <w:r>
        <w:rPr>
          <w:rFonts w:hint="eastAsia"/>
        </w:rPr>
        <w:t>参见userbl顺序图</w:t>
      </w:r>
    </w:p>
    <w:p>
      <w:pPr>
        <w:pStyle w:val="38"/>
        <w:ind w:left="930" w:firstLine="0" w:firstLineChars="0"/>
      </w:pPr>
      <w:r>
        <w:drawing>
          <wp:inline distT="0" distB="0" distL="0" distR="0">
            <wp:extent cx="5274310" cy="3182620"/>
            <wp:effectExtent l="0" t="0" r="0" b="0"/>
            <wp:docPr id="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
                    <pic:cNvPicPr>
                      <a:picLocks noChangeAspect="1" noChangeArrowheads="1"/>
                    </pic:cNvPicPr>
                  </pic:nvPicPr>
                  <pic:blipFill>
                    <a:blip r:embed="rId20" cstate="print"/>
                    <a:srcRect/>
                    <a:stretch>
                      <a:fillRect/>
                    </a:stretch>
                  </pic:blipFill>
                  <pic:spPr>
                    <a:xfrm>
                      <a:off x="0" y="0"/>
                      <a:ext cx="5274310" cy="3182886"/>
                    </a:xfrm>
                    <a:prstGeom prst="rect">
                      <a:avLst/>
                    </a:prstGeom>
                    <a:noFill/>
                    <a:ln w="9525">
                      <a:noFill/>
                      <a:miter lim="800000"/>
                      <a:headEnd/>
                      <a:tailEnd/>
                    </a:ln>
                  </pic:spPr>
                </pic:pic>
              </a:graphicData>
            </a:graphic>
          </wp:inline>
        </w:drawing>
      </w:r>
    </w:p>
    <w:p>
      <w:pPr>
        <w:pStyle w:val="38"/>
        <w:ind w:left="930" w:firstLine="0" w:firstLineChars="0"/>
      </w:pPr>
      <w:r>
        <w:rPr>
          <w:rFonts w:hint="eastAsia"/>
        </w:rPr>
        <w:tab/>
      </w:r>
      <w:r>
        <w:rPr>
          <w:rFonts w:hint="eastAsia"/>
        </w:rPr>
        <w:tab/>
      </w:r>
      <w:r>
        <w:rPr>
          <w:rFonts w:hint="eastAsia"/>
        </w:rPr>
        <w:tab/>
      </w:r>
      <w:r>
        <w:rPr>
          <w:rFonts w:hint="eastAsia"/>
        </w:rPr>
        <w:tab/>
      </w:r>
      <w:r>
        <w:rPr>
          <w:rFonts w:hint="eastAsia"/>
        </w:rPr>
        <w:tab/>
      </w:r>
      <w:r>
        <w:rPr>
          <w:rFonts w:hint="eastAsia"/>
        </w:rPr>
        <w:t xml:space="preserve">图2     </w:t>
      </w:r>
      <w:r>
        <w:rPr>
          <w:rFonts w:hint="eastAsia"/>
        </w:rPr>
        <w:tab/>
      </w:r>
      <w:r>
        <w:rPr>
          <w:rFonts w:hint="eastAsia"/>
        </w:rPr>
        <w:t>修改密码的顺序图</w:t>
      </w:r>
    </w:p>
    <w:p>
      <w:pPr>
        <w:pStyle w:val="38"/>
        <w:ind w:left="930" w:firstLine="0" w:firstLineChars="0"/>
      </w:pPr>
    </w:p>
    <w:p>
      <w:pPr>
        <w:pStyle w:val="38"/>
        <w:ind w:left="930" w:firstLine="0" w:firstLineChars="0"/>
      </w:pPr>
    </w:p>
    <w:p>
      <w:pPr>
        <w:pStyle w:val="38"/>
        <w:ind w:left="930" w:firstLine="0" w:firstLineChars="0"/>
        <w:jc w:val="center"/>
      </w:pPr>
      <w:r>
        <w:drawing>
          <wp:inline distT="0" distB="0" distL="0" distR="0">
            <wp:extent cx="5274310" cy="2068830"/>
            <wp:effectExtent l="0" t="0" r="0" b="0"/>
            <wp:docPr id="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3"/>
                    <pic:cNvPicPr>
                      <a:picLocks noChangeAspect="1" noChangeArrowheads="1"/>
                    </pic:cNvPicPr>
                  </pic:nvPicPr>
                  <pic:blipFill>
                    <a:blip r:embed="rId21" cstate="print"/>
                    <a:srcRect/>
                    <a:stretch>
                      <a:fillRect/>
                    </a:stretch>
                  </pic:blipFill>
                  <pic:spPr>
                    <a:xfrm>
                      <a:off x="0" y="0"/>
                      <a:ext cx="5274310" cy="2069208"/>
                    </a:xfrm>
                    <a:prstGeom prst="rect">
                      <a:avLst/>
                    </a:prstGeom>
                    <a:noFill/>
                    <a:ln w="9525">
                      <a:noFill/>
                      <a:miter lim="800000"/>
                      <a:headEnd/>
                      <a:tailEnd/>
                    </a:ln>
                  </pic:spPr>
                </pic:pic>
              </a:graphicData>
            </a:graphic>
          </wp:inline>
        </w:drawing>
      </w:r>
    </w:p>
    <w:p>
      <w:pPr>
        <w:ind w:left="2940" w:firstLine="420"/>
      </w:pPr>
      <w:r>
        <w:rPr>
          <w:rFonts w:hint="eastAsia"/>
        </w:rPr>
        <w:t xml:space="preserve">图3 </w:t>
      </w:r>
      <w:r>
        <w:rPr>
          <w:rFonts w:hint="eastAsia"/>
        </w:rPr>
        <w:tab/>
      </w:r>
      <w:r>
        <w:rPr>
          <w:rFonts w:hint="eastAsia"/>
        </w:rPr>
        <w:tab/>
      </w:r>
      <w:r>
        <w:rPr>
          <w:rFonts w:hint="eastAsia"/>
        </w:rPr>
        <w:t>User对象状态图</w:t>
      </w:r>
    </w:p>
    <w:p>
      <w:pPr>
        <w:widowControl/>
        <w:jc w:val="left"/>
      </w:pPr>
      <w:r>
        <w:br w:type="page"/>
      </w:r>
    </w:p>
    <w:p>
      <w:pPr>
        <w:pStyle w:val="2"/>
        <w:widowControl/>
        <w:numPr>
          <w:ilvl w:val="3"/>
          <w:numId w:val="1"/>
        </w:numPr>
        <w:rPr>
          <w:rFonts w:ascii="宋体" w:hAnsi="宋体" w:cs="宋体"/>
          <w:sz w:val="24"/>
          <w:szCs w:val="28"/>
        </w:rPr>
      </w:pPr>
      <w:r>
        <w:rPr>
          <w:rFonts w:hint="eastAsia" w:ascii="宋体" w:hAnsi="宋体" w:cs="宋体"/>
          <w:sz w:val="24"/>
          <w:szCs w:val="28"/>
        </w:rPr>
        <w:t>nonuserbl模块</w:t>
      </w:r>
      <w:bookmarkEnd w:id="47"/>
    </w:p>
    <w:p>
      <w:pPr>
        <w:ind w:firstLine="400" w:firstLineChars="200"/>
        <w:rPr>
          <w:rFonts w:ascii="宋体" w:hAnsi="宋体"/>
          <w:sz w:val="22"/>
        </w:rPr>
      </w:pPr>
      <w:r>
        <w:rPr>
          <w:rFonts w:hint="eastAsia" w:ascii="宋体" w:hAnsi="宋体"/>
          <w:sz w:val="20"/>
        </w:rPr>
        <w:t>参见userbl模块顺序图和对象状态图。</w:t>
      </w:r>
    </w:p>
    <w:p>
      <w:pPr/>
    </w:p>
    <w:p>
      <w:pPr>
        <w:pStyle w:val="2"/>
        <w:widowControl/>
        <w:numPr>
          <w:ilvl w:val="3"/>
          <w:numId w:val="1"/>
        </w:numPr>
        <w:rPr>
          <w:rFonts w:ascii="宋体" w:hAnsi="宋体" w:cs="宋体"/>
          <w:sz w:val="24"/>
          <w:szCs w:val="28"/>
        </w:rPr>
      </w:pPr>
      <w:bookmarkStart w:id="48" w:name="_Toc402982490"/>
      <w:r>
        <w:rPr>
          <w:rFonts w:hint="eastAsia" w:ascii="宋体" w:hAnsi="宋体" w:cs="宋体"/>
          <w:sz w:val="24"/>
          <w:szCs w:val="28"/>
        </w:rPr>
        <w:t>insititutionbl模块</w:t>
      </w:r>
      <w:bookmarkEnd w:id="48"/>
    </w:p>
    <w:p>
      <w:pPr>
        <w:pStyle w:val="38"/>
        <w:ind w:left="930" w:firstLine="0" w:firstLineChars="0"/>
      </w:pPr>
      <w:bookmarkStart w:id="49" w:name="_Toc402982491"/>
      <w:r>
        <w:drawing>
          <wp:inline distT="0" distB="0" distL="0" distR="0">
            <wp:extent cx="5274310" cy="2725420"/>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noChangeArrowheads="1"/>
                    </pic:cNvPicPr>
                  </pic:nvPicPr>
                  <pic:blipFill>
                    <a:blip r:embed="rId22" cstate="print"/>
                    <a:srcRect/>
                    <a:stretch>
                      <a:fillRect/>
                    </a:stretch>
                  </pic:blipFill>
                  <pic:spPr>
                    <a:xfrm>
                      <a:off x="0" y="0"/>
                      <a:ext cx="5274310" cy="2725799"/>
                    </a:xfrm>
                    <a:prstGeom prst="rect">
                      <a:avLst/>
                    </a:prstGeom>
                    <a:noFill/>
                    <a:ln w="9525">
                      <a:noFill/>
                      <a:miter lim="800000"/>
                      <a:headEnd/>
                      <a:tailEnd/>
                    </a:ln>
                  </pic:spPr>
                </pic:pic>
              </a:graphicData>
            </a:graphic>
          </wp:inline>
        </w:drawing>
      </w:r>
    </w:p>
    <w:p>
      <w:pPr/>
      <w:r>
        <w:rPr>
          <w:rFonts w:hint="eastAsia"/>
        </w:rPr>
        <w:tab/>
      </w: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 xml:space="preserve">图4 </w:t>
      </w:r>
      <w:r>
        <w:rPr>
          <w:rFonts w:hint="eastAsia"/>
        </w:rPr>
        <w:tab/>
      </w:r>
      <w:r>
        <w:rPr>
          <w:rFonts w:hint="eastAsia"/>
        </w:rPr>
        <w:tab/>
      </w:r>
      <w:r>
        <w:rPr>
          <w:rFonts w:hint="eastAsia"/>
        </w:rPr>
        <w:t>人员工资调整顺序图</w:t>
      </w:r>
    </w:p>
    <w:p>
      <w:pPr/>
    </w:p>
    <w:p>
      <w:pPr/>
      <w:r>
        <w:rPr>
          <w:rFonts w:hint="eastAsia"/>
        </w:rPr>
        <w:t>增加、删除、查询机构顺序图参见user顺序图</w:t>
      </w:r>
    </w:p>
    <w:p>
      <w:pPr/>
    </w:p>
    <w:p>
      <w:pPr/>
    </w:p>
    <w:p>
      <w:pPr/>
      <w:r>
        <w:drawing>
          <wp:inline distT="0" distB="0" distL="0" distR="0">
            <wp:extent cx="5274310" cy="1480185"/>
            <wp:effectExtent l="0" t="0" r="0" b="0"/>
            <wp:docPr id="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4"/>
                    <pic:cNvPicPr>
                      <a:picLocks noChangeAspect="1" noChangeArrowheads="1"/>
                    </pic:cNvPicPr>
                  </pic:nvPicPr>
                  <pic:blipFill>
                    <a:blip r:embed="rId23" cstate="print"/>
                    <a:srcRect/>
                    <a:stretch>
                      <a:fillRect/>
                    </a:stretch>
                  </pic:blipFill>
                  <pic:spPr>
                    <a:xfrm>
                      <a:off x="0" y="0"/>
                      <a:ext cx="5274310" cy="1480304"/>
                    </a:xfrm>
                    <a:prstGeom prst="rect">
                      <a:avLst/>
                    </a:prstGeom>
                    <a:noFill/>
                    <a:ln w="9525">
                      <a:noFill/>
                      <a:miter lim="800000"/>
                      <a:headEnd/>
                      <a:tailEnd/>
                    </a:ln>
                  </pic:spPr>
                </pic:pic>
              </a:graphicData>
            </a:graphic>
          </wp:inline>
        </w:drawing>
      </w:r>
    </w:p>
    <w:p>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图5 </w:t>
      </w:r>
      <w:r>
        <w:rPr>
          <w:rFonts w:hint="eastAsia"/>
        </w:rPr>
        <w:tab/>
      </w:r>
      <w:r>
        <w:rPr>
          <w:rFonts w:hint="eastAsia"/>
        </w:rPr>
        <w:tab/>
      </w:r>
      <w:r>
        <w:rPr>
          <w:rFonts w:hint="eastAsia"/>
        </w:rPr>
        <w:t>人员机构管理状态图</w:t>
      </w:r>
    </w:p>
    <w:p>
      <w:pPr>
        <w:pStyle w:val="2"/>
        <w:widowControl/>
        <w:numPr>
          <w:ilvl w:val="3"/>
          <w:numId w:val="1"/>
        </w:numPr>
        <w:rPr>
          <w:rFonts w:ascii="宋体" w:hAnsi="宋体" w:cs="宋体"/>
          <w:sz w:val="24"/>
          <w:szCs w:val="28"/>
        </w:rPr>
      </w:pPr>
      <w:r>
        <w:rPr>
          <w:rFonts w:hint="eastAsia" w:ascii="宋体" w:hAnsi="宋体" w:cs="宋体"/>
          <w:sz w:val="24"/>
          <w:szCs w:val="28"/>
        </w:rPr>
        <w:t>commoditybl模块</w:t>
      </w:r>
      <w:bookmarkEnd w:id="49"/>
    </w:p>
    <w:p>
      <w:pPr/>
      <w:bookmarkStart w:id="50" w:name="_Toc402982492"/>
      <w:r>
        <w:rPr>
          <w:rFonts w:hint="eastAsia" w:cs="宋体"/>
          <w:szCs w:val="20"/>
        </w:rPr>
        <w:t>图</w:t>
      </w:r>
      <w:r>
        <w:rPr>
          <w:rFonts w:hint="eastAsia"/>
          <w:szCs w:val="20"/>
        </w:rPr>
        <w:t>6</w:t>
      </w:r>
      <w:r>
        <w:rPr>
          <w:rFonts w:hint="eastAsia" w:cs="宋体"/>
          <w:szCs w:val="20"/>
        </w:rPr>
        <w:t>表明了快递物流系统中，库存盘点界面想要知道快递信息时候的顺序图。</w:t>
      </w:r>
    </w:p>
    <w:p>
      <w:pPr/>
      <w:r>
        <w:rPr>
          <w:szCs w:val="20"/>
        </w:rPr>
        <w:drawing>
          <wp:inline distT="0" distB="0" distL="114300" distR="114300">
            <wp:extent cx="5572125" cy="2962275"/>
            <wp:effectExtent l="0" t="0" r="9525" b="9525"/>
            <wp:docPr id="81" name="图片 81" descr="得到快递信息的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得到快递信息的顺序图"/>
                    <pic:cNvPicPr>
                      <a:picLocks noChangeAspect="1"/>
                    </pic:cNvPicPr>
                  </pic:nvPicPr>
                  <pic:blipFill>
                    <a:blip r:embed="rId24" r:link="rId5" cstate="print"/>
                    <a:srcRect/>
                    <a:stretch>
                      <a:fillRect/>
                    </a:stretch>
                  </pic:blipFill>
                  <pic:spPr>
                    <a:xfrm>
                      <a:off x="0" y="0"/>
                      <a:ext cx="5572125" cy="2962275"/>
                    </a:xfrm>
                    <a:prstGeom prst="rect">
                      <a:avLst/>
                    </a:prstGeom>
                    <a:noFill/>
                    <a:ln w="9525">
                      <a:noFill/>
                      <a:miter/>
                    </a:ln>
                  </pic:spPr>
                </pic:pic>
              </a:graphicData>
            </a:graphic>
          </wp:inline>
        </w:drawing>
      </w:r>
    </w:p>
    <w:p>
      <w:pPr/>
      <w:r>
        <w:rPr>
          <w:szCs w:val="20"/>
        </w:rPr>
        <w:t xml:space="preserve">                             </w:t>
      </w:r>
      <w:r>
        <w:rPr>
          <w:rFonts w:hint="eastAsia" w:cs="宋体"/>
          <w:szCs w:val="20"/>
        </w:rPr>
        <w:t>图</w:t>
      </w:r>
      <w:r>
        <w:rPr>
          <w:rFonts w:hint="eastAsia"/>
          <w:szCs w:val="20"/>
        </w:rPr>
        <w:t>6</w:t>
      </w:r>
      <w:r>
        <w:rPr>
          <w:szCs w:val="20"/>
        </w:rPr>
        <w:t xml:space="preserve">   </w:t>
      </w:r>
      <w:r>
        <w:rPr>
          <w:rFonts w:hint="eastAsia" w:cs="宋体"/>
          <w:szCs w:val="20"/>
        </w:rPr>
        <w:t>得到快递信息的顺序图</w:t>
      </w:r>
    </w:p>
    <w:p>
      <w:pPr/>
      <w:r>
        <w:rPr>
          <w:rFonts w:hint="eastAsia" w:cs="宋体"/>
          <w:szCs w:val="20"/>
        </w:rPr>
        <w:t>图</w:t>
      </w:r>
      <w:r>
        <w:rPr>
          <w:rFonts w:hint="eastAsia"/>
          <w:szCs w:val="20"/>
        </w:rPr>
        <w:t>7</w:t>
      </w:r>
      <w:r>
        <w:rPr>
          <w:rFonts w:hint="eastAsia" w:cs="宋体"/>
          <w:szCs w:val="20"/>
        </w:rPr>
        <w:t>为修改警戒比例的顺序图。</w:t>
      </w:r>
    </w:p>
    <w:p>
      <w:pPr/>
      <w:r>
        <w:rPr>
          <w:szCs w:val="20"/>
        </w:rPr>
        <w:drawing>
          <wp:inline distT="0" distB="0" distL="114300" distR="114300">
            <wp:extent cx="6086475" cy="3286125"/>
            <wp:effectExtent l="0" t="0" r="9525" b="9525"/>
            <wp:docPr id="77" name="图片 77" descr="修改警戒比例的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修改警戒比例的顺序图"/>
                    <pic:cNvPicPr>
                      <a:picLocks noChangeAspect="1"/>
                    </pic:cNvPicPr>
                  </pic:nvPicPr>
                  <pic:blipFill>
                    <a:blip r:embed="rId25" r:link="rId5" cstate="print"/>
                    <a:srcRect/>
                    <a:stretch>
                      <a:fillRect/>
                    </a:stretch>
                  </pic:blipFill>
                  <pic:spPr>
                    <a:xfrm>
                      <a:off x="0" y="0"/>
                      <a:ext cx="6086475" cy="3286125"/>
                    </a:xfrm>
                    <a:prstGeom prst="rect">
                      <a:avLst/>
                    </a:prstGeom>
                    <a:noFill/>
                    <a:ln w="9525">
                      <a:noFill/>
                      <a:miter/>
                    </a:ln>
                  </pic:spPr>
                </pic:pic>
              </a:graphicData>
            </a:graphic>
          </wp:inline>
        </w:drawing>
      </w:r>
    </w:p>
    <w:p>
      <w:pPr/>
      <w:r>
        <w:rPr>
          <w:szCs w:val="20"/>
        </w:rPr>
        <w:t xml:space="preserve">                            </w:t>
      </w:r>
      <w:r>
        <w:rPr>
          <w:rFonts w:hint="eastAsia" w:cs="宋体"/>
          <w:szCs w:val="20"/>
        </w:rPr>
        <w:t>图</w:t>
      </w:r>
      <w:r>
        <w:rPr>
          <w:rFonts w:hint="eastAsia"/>
          <w:szCs w:val="20"/>
        </w:rPr>
        <w:t>7</w:t>
      </w:r>
      <w:r>
        <w:rPr>
          <w:szCs w:val="20"/>
        </w:rPr>
        <w:t xml:space="preserve">  </w:t>
      </w:r>
      <w:r>
        <w:rPr>
          <w:rFonts w:hint="eastAsia" w:cs="宋体"/>
          <w:szCs w:val="20"/>
        </w:rPr>
        <w:t>修改警戒比例的顺序图</w:t>
      </w:r>
    </w:p>
    <w:p>
      <w:pPr/>
      <w:r>
        <w:rPr>
          <w:rFonts w:hint="eastAsia" w:cs="宋体"/>
          <w:szCs w:val="20"/>
        </w:rPr>
        <w:t>图</w:t>
      </w:r>
      <w:r>
        <w:rPr>
          <w:rFonts w:hint="eastAsia"/>
          <w:szCs w:val="20"/>
        </w:rPr>
        <w:t>8</w:t>
      </w:r>
      <w:r>
        <w:rPr>
          <w:rFonts w:hint="eastAsia" w:cs="宋体"/>
          <w:szCs w:val="20"/>
        </w:rPr>
        <w:t>为库存查看界面得到库存信息的顺序图。</w:t>
      </w:r>
    </w:p>
    <w:p>
      <w:pPr/>
      <w:r>
        <w:rPr>
          <w:szCs w:val="20"/>
        </w:rPr>
        <w:drawing>
          <wp:inline distT="0" distB="0" distL="114300" distR="114300">
            <wp:extent cx="5657850" cy="3086100"/>
            <wp:effectExtent l="0" t="0" r="0" b="0"/>
            <wp:docPr id="80" name="图片 80" descr="得到库存信息的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得到库存信息的顺序图"/>
                    <pic:cNvPicPr>
                      <a:picLocks noChangeAspect="1"/>
                    </pic:cNvPicPr>
                  </pic:nvPicPr>
                  <pic:blipFill>
                    <a:blip r:embed="rId26" r:link="rId5" cstate="print"/>
                    <a:srcRect/>
                    <a:stretch>
                      <a:fillRect/>
                    </a:stretch>
                  </pic:blipFill>
                  <pic:spPr>
                    <a:xfrm>
                      <a:off x="0" y="0"/>
                      <a:ext cx="5657850" cy="3086100"/>
                    </a:xfrm>
                    <a:prstGeom prst="rect">
                      <a:avLst/>
                    </a:prstGeom>
                    <a:noFill/>
                    <a:ln w="9525">
                      <a:noFill/>
                      <a:miter/>
                    </a:ln>
                  </pic:spPr>
                </pic:pic>
              </a:graphicData>
            </a:graphic>
          </wp:inline>
        </w:drawing>
      </w:r>
    </w:p>
    <w:p>
      <w:pPr/>
      <w:r>
        <w:rPr>
          <w:szCs w:val="20"/>
        </w:rPr>
        <w:t xml:space="preserve">                               </w:t>
      </w:r>
      <w:r>
        <w:rPr>
          <w:rFonts w:hint="eastAsia" w:cs="宋体"/>
          <w:szCs w:val="20"/>
        </w:rPr>
        <w:t>图</w:t>
      </w:r>
      <w:r>
        <w:rPr>
          <w:rFonts w:hint="eastAsia"/>
          <w:szCs w:val="20"/>
        </w:rPr>
        <w:t>8</w:t>
      </w:r>
      <w:r>
        <w:rPr>
          <w:szCs w:val="20"/>
        </w:rPr>
        <w:t xml:space="preserve"> </w:t>
      </w:r>
      <w:r>
        <w:rPr>
          <w:rFonts w:hint="eastAsia" w:cs="宋体"/>
          <w:szCs w:val="20"/>
        </w:rPr>
        <w:t>得到库存信息的顺序图</w:t>
      </w:r>
    </w:p>
    <w:p>
      <w:pPr/>
      <w:r>
        <w:rPr>
          <w:rFonts w:hint="eastAsia" w:cs="宋体"/>
          <w:szCs w:val="20"/>
        </w:rPr>
        <w:t>图9为库存分区的顺序图</w:t>
      </w:r>
    </w:p>
    <w:p>
      <w:pPr/>
      <w:r>
        <w:rPr>
          <w:szCs w:val="20"/>
        </w:rPr>
        <w:drawing>
          <wp:inline distT="0" distB="0" distL="114300" distR="114300">
            <wp:extent cx="5953125" cy="3133725"/>
            <wp:effectExtent l="0" t="0" r="9525" b="9525"/>
            <wp:docPr id="78" name="图片 78" descr="库存分区的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库存分区的顺序图"/>
                    <pic:cNvPicPr>
                      <a:picLocks noChangeAspect="1"/>
                    </pic:cNvPicPr>
                  </pic:nvPicPr>
                  <pic:blipFill>
                    <a:blip r:embed="rId27" r:link="rId5" cstate="print"/>
                    <a:srcRect/>
                    <a:stretch>
                      <a:fillRect/>
                    </a:stretch>
                  </pic:blipFill>
                  <pic:spPr>
                    <a:xfrm>
                      <a:off x="0" y="0"/>
                      <a:ext cx="5953125" cy="3133725"/>
                    </a:xfrm>
                    <a:prstGeom prst="rect">
                      <a:avLst/>
                    </a:prstGeom>
                    <a:noFill/>
                    <a:ln w="9525">
                      <a:noFill/>
                      <a:miter/>
                    </a:ln>
                  </pic:spPr>
                </pic:pic>
              </a:graphicData>
            </a:graphic>
          </wp:inline>
        </w:drawing>
      </w:r>
    </w:p>
    <w:p>
      <w:pPr/>
      <w:r>
        <w:rPr>
          <w:szCs w:val="20"/>
        </w:rPr>
        <w:t xml:space="preserve">                                 </w:t>
      </w:r>
      <w:r>
        <w:rPr>
          <w:rFonts w:hint="eastAsia" w:cs="宋体"/>
          <w:szCs w:val="20"/>
        </w:rPr>
        <w:t>图</w:t>
      </w:r>
      <w:r>
        <w:rPr>
          <w:rFonts w:hint="eastAsia"/>
          <w:szCs w:val="20"/>
        </w:rPr>
        <w:t>9</w:t>
      </w:r>
      <w:r>
        <w:rPr>
          <w:szCs w:val="20"/>
        </w:rPr>
        <w:t xml:space="preserve"> </w:t>
      </w:r>
      <w:r>
        <w:rPr>
          <w:rFonts w:hint="eastAsia" w:cs="宋体"/>
          <w:szCs w:val="20"/>
        </w:rPr>
        <w:t>库存分区的顺序图</w:t>
      </w:r>
    </w:p>
    <w:p>
      <w:pPr/>
      <w:r>
        <w:rPr>
          <w:rFonts w:hint="eastAsia" w:cs="宋体"/>
          <w:szCs w:val="20"/>
        </w:rPr>
        <w:t>图</w:t>
      </w:r>
      <w:r>
        <w:rPr>
          <w:rFonts w:hint="eastAsia"/>
          <w:szCs w:val="20"/>
        </w:rPr>
        <w:t>10</w:t>
      </w:r>
      <w:r>
        <w:rPr>
          <w:rFonts w:hint="eastAsia" w:cs="宋体"/>
          <w:szCs w:val="20"/>
        </w:rPr>
        <w:t>所示的状态图描述了</w:t>
      </w:r>
      <w:r>
        <w:rPr>
          <w:szCs w:val="20"/>
        </w:rPr>
        <w:t>Commodity</w:t>
      </w:r>
      <w:r>
        <w:rPr>
          <w:rFonts w:hint="eastAsia" w:cs="宋体"/>
          <w:szCs w:val="20"/>
        </w:rPr>
        <w:t>对象的生存期间的状态序列、引起转移的事件，以及因状态转移而伴随的动作。</w:t>
      </w:r>
    </w:p>
    <w:p>
      <w:pPr/>
      <w:r>
        <w:rPr>
          <w:szCs w:val="20"/>
        </w:rPr>
        <w:drawing>
          <wp:inline distT="0" distB="0" distL="114300" distR="114300">
            <wp:extent cx="4848225" cy="4257675"/>
            <wp:effectExtent l="0" t="0" r="9525" b="9525"/>
            <wp:docPr id="79" name="图片 79" descr="Commodity对象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Commodity对象状态图"/>
                    <pic:cNvPicPr>
                      <a:picLocks noChangeAspect="1"/>
                    </pic:cNvPicPr>
                  </pic:nvPicPr>
                  <pic:blipFill>
                    <a:blip r:embed="rId28" r:link="rId5" cstate="print"/>
                    <a:srcRect/>
                    <a:stretch>
                      <a:fillRect/>
                    </a:stretch>
                  </pic:blipFill>
                  <pic:spPr>
                    <a:xfrm>
                      <a:off x="0" y="0"/>
                      <a:ext cx="4848225" cy="4257675"/>
                    </a:xfrm>
                    <a:prstGeom prst="rect">
                      <a:avLst/>
                    </a:prstGeom>
                    <a:noFill/>
                    <a:ln w="9525">
                      <a:noFill/>
                      <a:miter/>
                    </a:ln>
                  </pic:spPr>
                </pic:pic>
              </a:graphicData>
            </a:graphic>
          </wp:inline>
        </w:drawing>
      </w:r>
    </w:p>
    <w:p>
      <w:pPr/>
      <w:r>
        <w:rPr>
          <w:szCs w:val="20"/>
        </w:rPr>
        <w:t xml:space="preserve">                           </w:t>
      </w:r>
      <w:r>
        <w:rPr>
          <w:rFonts w:hint="eastAsia" w:cs="宋体"/>
          <w:szCs w:val="20"/>
        </w:rPr>
        <w:t>图</w:t>
      </w:r>
      <w:r>
        <w:rPr>
          <w:rFonts w:hint="eastAsia"/>
          <w:szCs w:val="20"/>
        </w:rPr>
        <w:t>10</w:t>
      </w:r>
      <w:r>
        <w:rPr>
          <w:szCs w:val="20"/>
        </w:rPr>
        <w:t xml:space="preserve">  Commodity</w:t>
      </w:r>
      <w:r>
        <w:rPr>
          <w:rFonts w:hint="eastAsia" w:cs="宋体"/>
          <w:szCs w:val="20"/>
        </w:rPr>
        <w:t>对象状态图</w:t>
      </w:r>
    </w:p>
    <w:p>
      <w:pPr>
        <w:pStyle w:val="2"/>
        <w:widowControl/>
        <w:numPr>
          <w:ilvl w:val="3"/>
          <w:numId w:val="1"/>
        </w:numPr>
        <w:rPr>
          <w:rFonts w:ascii="宋体" w:hAnsi="宋体" w:cs="宋体"/>
          <w:sz w:val="24"/>
          <w:szCs w:val="28"/>
        </w:rPr>
      </w:pPr>
      <w:r>
        <w:rPr>
          <w:rFonts w:hint="eastAsia" w:ascii="宋体" w:hAnsi="宋体" w:cs="宋体"/>
          <w:sz w:val="24"/>
          <w:szCs w:val="28"/>
        </w:rPr>
        <w:t>logbl模块</w:t>
      </w:r>
      <w:bookmarkEnd w:id="50"/>
    </w:p>
    <w:p>
      <w:pPr>
        <w:ind w:firstLine="442" w:firstLineChars="200"/>
        <w:rPr>
          <w:rFonts w:ascii="宋体" w:hAnsi="宋体"/>
          <w:b/>
          <w:sz w:val="22"/>
        </w:rPr>
      </w:pPr>
      <w:bookmarkStart w:id="51" w:name="_Toc402982493"/>
      <w:r>
        <w:rPr>
          <w:rFonts w:hint="eastAsia" w:ascii="宋体" w:hAnsi="宋体"/>
          <w:b/>
          <w:sz w:val="22"/>
        </w:rPr>
        <w:drawing>
          <wp:inline distT="0" distB="0" distL="114300" distR="114300">
            <wp:extent cx="5274310" cy="4059555"/>
            <wp:effectExtent l="0" t="0" r="2540" b="17145"/>
            <wp:docPr id="82" name="图片 82" descr="log顺序图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log顺序图check"/>
                    <pic:cNvPicPr>
                      <a:picLocks noChangeAspect="1"/>
                    </pic:cNvPicPr>
                  </pic:nvPicPr>
                  <pic:blipFill>
                    <a:blip r:embed="rId29" cstate="print"/>
                    <a:srcRect/>
                    <a:stretch>
                      <a:fillRect/>
                    </a:stretch>
                  </pic:blipFill>
                  <pic:spPr>
                    <a:xfrm>
                      <a:off x="0" y="0"/>
                      <a:ext cx="5274310" cy="4059555"/>
                    </a:xfrm>
                    <a:prstGeom prst="rect">
                      <a:avLst/>
                    </a:prstGeom>
                  </pic:spPr>
                </pic:pic>
              </a:graphicData>
            </a:graphic>
          </wp:inline>
        </w:drawing>
      </w:r>
    </w:p>
    <w:p>
      <w:pPr>
        <w:jc w:val="center"/>
        <w:rPr>
          <w:rFonts w:ascii="宋体" w:hAnsi="宋体"/>
          <w:b/>
          <w:sz w:val="22"/>
        </w:rPr>
      </w:pPr>
      <w:r>
        <w:rPr>
          <w:rFonts w:hint="eastAsia" w:ascii="宋体" w:hAnsi="宋体"/>
          <w:bCs/>
          <w:sz w:val="22"/>
        </w:rPr>
        <w:t>图11 查看日志的顺序图</w:t>
      </w:r>
    </w:p>
    <w:p>
      <w:pPr>
        <w:jc w:val="center"/>
        <w:rPr>
          <w:rFonts w:ascii="宋体" w:hAnsi="宋体"/>
          <w:b/>
          <w:sz w:val="22"/>
        </w:rPr>
      </w:pPr>
      <w:r>
        <w:rPr>
          <w:rFonts w:hint="eastAsia" w:ascii="宋体" w:hAnsi="宋体"/>
          <w:b/>
          <w:sz w:val="22"/>
        </w:rPr>
        <w:drawing>
          <wp:inline distT="0" distB="0" distL="114300" distR="114300">
            <wp:extent cx="3475990" cy="1895475"/>
            <wp:effectExtent l="0" t="0" r="10160" b="9525"/>
            <wp:docPr id="83" name="图片 83" descr="log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log状态图"/>
                    <pic:cNvPicPr>
                      <a:picLocks noChangeAspect="1"/>
                    </pic:cNvPicPr>
                  </pic:nvPicPr>
                  <pic:blipFill>
                    <a:blip r:embed="rId30" cstate="print"/>
                    <a:srcRect/>
                    <a:stretch>
                      <a:fillRect/>
                    </a:stretch>
                  </pic:blipFill>
                  <pic:spPr>
                    <a:xfrm>
                      <a:off x="0" y="0"/>
                      <a:ext cx="3475990" cy="1895475"/>
                    </a:xfrm>
                    <a:prstGeom prst="rect">
                      <a:avLst/>
                    </a:prstGeom>
                  </pic:spPr>
                </pic:pic>
              </a:graphicData>
            </a:graphic>
          </wp:inline>
        </w:drawing>
      </w:r>
    </w:p>
    <w:p>
      <w:pPr>
        <w:jc w:val="center"/>
        <w:rPr>
          <w:rFonts w:ascii="宋体" w:hAnsi="宋体"/>
          <w:bCs/>
          <w:sz w:val="22"/>
        </w:rPr>
      </w:pPr>
      <w:r>
        <w:rPr>
          <w:rFonts w:hint="eastAsia" w:ascii="宋体" w:hAnsi="宋体"/>
          <w:bCs/>
          <w:sz w:val="22"/>
        </w:rPr>
        <w:t>图12 Log对象状态图</w:t>
      </w:r>
    </w:p>
    <w:p>
      <w:pPr>
        <w:pStyle w:val="2"/>
        <w:widowControl/>
        <w:numPr>
          <w:ilvl w:val="3"/>
          <w:numId w:val="1"/>
        </w:numPr>
        <w:rPr>
          <w:rFonts w:ascii="宋体" w:hAnsi="宋体" w:cs="宋体"/>
          <w:sz w:val="24"/>
          <w:szCs w:val="28"/>
        </w:rPr>
      </w:pPr>
      <w:r>
        <w:rPr>
          <w:rFonts w:hint="eastAsia" w:ascii="宋体" w:hAnsi="宋体" w:cs="宋体"/>
          <w:sz w:val="24"/>
          <w:szCs w:val="28"/>
        </w:rPr>
        <w:t>sheetbl模块</w:t>
      </w:r>
      <w:bookmarkEnd w:id="51"/>
    </w:p>
    <w:p>
      <w:pPr>
        <w:ind w:firstLine="442" w:firstLineChars="200"/>
        <w:rPr>
          <w:rFonts w:ascii="宋体" w:hAnsi="宋体"/>
          <w:b/>
          <w:sz w:val="22"/>
        </w:rPr>
      </w:pPr>
      <w:bookmarkStart w:id="52" w:name="_Toc402982494"/>
    </w:p>
    <w:p>
      <w:pPr>
        <w:rPr>
          <w:rFonts w:ascii="宋体" w:hAnsi="宋体"/>
          <w:b/>
          <w:sz w:val="22"/>
        </w:rPr>
      </w:pPr>
      <w:r>
        <w:rPr>
          <w:rFonts w:hint="eastAsia" w:ascii="宋体" w:hAnsi="宋体"/>
          <w:b/>
          <w:sz w:val="22"/>
        </w:rPr>
        <w:drawing>
          <wp:inline distT="0" distB="0" distL="114300" distR="114300">
            <wp:extent cx="5271135" cy="2531745"/>
            <wp:effectExtent l="0" t="0" r="5715" b="1905"/>
            <wp:docPr id="84" name="图片 84" descr="sheet顺序图(填写付款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sheet顺序图(填写付款单)"/>
                    <pic:cNvPicPr>
                      <a:picLocks noChangeAspect="1"/>
                    </pic:cNvPicPr>
                  </pic:nvPicPr>
                  <pic:blipFill>
                    <a:blip r:embed="rId31" cstate="print"/>
                    <a:srcRect/>
                    <a:stretch>
                      <a:fillRect/>
                    </a:stretch>
                  </pic:blipFill>
                  <pic:spPr>
                    <a:xfrm>
                      <a:off x="0" y="0"/>
                      <a:ext cx="5271135" cy="2531745"/>
                    </a:xfrm>
                    <a:prstGeom prst="rect">
                      <a:avLst/>
                    </a:prstGeom>
                  </pic:spPr>
                </pic:pic>
              </a:graphicData>
            </a:graphic>
          </wp:inline>
        </w:drawing>
      </w:r>
    </w:p>
    <w:p>
      <w:pPr>
        <w:jc w:val="center"/>
        <w:rPr>
          <w:rFonts w:ascii="宋体" w:hAnsi="宋体"/>
          <w:b/>
          <w:sz w:val="22"/>
        </w:rPr>
      </w:pPr>
      <w:r>
        <w:rPr>
          <w:rFonts w:hint="eastAsia" w:ascii="宋体" w:hAnsi="宋体"/>
          <w:bCs/>
          <w:sz w:val="22"/>
        </w:rPr>
        <w:t>图13填写付款单的顺序图</w:t>
      </w:r>
    </w:p>
    <w:p>
      <w:pPr>
        <w:rPr>
          <w:rFonts w:eastAsiaTheme="minorEastAsia"/>
        </w:rPr>
      </w:pPr>
      <w:r>
        <w:rPr>
          <w:rFonts w:hint="eastAsia" w:eastAsiaTheme="minorEastAsia"/>
        </w:rPr>
        <w:drawing>
          <wp:inline distT="0" distB="0" distL="114300" distR="114300">
            <wp:extent cx="5269230" cy="1876425"/>
            <wp:effectExtent l="0" t="0" r="7620" b="9525"/>
            <wp:docPr id="85" name="图片 85" descr="sheet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sheet状态图"/>
                    <pic:cNvPicPr>
                      <a:picLocks noChangeAspect="1"/>
                    </pic:cNvPicPr>
                  </pic:nvPicPr>
                  <pic:blipFill>
                    <a:blip r:embed="rId32" cstate="print"/>
                    <a:srcRect/>
                    <a:stretch>
                      <a:fillRect/>
                    </a:stretch>
                  </pic:blipFill>
                  <pic:spPr>
                    <a:xfrm>
                      <a:off x="0" y="0"/>
                      <a:ext cx="5269230" cy="1876425"/>
                    </a:xfrm>
                    <a:prstGeom prst="rect">
                      <a:avLst/>
                    </a:prstGeom>
                  </pic:spPr>
                </pic:pic>
              </a:graphicData>
            </a:graphic>
          </wp:inline>
        </w:drawing>
      </w:r>
    </w:p>
    <w:p>
      <w:pPr>
        <w:jc w:val="center"/>
        <w:rPr>
          <w:rFonts w:ascii="宋体" w:hAnsi="宋体"/>
          <w:b/>
          <w:sz w:val="22"/>
        </w:rPr>
      </w:pPr>
      <w:r>
        <w:rPr>
          <w:rFonts w:hint="eastAsia" w:ascii="宋体" w:hAnsi="宋体"/>
          <w:bCs/>
          <w:sz w:val="22"/>
        </w:rPr>
        <w:t>图14 Sheet对象状态图</w:t>
      </w:r>
    </w:p>
    <w:p>
      <w:pPr>
        <w:rPr>
          <w:rFonts w:eastAsiaTheme="minorEastAsia"/>
        </w:rPr>
      </w:pPr>
    </w:p>
    <w:p>
      <w:pPr>
        <w:pStyle w:val="2"/>
        <w:widowControl/>
        <w:numPr>
          <w:ilvl w:val="3"/>
          <w:numId w:val="1"/>
        </w:numPr>
        <w:rPr>
          <w:rFonts w:ascii="宋体" w:hAnsi="宋体" w:cs="宋体"/>
          <w:sz w:val="24"/>
          <w:szCs w:val="28"/>
        </w:rPr>
      </w:pPr>
      <w:r>
        <w:rPr>
          <w:rFonts w:hint="eastAsia" w:ascii="宋体" w:hAnsi="宋体" w:cs="宋体"/>
          <w:sz w:val="24"/>
          <w:szCs w:val="28"/>
        </w:rPr>
        <w:t>begininfobl模块</w:t>
      </w:r>
      <w:bookmarkEnd w:id="52"/>
    </w:p>
    <w:p>
      <w:pPr>
        <w:ind w:firstLine="442" w:firstLineChars="200"/>
        <w:rPr>
          <w:rFonts w:ascii="宋体" w:hAnsi="宋体"/>
          <w:b/>
          <w:sz w:val="22"/>
        </w:rPr>
      </w:pPr>
      <w:bookmarkStart w:id="53" w:name="_Toc402982495"/>
    </w:p>
    <w:p>
      <w:pPr>
        <w:rPr>
          <w:rFonts w:ascii="宋体" w:hAnsi="宋体"/>
          <w:b/>
          <w:sz w:val="22"/>
        </w:rPr>
      </w:pPr>
      <w:r>
        <w:rPr>
          <w:rFonts w:ascii="宋体" w:hAnsi="宋体"/>
          <w:b/>
          <w:sz w:val="22"/>
        </w:rPr>
        <w:drawing>
          <wp:inline distT="0" distB="0" distL="0" distR="0">
            <wp:extent cx="5274310" cy="2929890"/>
            <wp:effectExtent l="0" t="0" r="2540" b="381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5274310" cy="2929890"/>
                    </a:xfrm>
                    <a:prstGeom prst="rect">
                      <a:avLst/>
                    </a:prstGeom>
                  </pic:spPr>
                </pic:pic>
              </a:graphicData>
            </a:graphic>
          </wp:inline>
        </w:drawing>
      </w:r>
    </w:p>
    <w:p>
      <w:pPr>
        <w:jc w:val="center"/>
        <w:rPr>
          <w:rFonts w:ascii="宋体" w:hAnsi="宋体"/>
          <w:b/>
          <w:sz w:val="22"/>
        </w:rPr>
      </w:pPr>
      <w:r>
        <w:rPr>
          <w:rFonts w:hint="eastAsia" w:ascii="宋体" w:hAnsi="宋体"/>
          <w:bCs/>
          <w:sz w:val="22"/>
        </w:rPr>
        <w:t>图15期初建账的顺序图</w:t>
      </w:r>
    </w:p>
    <w:p>
      <w:pPr/>
    </w:p>
    <w:p>
      <w:pPr/>
      <w:r>
        <w:drawing>
          <wp:inline distT="0" distB="0" distL="0" distR="0">
            <wp:extent cx="5274310" cy="724535"/>
            <wp:effectExtent l="0" t="0" r="2540"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5274310" cy="724535"/>
                    </a:xfrm>
                    <a:prstGeom prst="rect">
                      <a:avLst/>
                    </a:prstGeom>
                  </pic:spPr>
                </pic:pic>
              </a:graphicData>
            </a:graphic>
          </wp:inline>
        </w:drawing>
      </w:r>
    </w:p>
    <w:p>
      <w:pPr>
        <w:jc w:val="center"/>
        <w:rPr>
          <w:rFonts w:ascii="宋体" w:hAnsi="宋体"/>
          <w:b/>
          <w:sz w:val="22"/>
        </w:rPr>
      </w:pPr>
      <w:r>
        <w:rPr>
          <w:rFonts w:hint="eastAsia" w:ascii="宋体" w:hAnsi="宋体"/>
          <w:bCs/>
          <w:sz w:val="22"/>
        </w:rPr>
        <w:t>图16 BeginInfo对象状态图</w:t>
      </w:r>
    </w:p>
    <w:p>
      <w:pPr/>
    </w:p>
    <w:p>
      <w:pPr>
        <w:pStyle w:val="2"/>
        <w:widowControl/>
        <w:numPr>
          <w:ilvl w:val="3"/>
          <w:numId w:val="1"/>
        </w:numPr>
        <w:rPr>
          <w:rFonts w:ascii="宋体" w:hAnsi="宋体" w:cs="宋体"/>
          <w:sz w:val="24"/>
          <w:szCs w:val="28"/>
        </w:rPr>
      </w:pPr>
      <w:r>
        <w:rPr>
          <w:rFonts w:hint="eastAsia" w:ascii="宋体" w:hAnsi="宋体" w:cs="宋体"/>
          <w:sz w:val="24"/>
          <w:szCs w:val="28"/>
        </w:rPr>
        <w:t>accountbl模块</w:t>
      </w:r>
      <w:bookmarkEnd w:id="53"/>
    </w:p>
    <w:p>
      <w:pPr/>
      <w:r>
        <w:rPr>
          <w:rFonts w:hint="eastAsia" w:ascii="宋体" w:hAnsi="宋体"/>
          <w:sz w:val="20"/>
        </w:rPr>
        <w:t>参见userbl模块顺序图和对象状态图。</w:t>
      </w:r>
    </w:p>
    <w:p>
      <w:pPr>
        <w:pStyle w:val="2"/>
        <w:widowControl/>
        <w:numPr>
          <w:ilvl w:val="3"/>
          <w:numId w:val="1"/>
        </w:numPr>
        <w:rPr>
          <w:rFonts w:ascii="宋体" w:hAnsi="宋体" w:cs="宋体"/>
          <w:sz w:val="24"/>
          <w:szCs w:val="28"/>
        </w:rPr>
      </w:pPr>
      <w:bookmarkStart w:id="54" w:name="_Toc402982496"/>
      <w:r>
        <w:rPr>
          <w:rFonts w:hint="eastAsia" w:ascii="宋体" w:hAnsi="宋体" w:cs="宋体"/>
          <w:sz w:val="24"/>
          <w:szCs w:val="28"/>
        </w:rPr>
        <w:t>staffmanagebl模块</w:t>
      </w:r>
      <w:bookmarkEnd w:id="54"/>
    </w:p>
    <w:p>
      <w:pPr/>
      <w:bookmarkStart w:id="55" w:name="_Toc402982497"/>
      <w:r>
        <w:rPr>
          <w:rFonts w:hint="eastAsia"/>
        </w:rPr>
        <w:t>增加、删除、更改、查询员工帐号信息顺序图参见userbl顺序图</w:t>
      </w:r>
    </w:p>
    <w:p>
      <w:pPr/>
    </w:p>
    <w:p>
      <w:pPr/>
    </w:p>
    <w:p>
      <w:pPr/>
      <w:r>
        <w:drawing>
          <wp:inline distT="0" distB="0" distL="0" distR="0">
            <wp:extent cx="5274310" cy="1670685"/>
            <wp:effectExtent l="0" t="0" r="0"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noChangeArrowheads="1"/>
                    </pic:cNvPicPr>
                  </pic:nvPicPr>
                  <pic:blipFill>
                    <a:blip r:embed="rId35" cstate="print"/>
                    <a:srcRect/>
                    <a:stretch>
                      <a:fillRect/>
                    </a:stretch>
                  </pic:blipFill>
                  <pic:spPr>
                    <a:xfrm>
                      <a:off x="0" y="0"/>
                      <a:ext cx="5274310" cy="1671201"/>
                    </a:xfrm>
                    <a:prstGeom prst="rect">
                      <a:avLst/>
                    </a:prstGeom>
                    <a:noFill/>
                    <a:ln w="9525">
                      <a:noFill/>
                      <a:miter lim="800000"/>
                      <a:headEnd/>
                      <a:tailEnd/>
                    </a:ln>
                  </pic:spPr>
                </pic:pic>
              </a:graphicData>
            </a:graphic>
          </wp:inline>
        </w:drawing>
      </w:r>
    </w:p>
    <w:p>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图17</w:t>
      </w:r>
      <w:r>
        <w:rPr>
          <w:rFonts w:hint="eastAsia"/>
        </w:rPr>
        <w:tab/>
      </w:r>
      <w:r>
        <w:rPr>
          <w:rFonts w:hint="eastAsia"/>
        </w:rPr>
        <w:tab/>
      </w:r>
      <w:r>
        <w:rPr>
          <w:rFonts w:hint="eastAsia"/>
        </w:rPr>
        <w:t>用户管理状态图</w:t>
      </w:r>
    </w:p>
    <w:p>
      <w:pPr>
        <w:pStyle w:val="2"/>
        <w:widowControl/>
        <w:numPr>
          <w:ilvl w:val="3"/>
          <w:numId w:val="1"/>
        </w:numPr>
        <w:rPr>
          <w:rFonts w:ascii="宋体" w:hAnsi="宋体" w:cs="宋体"/>
          <w:sz w:val="24"/>
          <w:szCs w:val="28"/>
        </w:rPr>
      </w:pPr>
      <w:r>
        <w:rPr>
          <w:rFonts w:hint="eastAsia" w:ascii="宋体" w:hAnsi="宋体" w:cs="宋体"/>
          <w:sz w:val="24"/>
          <w:szCs w:val="28"/>
        </w:rPr>
        <w:t>LogInbl模块</w:t>
      </w:r>
    </w:p>
    <w:p>
      <w:pPr>
        <w:numPr>
          <w:ilvl w:val="-1"/>
          <w:numId w:val="0"/>
        </w:numPr>
        <w:ind w:left="0" w:firstLine="0" w:firstLineChars="0"/>
      </w:pPr>
      <w:r>
        <w:rPr>
          <w:rFonts w:hint="eastAsia" w:ascii="宋体" w:hAnsi="宋体"/>
          <w:sz w:val="20"/>
          <w:lang w:val="en-US" w:eastAsia="zh-CN"/>
        </w:rPr>
        <w:t xml:space="preserve">    </w:t>
      </w:r>
      <w:r>
        <w:rPr>
          <w:rFonts w:hint="eastAsia" w:ascii="宋体" w:hAnsi="宋体"/>
          <w:sz w:val="20"/>
        </w:rPr>
        <w:t>参见userbl模块顺序图和对象状态图。</w:t>
      </w:r>
    </w:p>
    <w:p>
      <w:pPr>
        <w:pStyle w:val="2"/>
        <w:widowControl/>
        <w:numPr>
          <w:ilvl w:val="-1"/>
          <w:numId w:val="0"/>
        </w:numPr>
        <w:ind w:left="0" w:firstLine="0"/>
        <w:rPr>
          <w:rFonts w:ascii="宋体" w:hAnsi="宋体" w:cs="宋体"/>
          <w:sz w:val="24"/>
          <w:szCs w:val="28"/>
        </w:rPr>
      </w:pPr>
      <w:r>
        <w:rPr>
          <w:rFonts w:hint="eastAsia" w:ascii="宋体" w:hAnsi="宋体" w:cs="宋体"/>
          <w:sz w:val="24"/>
          <w:szCs w:val="28"/>
          <w:lang w:val="en-US" w:eastAsia="zh-CN"/>
        </w:rPr>
        <w:t>4.2.3.11.Positionb</w:t>
      </w:r>
      <w:r>
        <w:rPr>
          <w:rFonts w:hint="eastAsia" w:ascii="宋体" w:hAnsi="宋体" w:cs="宋体"/>
          <w:sz w:val="24"/>
          <w:szCs w:val="28"/>
        </w:rPr>
        <w:t>l模块</w:t>
      </w:r>
    </w:p>
    <w:p>
      <w:pPr>
        <w:numPr>
          <w:ilvl w:val="-1"/>
          <w:numId w:val="0"/>
        </w:numPr>
        <w:ind w:left="0" w:firstLine="0" w:firstLineChars="0"/>
      </w:pPr>
      <w:r>
        <w:rPr>
          <w:rFonts w:hint="eastAsia" w:ascii="宋体" w:hAnsi="宋体"/>
          <w:sz w:val="20"/>
          <w:lang w:val="en-US" w:eastAsia="zh-CN"/>
        </w:rPr>
        <w:t xml:space="preserve">    </w:t>
      </w:r>
      <w:r>
        <w:rPr>
          <w:rFonts w:hint="eastAsia" w:ascii="宋体" w:hAnsi="宋体"/>
          <w:sz w:val="20"/>
        </w:rPr>
        <w:t>参见userbl模块顺序图和对象状态图。</w:t>
      </w:r>
    </w:p>
    <w:p>
      <w:pPr>
        <w:numPr>
          <w:ilvl w:val="-1"/>
          <w:numId w:val="0"/>
        </w:numPr>
        <w:ind w:left="0" w:firstLine="0" w:firstLineChars="0"/>
      </w:pPr>
    </w:p>
    <w:p>
      <w:pPr/>
    </w:p>
    <w:bookmarkEnd w:id="55"/>
    <w:p>
      <w:pPr>
        <w:pStyle w:val="2"/>
        <w:widowControl/>
        <w:numPr>
          <w:ilvl w:val="2"/>
          <w:numId w:val="1"/>
        </w:numPr>
        <w:rPr>
          <w:sz w:val="28"/>
          <w:szCs w:val="28"/>
        </w:rPr>
      </w:pPr>
      <w:bookmarkStart w:id="56" w:name="_Toc402982498"/>
      <w:r>
        <w:rPr>
          <w:rFonts w:hint="eastAsia" w:cs="宋体"/>
          <w:sz w:val="28"/>
          <w:szCs w:val="28"/>
        </w:rPr>
        <w:t>客户端业务逻辑层模块的设计原理</w:t>
      </w:r>
      <w:bookmarkEnd w:id="56"/>
    </w:p>
    <w:p>
      <w:pPr>
        <w:pStyle w:val="7"/>
        <w:widowControl/>
        <w:spacing w:line="276" w:lineRule="auto"/>
        <w:ind w:firstLine="440"/>
        <w:rPr>
          <w:szCs w:val="22"/>
        </w:rPr>
      </w:pPr>
      <w:r>
        <w:rPr>
          <w:rFonts w:hint="eastAsia" w:ascii="宋体" w:hAnsi="宋体" w:cs="宋体"/>
          <w:sz w:val="22"/>
          <w:szCs w:val="21"/>
        </w:rPr>
        <w:t>利用委托式控制风格，每个模块需要访问的业务逻辑有各自的控制器委托给不同的领域对象。这些对象分别承担一定的职责，做出一定的决策，从而实现大的职责。</w:t>
      </w:r>
    </w:p>
    <w:p>
      <w:pPr>
        <w:pStyle w:val="2"/>
        <w:widowControl/>
        <w:numPr>
          <w:ilvl w:val="1"/>
          <w:numId w:val="1"/>
        </w:numPr>
        <w:rPr>
          <w:sz w:val="32"/>
          <w:szCs w:val="32"/>
        </w:rPr>
      </w:pPr>
      <w:bookmarkStart w:id="57" w:name="_Toc402982499"/>
      <w:r>
        <w:rPr>
          <w:rFonts w:hint="eastAsia" w:cs="宋体"/>
          <w:sz w:val="32"/>
          <w:szCs w:val="32"/>
        </w:rPr>
        <w:t>客户端网络模块的静态结构和动态职责</w:t>
      </w:r>
      <w:bookmarkEnd w:id="57"/>
    </w:p>
    <w:p>
      <w:pPr>
        <w:pStyle w:val="7"/>
        <w:widowControl/>
        <w:spacing w:line="276" w:lineRule="auto"/>
        <w:ind w:firstLine="440"/>
        <w:rPr>
          <w:rFonts w:ascii="宋体" w:hAnsi="宋体" w:cs="宋体"/>
          <w:sz w:val="22"/>
          <w:szCs w:val="21"/>
        </w:rPr>
      </w:pPr>
      <w:r>
        <w:rPr>
          <w:rFonts w:hint="eastAsia" w:ascii="宋体" w:hAnsi="宋体" w:cs="宋体"/>
          <w:sz w:val="22"/>
          <w:szCs w:val="21"/>
        </w:rPr>
        <w:t>由于数据是存储在服务器上的，客户端访问数据必须通过网络通信层，具体是由客户端的业务逻辑层和服务器端的数据层通过网络通信层进行通信。如图33所示。</w:t>
      </w:r>
    </w:p>
    <w:p>
      <w:pPr>
        <w:pStyle w:val="7"/>
        <w:widowControl/>
        <w:spacing w:line="276" w:lineRule="auto"/>
        <w:ind w:firstLine="440"/>
        <w:rPr>
          <w:rFonts w:ascii="宋体" w:hAnsi="宋体" w:cs="宋体"/>
          <w:sz w:val="22"/>
          <w:szCs w:val="21"/>
        </w:rPr>
      </w:pPr>
      <w:r>
        <w:rPr>
          <w:rFonts w:hint="eastAsia" w:ascii="宋体" w:hAnsi="宋体" w:cs="宋体"/>
          <w:sz w:val="22"/>
          <w:szCs w:val="21"/>
        </w:rPr>
        <w:t>具体网络通信层的实现是通过远程方法调用RMI来实现的。</w:t>
      </w:r>
    </w:p>
    <w:p>
      <w:pPr>
        <w:ind w:left="840"/>
        <w:rPr>
          <w:b/>
          <w:sz w:val="28"/>
          <w:szCs w:val="28"/>
        </w:rPr>
      </w:pPr>
      <w:r>
        <w:rPr>
          <w:sz w:val="22"/>
          <w:szCs w:val="22"/>
        </w:rPr>
        <w:drawing>
          <wp:inline distT="0" distB="0" distL="114300" distR="114300">
            <wp:extent cx="4257675" cy="2390775"/>
            <wp:effectExtent l="0" t="0" r="9525" b="9525"/>
            <wp:docPr id="5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6"/>
                    <pic:cNvPicPr>
                      <a:picLocks noChangeAspect="1"/>
                    </pic:cNvPicPr>
                  </pic:nvPicPr>
                  <pic:blipFill>
                    <a:blip r:embed="rId36" r:link="rId5" cstate="print"/>
                    <a:srcRect/>
                    <a:stretch>
                      <a:fillRect/>
                    </a:stretch>
                  </pic:blipFill>
                  <pic:spPr>
                    <a:xfrm>
                      <a:off x="0" y="0"/>
                      <a:ext cx="4257675" cy="2390775"/>
                    </a:xfrm>
                    <a:prstGeom prst="rect">
                      <a:avLst/>
                    </a:prstGeom>
                    <a:noFill/>
                    <a:ln w="9525">
                      <a:noFill/>
                      <a:miter/>
                    </a:ln>
                  </pic:spPr>
                </pic:pic>
              </a:graphicData>
            </a:graphic>
          </wp:inline>
        </w:drawing>
      </w:r>
    </w:p>
    <w:p>
      <w:pPr>
        <w:jc w:val="center"/>
        <w:rPr>
          <w:rFonts w:ascii="宋体" w:hAnsi="宋体" w:cs="宋体"/>
        </w:rPr>
      </w:pPr>
      <w:r>
        <w:rPr>
          <w:rFonts w:hint="eastAsia" w:ascii="宋体" w:hAnsi="宋体" w:cs="宋体"/>
        </w:rPr>
        <w:t>图33 客户端数据通信层模块的描述</w:t>
      </w:r>
    </w:p>
    <w:p>
      <w:pPr>
        <w:pStyle w:val="2"/>
        <w:widowControl/>
        <w:numPr>
          <w:ilvl w:val="2"/>
          <w:numId w:val="1"/>
        </w:numPr>
        <w:rPr>
          <w:sz w:val="28"/>
          <w:szCs w:val="28"/>
        </w:rPr>
      </w:pPr>
      <w:bookmarkStart w:id="58" w:name="_Toc402982500"/>
      <w:r>
        <w:rPr>
          <w:rFonts w:hint="eastAsia" w:cs="宋体"/>
          <w:sz w:val="28"/>
          <w:szCs w:val="28"/>
        </w:rPr>
        <w:t>客户端网络模块局部模块的职责</w:t>
      </w:r>
      <w:bookmarkEnd w:id="58"/>
    </w:p>
    <w:p>
      <w:pPr>
        <w:pStyle w:val="7"/>
        <w:widowControl/>
        <w:spacing w:line="276" w:lineRule="auto"/>
        <w:ind w:firstLine="440"/>
        <w:rPr>
          <w:rFonts w:ascii="宋体" w:hAnsi="宋体" w:cs="宋体"/>
          <w:sz w:val="22"/>
          <w:szCs w:val="21"/>
        </w:rPr>
      </w:pPr>
      <w:r>
        <w:rPr>
          <w:rFonts w:hint="eastAsia" w:ascii="宋体" w:hAnsi="宋体" w:cs="宋体"/>
          <w:sz w:val="22"/>
          <w:szCs w:val="21"/>
        </w:rPr>
        <w:t>其实网络通信层的实际运作代码是由RMI API所完成的，在客户端我们只需要部署RMI服务的Stub文件和Java RMI类库即可。如表25所示。</w:t>
      </w:r>
    </w:p>
    <w:p>
      <w:pPr>
        <w:jc w:val="center"/>
        <w:rPr>
          <w:rFonts w:ascii="宋体" w:hAnsi="宋体" w:cs="宋体"/>
        </w:rPr>
      </w:pPr>
      <w:r>
        <w:rPr>
          <w:rFonts w:hint="eastAsia" w:ascii="宋体" w:hAnsi="宋体" w:cs="宋体"/>
        </w:rPr>
        <w:t>表25 网络通信层模块的职责</w:t>
      </w:r>
    </w:p>
    <w:tbl>
      <w:tblPr>
        <w:tblStyle w:val="19"/>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63"/>
        <w:gridCol w:w="59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63"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模块</w:t>
            </w:r>
          </w:p>
        </w:tc>
        <w:tc>
          <w:tcPr>
            <w:tcW w:w="5959"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职责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63"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sz w:val="22"/>
                <w:szCs w:val="22"/>
              </w:rPr>
              <w:t>IDataRemoteService_Stub</w:t>
            </w:r>
          </w:p>
        </w:tc>
        <w:tc>
          <w:tcPr>
            <w:tcW w:w="5959"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rPr>
              <w:t>给业务逻辑层提供服务接口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63"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sz w:val="22"/>
                <w:szCs w:val="22"/>
              </w:rPr>
              <w:t xml:space="preserve">Java RMI </w:t>
            </w:r>
            <w:r>
              <w:rPr>
                <w:rFonts w:hint="eastAsia" w:cs="宋体"/>
                <w:sz w:val="22"/>
                <w:szCs w:val="22"/>
              </w:rPr>
              <w:t>类库</w:t>
            </w:r>
          </w:p>
        </w:tc>
        <w:tc>
          <w:tcPr>
            <w:tcW w:w="5959"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rPr>
              <w:t>实现</w:t>
            </w:r>
            <w:r>
              <w:rPr>
                <w:sz w:val="22"/>
                <w:szCs w:val="22"/>
              </w:rPr>
              <w:t>RMI</w:t>
            </w:r>
            <w:r>
              <w:rPr>
                <w:rFonts w:hint="eastAsia" w:cs="宋体"/>
                <w:sz w:val="22"/>
                <w:szCs w:val="22"/>
              </w:rPr>
              <w:t>机制</w:t>
            </w:r>
          </w:p>
        </w:tc>
      </w:tr>
    </w:tbl>
    <w:p>
      <w:pPr>
        <w:rPr>
          <w:b/>
          <w:sz w:val="28"/>
          <w:szCs w:val="28"/>
        </w:rPr>
      </w:pPr>
    </w:p>
    <w:p>
      <w:pPr>
        <w:pStyle w:val="2"/>
        <w:widowControl/>
        <w:numPr>
          <w:ilvl w:val="1"/>
          <w:numId w:val="1"/>
        </w:numPr>
        <w:rPr>
          <w:sz w:val="32"/>
          <w:szCs w:val="32"/>
        </w:rPr>
      </w:pPr>
      <w:bookmarkStart w:id="59" w:name="_Toc402982501"/>
      <w:r>
        <w:rPr>
          <w:rFonts w:hint="eastAsia" w:cs="宋体"/>
          <w:sz w:val="32"/>
          <w:szCs w:val="32"/>
        </w:rPr>
        <w:t>服务器端网络模块的静态结构和动态职责</w:t>
      </w:r>
      <w:bookmarkEnd w:id="59"/>
    </w:p>
    <w:p>
      <w:pPr>
        <w:pStyle w:val="2"/>
        <w:widowControl/>
        <w:numPr>
          <w:ilvl w:val="2"/>
          <w:numId w:val="1"/>
        </w:numPr>
        <w:rPr>
          <w:sz w:val="28"/>
          <w:szCs w:val="28"/>
        </w:rPr>
      </w:pPr>
      <w:bookmarkStart w:id="60" w:name="_Toc402982502"/>
      <w:r>
        <w:rPr>
          <w:rFonts w:hint="eastAsia" w:cs="宋体"/>
          <w:sz w:val="28"/>
          <w:szCs w:val="28"/>
        </w:rPr>
        <w:t>服务器端网络模块局部模块的职责</w:t>
      </w:r>
      <w:bookmarkEnd w:id="60"/>
    </w:p>
    <w:p>
      <w:pPr>
        <w:pStyle w:val="7"/>
        <w:widowControl/>
        <w:spacing w:line="276" w:lineRule="auto"/>
        <w:ind w:firstLine="440"/>
        <w:rPr>
          <w:rFonts w:ascii="宋体" w:hAnsi="宋体" w:cs="宋体"/>
          <w:sz w:val="22"/>
          <w:szCs w:val="21"/>
        </w:rPr>
      </w:pPr>
      <w:r>
        <w:rPr>
          <w:rFonts w:hint="eastAsia" w:ascii="宋体" w:hAnsi="宋体" w:cs="宋体"/>
          <w:sz w:val="22"/>
          <w:szCs w:val="21"/>
        </w:rPr>
        <w:t>由于数据是存储在服务器上的，客户端访问数据必须通过网络通信层，具体是由客户端的业务逻辑层和服务器端的数据层通过网络通信层进行通信。</w:t>
      </w:r>
    </w:p>
    <w:p>
      <w:pPr>
        <w:pStyle w:val="7"/>
        <w:widowControl/>
        <w:spacing w:line="276" w:lineRule="auto"/>
        <w:ind w:firstLine="440"/>
        <w:rPr>
          <w:rFonts w:ascii="宋体" w:hAnsi="宋体" w:cs="宋体"/>
          <w:sz w:val="22"/>
          <w:szCs w:val="21"/>
        </w:rPr>
      </w:pPr>
      <w:r>
        <w:rPr>
          <w:rFonts w:hint="eastAsia" w:ascii="宋体" w:hAnsi="宋体" w:cs="宋体"/>
          <w:sz w:val="22"/>
          <w:szCs w:val="21"/>
        </w:rPr>
        <w:t>具体服务器端模块中只需要包含Java RMI类库即可。但是其数据层实现RMI的类需要符合以下条件：</w:t>
      </w:r>
    </w:p>
    <w:p>
      <w:pPr/>
      <w:r>
        <w:drawing>
          <wp:inline distT="0" distB="0" distL="114300" distR="114300">
            <wp:extent cx="4105275" cy="3876675"/>
            <wp:effectExtent l="0" t="0" r="9525" b="9525"/>
            <wp:docPr id="60" name="图片 5" descr="服务器数据层实现RMI的类的描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 descr="服务器数据层实现RMI的类的描述.jpg"/>
                    <pic:cNvPicPr>
                      <a:picLocks noChangeAspect="1"/>
                    </pic:cNvPicPr>
                  </pic:nvPicPr>
                  <pic:blipFill>
                    <a:blip r:embed="rId37" r:link="rId5" cstate="print"/>
                    <a:srcRect/>
                    <a:stretch>
                      <a:fillRect/>
                    </a:stretch>
                  </pic:blipFill>
                  <pic:spPr>
                    <a:xfrm>
                      <a:off x="0" y="0"/>
                      <a:ext cx="4105275" cy="3876675"/>
                    </a:xfrm>
                    <a:prstGeom prst="rect">
                      <a:avLst/>
                    </a:prstGeom>
                    <a:noFill/>
                    <a:ln w="9525">
                      <a:noFill/>
                      <a:miter/>
                    </a:ln>
                  </pic:spPr>
                </pic:pic>
              </a:graphicData>
            </a:graphic>
          </wp:inline>
        </w:drawing>
      </w:r>
    </w:p>
    <w:p>
      <w:pPr>
        <w:jc w:val="center"/>
        <w:rPr>
          <w:rFonts w:ascii="宋体" w:hAnsi="宋体" w:cs="宋体"/>
        </w:rPr>
      </w:pPr>
      <w:r>
        <w:rPr>
          <w:rFonts w:hint="eastAsia" w:ascii="宋体" w:hAnsi="宋体" w:cs="宋体"/>
        </w:rPr>
        <w:t>图34 服务器数据层实现RMI的类的描述</w:t>
      </w:r>
    </w:p>
    <w:p>
      <w:pPr>
        <w:pStyle w:val="2"/>
        <w:widowControl/>
        <w:numPr>
          <w:ilvl w:val="2"/>
          <w:numId w:val="1"/>
        </w:numPr>
        <w:rPr>
          <w:sz w:val="28"/>
          <w:szCs w:val="28"/>
        </w:rPr>
      </w:pPr>
      <w:bookmarkStart w:id="61" w:name="_Toc402982503"/>
      <w:r>
        <w:rPr>
          <w:rFonts w:hint="eastAsia" w:cs="宋体"/>
          <w:sz w:val="28"/>
          <w:szCs w:val="28"/>
        </w:rPr>
        <w:t>服务器端网络模块局部模块的接口规范</w:t>
      </w:r>
      <w:bookmarkEnd w:id="61"/>
    </w:p>
    <w:p>
      <w:pPr>
        <w:pStyle w:val="7"/>
        <w:widowControl/>
        <w:spacing w:line="276" w:lineRule="auto"/>
        <w:ind w:firstLine="440"/>
        <w:rPr>
          <w:rFonts w:ascii="宋体" w:hAnsi="宋体" w:cs="宋体"/>
          <w:sz w:val="22"/>
          <w:szCs w:val="21"/>
        </w:rPr>
      </w:pPr>
      <w:r>
        <w:rPr>
          <w:rFonts w:hint="eastAsia" w:ascii="宋体" w:hAnsi="宋体" w:cs="宋体"/>
          <w:sz w:val="22"/>
          <w:szCs w:val="21"/>
        </w:rPr>
        <w:t>DatabaseService 是被业务逻辑层调用的接口。为了实现RMI， DatabaseService需要继承 Remote接口，而数据层中的实现这个接口的类DatabaseServiceSerializableImpl都需要继承UnicastRemoteObject类。</w:t>
      </w:r>
    </w:p>
    <w:p>
      <w:pPr>
        <w:pStyle w:val="7"/>
        <w:widowControl/>
        <w:spacing w:line="276" w:lineRule="auto"/>
        <w:ind w:firstLine="440"/>
        <w:rPr>
          <w:rFonts w:ascii="宋体" w:hAnsi="宋体" w:cs="宋体"/>
          <w:sz w:val="22"/>
          <w:szCs w:val="21"/>
        </w:rPr>
      </w:pPr>
      <w:r>
        <w:rPr>
          <w:rFonts w:hint="eastAsia" w:ascii="宋体" w:hAnsi="宋体" w:cs="宋体"/>
          <w:sz w:val="22"/>
          <w:szCs w:val="21"/>
        </w:rPr>
        <w:t>以下是服务器网络模块的RMI详细的规范：</w:t>
      </w:r>
    </w:p>
    <w:p>
      <w:pPr>
        <w:jc w:val="center"/>
        <w:rPr>
          <w:rFonts w:ascii="宋体" w:hAnsi="宋体" w:cs="宋体"/>
        </w:rPr>
      </w:pPr>
      <w:r>
        <w:rPr>
          <w:rFonts w:hint="eastAsia" w:ascii="宋体" w:hAnsi="宋体" w:cs="宋体"/>
          <w:b/>
          <w:bCs/>
        </w:rPr>
        <w:t>表39 服务器网络模块的RMI接口规范</w:t>
      </w:r>
    </w:p>
    <w:tbl>
      <w:tblPr>
        <w:tblStyle w:val="19"/>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62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235"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类</w:t>
            </w:r>
            <w:r>
              <w:rPr>
                <w:b/>
                <w:sz w:val="22"/>
                <w:szCs w:val="22"/>
              </w:rPr>
              <w:t>/</w:t>
            </w:r>
            <w:r>
              <w:rPr>
                <w:rFonts w:hint="eastAsia" w:cs="宋体"/>
                <w:b/>
                <w:sz w:val="22"/>
                <w:szCs w:val="22"/>
              </w:rPr>
              <w:t>接口</w:t>
            </w:r>
          </w:p>
        </w:tc>
        <w:tc>
          <w:tcPr>
            <w:tcW w:w="6287"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规范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235"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rPr>
              <w:t>远程服务接口</w:t>
            </w:r>
          </w:p>
        </w:tc>
        <w:tc>
          <w:tcPr>
            <w:tcW w:w="6287"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0"/>
              </w:rPr>
            </w:pPr>
            <w:r>
              <w:rPr>
                <w:sz w:val="22"/>
                <w:szCs w:val="20"/>
              </w:rPr>
              <w:t>extends Remote</w:t>
            </w:r>
            <w:r>
              <w:rPr>
                <w:rFonts w:hint="eastAsia" w:cs="宋体"/>
                <w:sz w:val="22"/>
                <w:szCs w:val="20"/>
              </w:rPr>
              <w:t>，方法</w:t>
            </w:r>
            <w:r>
              <w:rPr>
                <w:sz w:val="22"/>
                <w:szCs w:val="20"/>
              </w:rPr>
              <w:t xml:space="preserve">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235"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rPr>
              <w:t>远程服务的实现类</w:t>
            </w:r>
          </w:p>
        </w:tc>
        <w:tc>
          <w:tcPr>
            <w:tcW w:w="6287"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0"/>
              </w:rPr>
            </w:pPr>
            <w:r>
              <w:rPr>
                <w:sz w:val="22"/>
                <w:szCs w:val="20"/>
              </w:rPr>
              <w:t>extendsUnicastRemoteObject</w:t>
            </w:r>
          </w:p>
        </w:tc>
      </w:tr>
    </w:tbl>
    <w:p>
      <w:pPr>
        <w:rPr>
          <w:sz w:val="22"/>
          <w:szCs w:val="22"/>
        </w:rPr>
      </w:pPr>
    </w:p>
    <w:p>
      <w:pPr>
        <w:jc w:val="center"/>
        <w:rPr>
          <w:rFonts w:ascii="宋体" w:hAnsi="宋体" w:cs="宋体"/>
          <w:b/>
          <w:bCs/>
        </w:rPr>
      </w:pPr>
      <w:r>
        <w:rPr>
          <w:rFonts w:hint="eastAsia" w:ascii="宋体" w:hAnsi="宋体" w:cs="宋体"/>
          <w:b/>
          <w:bCs/>
        </w:rPr>
        <w:t>表40 服务器网络模块的RMI接口返回值的规范</w:t>
      </w:r>
    </w:p>
    <w:tbl>
      <w:tblPr>
        <w:tblStyle w:val="19"/>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62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类</w:t>
            </w:r>
            <w:r>
              <w:rPr>
                <w:b/>
                <w:sz w:val="22"/>
                <w:szCs w:val="22"/>
              </w:rPr>
              <w:t>/</w:t>
            </w:r>
            <w:r>
              <w:rPr>
                <w:rFonts w:hint="eastAsia" w:cs="宋体"/>
                <w:b/>
                <w:sz w:val="22"/>
                <w:szCs w:val="22"/>
              </w:rPr>
              <w:t>接口</w:t>
            </w:r>
          </w:p>
        </w:tc>
        <w:tc>
          <w:tcPr>
            <w:tcW w:w="6287" w:type="dxa"/>
            <w:tcBorders>
              <w:top w:val="single" w:color="000000" w:sz="4" w:space="0"/>
              <w:left w:val="single" w:color="000000" w:sz="4" w:space="0"/>
              <w:bottom w:val="single" w:color="000000" w:sz="4" w:space="0"/>
              <w:right w:val="single" w:color="000000" w:sz="4" w:space="0"/>
            </w:tcBorders>
            <w:shd w:val="clear" w:color="auto" w:fill="auto"/>
          </w:tcPr>
          <w:p>
            <w:pPr>
              <w:jc w:val="center"/>
              <w:rPr>
                <w:b/>
                <w:sz w:val="22"/>
                <w:szCs w:val="22"/>
              </w:rPr>
            </w:pPr>
            <w:r>
              <w:rPr>
                <w:rFonts w:hint="eastAsia" w:cs="宋体"/>
                <w:b/>
                <w:sz w:val="22"/>
                <w:szCs w:val="22"/>
              </w:rPr>
              <w:t>规范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rPr>
              <w:t>作为远程引用传递</w:t>
            </w:r>
          </w:p>
        </w:tc>
        <w:tc>
          <w:tcPr>
            <w:tcW w:w="6287"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0"/>
              </w:rPr>
            </w:pPr>
            <w:r>
              <w:rPr>
                <w:rFonts w:hint="eastAsia" w:cs="宋体"/>
                <w:sz w:val="22"/>
                <w:szCs w:val="20"/>
              </w:rPr>
              <w:t>该类需要</w:t>
            </w:r>
            <w:r>
              <w:rPr>
                <w:sz w:val="22"/>
                <w:szCs w:val="20"/>
              </w:rPr>
              <w:t>extends Remote</w:t>
            </w:r>
            <w:r>
              <w:rPr>
                <w:rFonts w:hint="eastAsia" w:cs="宋体"/>
                <w:sz w:val="22"/>
                <w:szCs w:val="20"/>
              </w:rPr>
              <w:t>，方法</w:t>
            </w:r>
            <w:r>
              <w:rPr>
                <w:sz w:val="22"/>
                <w:szCs w:val="20"/>
              </w:rPr>
              <w:t xml:space="preserve">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2"/>
              </w:rPr>
            </w:pPr>
            <w:r>
              <w:rPr>
                <w:rFonts w:hint="eastAsia" w:cs="宋体"/>
                <w:sz w:val="22"/>
                <w:szCs w:val="22"/>
              </w:rPr>
              <w:t>通过数据库进行复制</w:t>
            </w:r>
          </w:p>
        </w:tc>
        <w:tc>
          <w:tcPr>
            <w:tcW w:w="6287" w:type="dxa"/>
            <w:tcBorders>
              <w:top w:val="single" w:color="000000" w:sz="4" w:space="0"/>
              <w:left w:val="single" w:color="000000" w:sz="4" w:space="0"/>
              <w:bottom w:val="single" w:color="000000" w:sz="4" w:space="0"/>
              <w:right w:val="single" w:color="000000" w:sz="4" w:space="0"/>
            </w:tcBorders>
            <w:shd w:val="clear" w:color="auto" w:fill="auto"/>
          </w:tcPr>
          <w:p>
            <w:pPr>
              <w:jc w:val="left"/>
              <w:rPr>
                <w:sz w:val="22"/>
                <w:szCs w:val="20"/>
              </w:rPr>
            </w:pPr>
            <w:r>
              <w:rPr>
                <w:sz w:val="22"/>
                <w:szCs w:val="20"/>
              </w:rPr>
              <w:t>Implements MySql</w:t>
            </w:r>
          </w:p>
        </w:tc>
      </w:tr>
    </w:tbl>
    <w:p>
      <w:pPr>
        <w:rPr>
          <w:b/>
          <w:sz w:val="28"/>
          <w:szCs w:val="28"/>
        </w:rPr>
      </w:pPr>
    </w:p>
    <w:p>
      <w:pPr>
        <w:pStyle w:val="2"/>
        <w:widowControl/>
        <w:numPr>
          <w:ilvl w:val="1"/>
          <w:numId w:val="1"/>
        </w:numPr>
        <w:rPr>
          <w:sz w:val="32"/>
          <w:szCs w:val="32"/>
        </w:rPr>
      </w:pPr>
      <w:bookmarkStart w:id="62" w:name="_Toc402982504"/>
      <w:r>
        <w:rPr>
          <w:rFonts w:hint="eastAsia" w:cs="宋体"/>
          <w:sz w:val="32"/>
          <w:szCs w:val="32"/>
        </w:rPr>
        <w:t>服务器端数据层模块的静态结构和动态职责</w:t>
      </w:r>
      <w:bookmarkEnd w:id="62"/>
    </w:p>
    <w:p>
      <w:pPr>
        <w:pStyle w:val="2"/>
        <w:widowControl/>
        <w:numPr>
          <w:ilvl w:val="2"/>
          <w:numId w:val="1"/>
        </w:numPr>
        <w:rPr>
          <w:sz w:val="28"/>
          <w:szCs w:val="28"/>
        </w:rPr>
      </w:pPr>
      <w:bookmarkStart w:id="63" w:name="_Toc402982505"/>
      <w:r>
        <w:rPr>
          <w:rFonts w:hint="eastAsia" w:cs="宋体"/>
          <w:sz w:val="28"/>
          <w:szCs w:val="28"/>
        </w:rPr>
        <w:t>服务器端数据层模块局部模块的职责</w:t>
      </w:r>
      <w:bookmarkEnd w:id="63"/>
    </w:p>
    <w:p>
      <w:pPr>
        <w:pStyle w:val="7"/>
        <w:widowControl/>
        <w:spacing w:line="276" w:lineRule="auto"/>
        <w:ind w:firstLine="440"/>
        <w:rPr>
          <w:rFonts w:ascii="宋体" w:hAnsi="宋体" w:cs="宋体"/>
          <w:sz w:val="22"/>
          <w:szCs w:val="22"/>
        </w:rPr>
      </w:pPr>
      <w:r>
        <w:rPr>
          <w:rFonts w:hint="eastAsia" w:ascii="宋体" w:hAnsi="宋体" w:cs="宋体"/>
          <w:sz w:val="22"/>
          <w:szCs w:val="22"/>
        </w:rPr>
        <w:t>数据层主要给业务逻辑层提供数据访问服务。包括对于持久化数据的、增、删、改、查。这些服务由DataService接口提供。由于持久化数据的保存可能存在多种形式：Txt文件、序列化文件、数据库等。而且还可能出现混搭的可能。具体如图所示。</w:t>
      </w:r>
    </w:p>
    <w:p>
      <w:pPr>
        <w:jc w:val="center"/>
        <w:rPr>
          <w:sz w:val="22"/>
          <w:szCs w:val="22"/>
        </w:rPr>
      </w:pPr>
      <w:r>
        <w:rPr>
          <w:szCs w:val="20"/>
        </w:rPr>
        <w:drawing>
          <wp:inline distT="0" distB="0" distL="114300" distR="114300">
            <wp:extent cx="5267325" cy="4714875"/>
            <wp:effectExtent l="0" t="0" r="9525" b="9525"/>
            <wp:docPr id="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
                    <pic:cNvPicPr>
                      <a:picLocks noChangeAspect="1"/>
                    </pic:cNvPicPr>
                  </pic:nvPicPr>
                  <pic:blipFill>
                    <a:blip r:embed="rId38" r:link="rId5" cstate="print"/>
                    <a:srcRect/>
                    <a:stretch>
                      <a:fillRect/>
                    </a:stretch>
                  </pic:blipFill>
                  <pic:spPr>
                    <a:xfrm>
                      <a:off x="0" y="0"/>
                      <a:ext cx="5267325" cy="4714875"/>
                    </a:xfrm>
                    <a:prstGeom prst="rect">
                      <a:avLst/>
                    </a:prstGeom>
                    <a:noFill/>
                    <a:ln w="9525">
                      <a:noFill/>
                      <a:miter/>
                    </a:ln>
                  </pic:spPr>
                </pic:pic>
              </a:graphicData>
            </a:graphic>
          </wp:inline>
        </w:drawing>
      </w:r>
    </w:p>
    <w:p>
      <w:pPr>
        <w:jc w:val="center"/>
        <w:rPr>
          <w:rFonts w:ascii="宋体" w:hAnsi="宋体" w:cs="宋体"/>
        </w:rPr>
      </w:pPr>
      <w:r>
        <w:rPr>
          <w:rFonts w:hint="eastAsia" w:ascii="宋体" w:hAnsi="宋体" w:cs="宋体"/>
        </w:rPr>
        <w:t>图35 数据层模块的描述</w:t>
      </w:r>
    </w:p>
    <w:p>
      <w:pPr>
        <w:pStyle w:val="7"/>
        <w:widowControl/>
        <w:spacing w:line="276" w:lineRule="auto"/>
        <w:ind w:firstLine="440"/>
        <w:rPr>
          <w:rFonts w:ascii="宋体" w:hAnsi="宋体" w:cs="宋体"/>
          <w:sz w:val="22"/>
          <w:szCs w:val="21"/>
        </w:rPr>
      </w:pPr>
    </w:p>
    <w:p>
      <w:pPr>
        <w:pStyle w:val="7"/>
        <w:widowControl/>
        <w:spacing w:line="276" w:lineRule="auto"/>
        <w:ind w:firstLine="440"/>
        <w:rPr>
          <w:rFonts w:ascii="宋体" w:hAnsi="宋体" w:cs="宋体"/>
          <w:sz w:val="22"/>
          <w:szCs w:val="21"/>
        </w:rPr>
      </w:pPr>
      <w:r>
        <w:rPr>
          <w:rFonts w:hint="eastAsia" w:ascii="宋体" w:hAnsi="宋体" w:cs="宋体"/>
          <w:sz w:val="22"/>
          <w:szCs w:val="21"/>
        </w:rPr>
        <w:t>如表41所示为数据层模块的职责。</w:t>
      </w:r>
    </w:p>
    <w:p>
      <w:pPr>
        <w:jc w:val="center"/>
        <w:rPr>
          <w:rFonts w:ascii="宋体" w:hAnsi="宋体" w:cs="宋体"/>
          <w:b/>
          <w:bCs/>
        </w:rPr>
      </w:pPr>
      <w:r>
        <w:rPr>
          <w:rFonts w:hint="eastAsia" w:ascii="宋体" w:hAnsi="宋体" w:cs="宋体"/>
          <w:b/>
          <w:bCs/>
        </w:rPr>
        <w:t>表41 数据层模块的职责</w:t>
      </w:r>
    </w:p>
    <w:tbl>
      <w:tblPr>
        <w:tblStyle w:val="19"/>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331"/>
        <w:gridCol w:w="51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331" w:type="dxa"/>
            <w:tcBorders>
              <w:top w:val="single" w:color="4F81BD" w:sz="8" w:space="0"/>
              <w:left w:val="single" w:color="4F81BD" w:sz="8" w:space="0"/>
              <w:bottom w:val="single" w:color="4F81BD" w:sz="8" w:space="0"/>
              <w:right w:val="dotted" w:color="auto" w:sz="4" w:space="0"/>
            </w:tcBorders>
            <w:shd w:val="clear" w:color="auto" w:fill="4F81BD"/>
          </w:tcPr>
          <w:p>
            <w:pPr>
              <w:jc w:val="center"/>
              <w:rPr>
                <w:b/>
                <w:color w:val="FFFFFF"/>
                <w:sz w:val="22"/>
                <w:szCs w:val="22"/>
              </w:rPr>
            </w:pPr>
            <w:r>
              <w:rPr>
                <w:rFonts w:hint="eastAsia" w:cs="宋体"/>
                <w:b/>
                <w:color w:val="FFFFFF"/>
                <w:sz w:val="22"/>
                <w:szCs w:val="22"/>
              </w:rPr>
              <w:t>模块</w:t>
            </w:r>
          </w:p>
        </w:tc>
        <w:tc>
          <w:tcPr>
            <w:tcW w:w="5191" w:type="dxa"/>
            <w:tcBorders>
              <w:top w:val="single" w:color="4F81BD" w:sz="8" w:space="0"/>
              <w:left w:val="dotted" w:color="auto" w:sz="4" w:space="0"/>
              <w:bottom w:val="single" w:color="4F81BD" w:sz="8" w:space="0"/>
              <w:right w:val="single" w:color="4F81BD" w:sz="8" w:space="0"/>
            </w:tcBorders>
            <w:shd w:val="clear" w:color="auto" w:fill="4F81BD"/>
          </w:tcPr>
          <w:p>
            <w:pPr>
              <w:jc w:val="center"/>
              <w:rPr>
                <w:b/>
                <w:color w:val="FFFFFF"/>
                <w:sz w:val="22"/>
                <w:szCs w:val="22"/>
              </w:rPr>
            </w:pPr>
            <w:r>
              <w:rPr>
                <w:rFonts w:hint="eastAsia" w:cs="宋体"/>
                <w:b/>
                <w:color w:val="FFFFFF"/>
                <w:sz w:val="22"/>
                <w:szCs w:val="22"/>
              </w:rPr>
              <w:t>职责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331" w:type="dxa"/>
            <w:tcBorders>
              <w:top w:val="single" w:color="4F81BD" w:sz="8" w:space="0"/>
              <w:left w:val="single" w:color="4F81BD" w:sz="8" w:space="0"/>
              <w:bottom w:val="single" w:color="4F81BD" w:sz="8" w:space="0"/>
              <w:right w:val="dotted" w:color="auto" w:sz="4" w:space="0"/>
            </w:tcBorders>
            <w:shd w:val="clear" w:color="auto" w:fill="FFFFFF"/>
          </w:tcPr>
          <w:p>
            <w:pPr>
              <w:jc w:val="left"/>
              <w:rPr>
                <w:color w:val="000000"/>
              </w:rPr>
            </w:pPr>
            <w:r>
              <w:rPr>
                <w:color w:val="000000"/>
                <w:szCs w:val="20"/>
              </w:rPr>
              <w:t>DatabaseServiceTxtFileImpl</w:t>
            </w:r>
          </w:p>
        </w:tc>
        <w:tc>
          <w:tcPr>
            <w:tcW w:w="5191" w:type="dxa"/>
            <w:tcBorders>
              <w:top w:val="single" w:color="4F81BD" w:sz="8" w:space="0"/>
              <w:left w:val="dotted" w:color="auto" w:sz="4" w:space="0"/>
              <w:bottom w:val="single" w:color="4F81BD" w:sz="8" w:space="0"/>
              <w:right w:val="single" w:color="4F81BD" w:sz="8" w:space="0"/>
            </w:tcBorders>
            <w:shd w:val="clear" w:color="auto" w:fill="FFFFFF"/>
          </w:tcPr>
          <w:p>
            <w:pPr>
              <w:jc w:val="left"/>
              <w:rPr>
                <w:rFonts w:ascii="宋体" w:hAnsi="宋体" w:cs="宋体"/>
                <w:color w:val="000000"/>
              </w:rPr>
            </w:pPr>
            <w:r>
              <w:rPr>
                <w:rFonts w:hint="eastAsia" w:ascii="宋体" w:hAnsi="宋体" w:cs="宋体"/>
                <w:color w:val="000000"/>
              </w:rPr>
              <w:t>基于Txt文件的持久化数据库的接口，提供集体载入、集体保存、增、删、改、查服务。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331" w:type="dxa"/>
            <w:tcBorders>
              <w:top w:val="single" w:color="4F81BD" w:sz="8" w:space="0"/>
              <w:left w:val="single" w:color="4F81BD" w:sz="8" w:space="0"/>
              <w:bottom w:val="single" w:color="4F81BD" w:sz="8" w:space="0"/>
              <w:right w:val="dotted" w:color="auto" w:sz="4" w:space="0"/>
            </w:tcBorders>
            <w:shd w:val="clear" w:color="auto" w:fill="FFFFFF"/>
          </w:tcPr>
          <w:p>
            <w:pPr>
              <w:jc w:val="left"/>
              <w:rPr>
                <w:color w:val="000000"/>
              </w:rPr>
            </w:pPr>
            <w:r>
              <w:rPr>
                <w:color w:val="000000"/>
                <w:szCs w:val="20"/>
              </w:rPr>
              <w:t>DatabaseServiceSerializableFileImpl</w:t>
            </w:r>
          </w:p>
        </w:tc>
        <w:tc>
          <w:tcPr>
            <w:tcW w:w="5191" w:type="dxa"/>
            <w:tcBorders>
              <w:top w:val="single" w:color="4F81BD" w:sz="8" w:space="0"/>
              <w:left w:val="dotted" w:color="auto" w:sz="4" w:space="0"/>
              <w:bottom w:val="single" w:color="4F81BD" w:sz="8" w:space="0"/>
              <w:right w:val="single" w:color="4F81BD" w:sz="8" w:space="0"/>
            </w:tcBorders>
            <w:shd w:val="clear" w:color="auto" w:fill="FFFFFF"/>
          </w:tcPr>
          <w:p>
            <w:pPr>
              <w:jc w:val="left"/>
              <w:rPr>
                <w:rFonts w:ascii="宋体" w:hAnsi="宋体" w:cs="宋体"/>
                <w:color w:val="000000"/>
              </w:rPr>
            </w:pPr>
            <w:r>
              <w:rPr>
                <w:rFonts w:hint="eastAsia" w:ascii="宋体" w:hAnsi="宋体" w:cs="宋体"/>
                <w:color w:val="000000"/>
              </w:rPr>
              <w:t>基于序列化文件的持久化数据库的接口，提供集体载入、集体保存、增、删、改、查服务。</w:t>
            </w:r>
          </w:p>
        </w:tc>
      </w:tr>
    </w:tbl>
    <w:p>
      <w:pPr>
        <w:rPr>
          <w:b/>
          <w:sz w:val="22"/>
          <w:szCs w:val="22"/>
        </w:rPr>
      </w:pPr>
    </w:p>
    <w:p>
      <w:pPr>
        <w:pStyle w:val="2"/>
        <w:widowControl/>
        <w:numPr>
          <w:ilvl w:val="2"/>
          <w:numId w:val="1"/>
        </w:numPr>
        <w:rPr>
          <w:sz w:val="28"/>
          <w:szCs w:val="28"/>
        </w:rPr>
      </w:pPr>
      <w:bookmarkStart w:id="64" w:name="_Toc402982506"/>
      <w:r>
        <w:rPr>
          <w:rFonts w:hint="eastAsia" w:cs="宋体"/>
          <w:sz w:val="28"/>
          <w:szCs w:val="28"/>
        </w:rPr>
        <w:t>服务器端数据层模块局部模块的接口规范</w:t>
      </w:r>
      <w:bookmarkEnd w:id="64"/>
    </w:p>
    <w:p>
      <w:pPr>
        <w:pStyle w:val="7"/>
        <w:widowControl/>
        <w:spacing w:line="276" w:lineRule="auto"/>
        <w:ind w:firstLine="440"/>
        <w:rPr>
          <w:rFonts w:ascii="宋体" w:hAnsi="宋体" w:cs="宋体"/>
          <w:sz w:val="22"/>
          <w:szCs w:val="21"/>
        </w:rPr>
      </w:pPr>
      <w:r>
        <w:rPr>
          <w:rFonts w:hint="eastAsia" w:ascii="宋体" w:hAnsi="宋体" w:cs="宋体"/>
          <w:sz w:val="22"/>
          <w:szCs w:val="21"/>
        </w:rPr>
        <w:t>服务器端数据层模块的接口规范如表42所示。</w:t>
      </w:r>
    </w:p>
    <w:p>
      <w:pPr>
        <w:jc w:val="center"/>
        <w:rPr>
          <w:rFonts w:ascii="宋体" w:hAnsi="宋体" w:cs="宋体"/>
          <w:b/>
          <w:bCs/>
          <w:sz w:val="22"/>
        </w:rPr>
      </w:pPr>
      <w:r>
        <w:rPr>
          <w:rFonts w:hint="eastAsia" w:ascii="宋体" w:hAnsi="宋体" w:cs="宋体"/>
          <w:b/>
          <w:bCs/>
        </w:rPr>
        <w:t>表42 数据层模块的接口规范</w:t>
      </w:r>
    </w:p>
    <w:tbl>
      <w:tblPr>
        <w:tblStyle w:val="19"/>
        <w:tblW w:w="847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63"/>
        <w:gridCol w:w="1265"/>
        <w:gridCol w:w="39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1"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rFonts w:ascii="Calibri" w:hAnsi="Calibri" w:cs="Calibri"/>
                <w:color w:val="FFFFFF"/>
                <w:szCs w:val="22"/>
              </w:rPr>
            </w:pPr>
            <w:r>
              <w:rPr>
                <w:rFonts w:hint="eastAsia" w:ascii="Calibri" w:hAnsi="Calibri" w:cs="宋体"/>
                <w:b/>
                <w:color w:val="FFFFFF"/>
                <w:szCs w:val="22"/>
              </w:rPr>
              <w:t>提供的服务（供接口）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restart"/>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szCs w:val="22"/>
              </w:rPr>
            </w:pPr>
            <w:r>
              <w:rPr>
                <w:rFonts w:ascii="Calibri" w:hAnsi="Calibri" w:cs="Calibri"/>
                <w:color w:val="000000"/>
                <w:szCs w:val="22"/>
              </w:rPr>
              <w:t>DataService.find</w:t>
            </w: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宋体" w:hAnsi="宋体" w:cs="宋体"/>
                <w:color w:val="000000"/>
                <w:szCs w:val="22"/>
              </w:rPr>
            </w:pPr>
            <w:r>
              <w:rPr>
                <w:rFonts w:hint="eastAsia" w:ascii="宋体" w:hAnsi="宋体" w:cs="宋体"/>
                <w:color w:val="000000"/>
                <w:szCs w:val="22"/>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s="宋体"/>
                <w:color w:val="000000"/>
                <w:szCs w:val="22"/>
              </w:rPr>
            </w:pPr>
            <w:r>
              <w:rPr>
                <w:rFonts w:hint="eastAsia" w:ascii="宋体" w:hAnsi="宋体" w:cs="宋体"/>
                <w:color w:val="000000"/>
                <w:szCs w:val="22"/>
              </w:rPr>
              <w:t>public PO find(long id)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宋体" w:hAnsi="宋体" w:cs="宋体"/>
                <w:color w:val="000000"/>
                <w:szCs w:val="22"/>
              </w:rPr>
            </w:pPr>
            <w:r>
              <w:rPr>
                <w:rFonts w:hint="eastAsia" w:ascii="宋体" w:hAnsi="宋体" w:cs="宋体"/>
                <w:color w:val="000000"/>
                <w:szCs w:val="22"/>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s="宋体"/>
                <w:color w:val="000000"/>
                <w:szCs w:val="22"/>
              </w:rPr>
            </w:pPr>
            <w:r>
              <w:rPr>
                <w:rFonts w:hint="eastAsia" w:ascii="宋体" w:hAnsi="宋体" w:cs="宋体"/>
                <w:color w:val="000000"/>
                <w:szCs w:val="22"/>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宋体" w:hAnsi="宋体" w:cs="宋体"/>
                <w:color w:val="000000"/>
                <w:szCs w:val="22"/>
              </w:rPr>
            </w:pPr>
            <w:r>
              <w:rPr>
                <w:rFonts w:hint="eastAsia" w:ascii="宋体" w:hAnsi="宋体" w:cs="宋体"/>
                <w:color w:val="000000"/>
                <w:szCs w:val="22"/>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s="宋体"/>
                <w:color w:val="000000"/>
                <w:szCs w:val="22"/>
              </w:rPr>
            </w:pPr>
            <w:r>
              <w:rPr>
                <w:rFonts w:hint="eastAsia" w:ascii="宋体" w:hAnsi="宋体" w:cs="宋体"/>
                <w:color w:val="000000"/>
                <w:szCs w:val="22"/>
              </w:rPr>
              <w:t>按ID进行查找返回相应的PO结果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restart"/>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szCs w:val="22"/>
              </w:rPr>
            </w:pPr>
            <w:r>
              <w:rPr>
                <w:rFonts w:ascii="Calibri" w:hAnsi="Calibri" w:cs="Calibri"/>
                <w:color w:val="000000"/>
                <w:szCs w:val="22"/>
              </w:rPr>
              <w:t>DataService.insert</w:t>
            </w: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宋体" w:hAnsi="宋体" w:cs="宋体"/>
                <w:color w:val="000000"/>
                <w:szCs w:val="22"/>
              </w:rPr>
            </w:pPr>
            <w:r>
              <w:rPr>
                <w:rFonts w:hint="eastAsia" w:ascii="宋体" w:hAnsi="宋体" w:cs="宋体"/>
                <w:color w:val="000000"/>
                <w:szCs w:val="22"/>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s="宋体"/>
                <w:color w:val="000000"/>
                <w:szCs w:val="22"/>
              </w:rPr>
            </w:pPr>
            <w:r>
              <w:rPr>
                <w:rFonts w:hint="eastAsia" w:ascii="宋体" w:hAnsi="宋体" w:cs="宋体"/>
                <w:color w:val="000000"/>
                <w:szCs w:val="22"/>
              </w:rPr>
              <w:t>public void insert(PO po)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宋体" w:hAnsi="宋体" w:cs="宋体"/>
                <w:color w:val="000000"/>
                <w:szCs w:val="22"/>
              </w:rPr>
            </w:pPr>
            <w:r>
              <w:rPr>
                <w:rFonts w:hint="eastAsia" w:ascii="宋体" w:hAnsi="宋体" w:cs="宋体"/>
                <w:color w:val="000000"/>
                <w:szCs w:val="22"/>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s="宋体"/>
                <w:color w:val="000000"/>
                <w:szCs w:val="22"/>
              </w:rPr>
            </w:pPr>
            <w:r>
              <w:rPr>
                <w:rFonts w:hint="eastAsia" w:ascii="宋体" w:hAnsi="宋体" w:cs="宋体"/>
                <w:color w:val="000000"/>
                <w:szCs w:val="22"/>
              </w:rPr>
              <w:t>同样ID的po在Mapper中不存在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宋体" w:hAnsi="宋体" w:cs="宋体"/>
                <w:color w:val="000000"/>
                <w:szCs w:val="22"/>
              </w:rPr>
            </w:pPr>
            <w:r>
              <w:rPr>
                <w:rFonts w:hint="eastAsia" w:ascii="宋体" w:hAnsi="宋体" w:cs="宋体"/>
                <w:color w:val="000000"/>
                <w:szCs w:val="22"/>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s="宋体"/>
                <w:color w:val="000000"/>
                <w:szCs w:val="22"/>
              </w:rPr>
            </w:pPr>
            <w:r>
              <w:rPr>
                <w:rFonts w:hint="eastAsia" w:ascii="宋体" w:hAnsi="宋体" w:cs="宋体"/>
                <w:color w:val="000000"/>
                <w:szCs w:val="22"/>
              </w:rPr>
              <w:t>在Mapper中增加一个po记录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restart"/>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szCs w:val="22"/>
              </w:rPr>
            </w:pPr>
            <w:r>
              <w:rPr>
                <w:rFonts w:ascii="Calibri" w:hAnsi="Calibri" w:cs="Calibri"/>
                <w:color w:val="000000"/>
                <w:szCs w:val="22"/>
              </w:rPr>
              <w:t>DataService.delete</w:t>
            </w: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宋体" w:hAnsi="宋体" w:cs="宋体"/>
                <w:color w:val="000000"/>
                <w:szCs w:val="22"/>
              </w:rPr>
            </w:pPr>
            <w:r>
              <w:rPr>
                <w:rFonts w:hint="eastAsia" w:ascii="宋体" w:hAnsi="宋体" w:cs="宋体"/>
                <w:color w:val="000000"/>
                <w:szCs w:val="22"/>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s="宋体"/>
                <w:color w:val="000000"/>
                <w:szCs w:val="22"/>
              </w:rPr>
            </w:pPr>
            <w:r>
              <w:rPr>
                <w:rFonts w:hint="eastAsia" w:ascii="宋体" w:hAnsi="宋体" w:cs="宋体"/>
                <w:color w:val="000000"/>
                <w:szCs w:val="22"/>
              </w:rPr>
              <w:t>public void delete(PO po)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宋体" w:hAnsi="宋体" w:cs="宋体"/>
                <w:color w:val="000000"/>
                <w:szCs w:val="22"/>
              </w:rPr>
            </w:pPr>
            <w:r>
              <w:rPr>
                <w:rFonts w:hint="eastAsia" w:ascii="宋体" w:hAnsi="宋体" w:cs="宋体"/>
                <w:color w:val="000000"/>
                <w:szCs w:val="22"/>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s="宋体"/>
                <w:color w:val="000000"/>
                <w:szCs w:val="22"/>
              </w:rPr>
            </w:pPr>
            <w:r>
              <w:rPr>
                <w:rFonts w:hint="eastAsia" w:ascii="宋体" w:hAnsi="宋体" w:cs="宋体"/>
                <w:color w:val="000000"/>
                <w:szCs w:val="22"/>
              </w:rPr>
              <w:t>在Mapper中存在同样ID 的po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宋体" w:hAnsi="宋体" w:cs="宋体"/>
                <w:color w:val="000000"/>
                <w:szCs w:val="22"/>
              </w:rPr>
            </w:pPr>
            <w:r>
              <w:rPr>
                <w:rFonts w:hint="eastAsia" w:ascii="宋体" w:hAnsi="宋体" w:cs="宋体"/>
                <w:color w:val="000000"/>
                <w:szCs w:val="22"/>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s="宋体"/>
                <w:color w:val="000000"/>
                <w:szCs w:val="22"/>
              </w:rPr>
            </w:pPr>
            <w:r>
              <w:rPr>
                <w:rFonts w:hint="eastAsia" w:ascii="宋体" w:hAnsi="宋体" w:cs="宋体"/>
                <w:color w:val="000000"/>
                <w:szCs w:val="22"/>
              </w:rPr>
              <w:t>删除一个po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restart"/>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szCs w:val="22"/>
              </w:rPr>
            </w:pPr>
            <w:r>
              <w:rPr>
                <w:rFonts w:ascii="Calibri" w:hAnsi="Calibri" w:cs="Calibri"/>
                <w:color w:val="000000"/>
                <w:szCs w:val="22"/>
              </w:rPr>
              <w:t>DataService.update</w:t>
            </w: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szCs w:val="22"/>
              </w:rPr>
            </w:pPr>
            <w:r>
              <w:rPr>
                <w:rFonts w:hint="eastAsia" w:ascii="Calibri" w:hAnsi="Calibri" w:cs="宋体"/>
                <w:color w:val="000000"/>
                <w:szCs w:val="22"/>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szCs w:val="22"/>
              </w:rPr>
            </w:pPr>
            <w:r>
              <w:rPr>
                <w:rFonts w:ascii="Calibri" w:hAnsi="Calibri" w:cs="Calibri"/>
                <w:color w:val="000000"/>
                <w:szCs w:val="22"/>
              </w:rPr>
              <w:t>public void update(PO po)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szCs w:val="22"/>
              </w:rPr>
            </w:pPr>
            <w:r>
              <w:rPr>
                <w:rFonts w:hint="eastAsia" w:ascii="Calibri" w:hAnsi="Calibri" w:cs="宋体"/>
                <w:color w:val="000000"/>
                <w:szCs w:val="22"/>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szCs w:val="22"/>
              </w:rPr>
            </w:pPr>
            <w:r>
              <w:rPr>
                <w:rFonts w:hint="eastAsia" w:ascii="Calibri" w:hAnsi="Calibri" w:cs="宋体"/>
                <w:color w:val="000000"/>
                <w:szCs w:val="22"/>
              </w:rPr>
              <w:t>在</w:t>
            </w:r>
            <w:r>
              <w:rPr>
                <w:rFonts w:ascii="Calibri" w:hAnsi="Calibri" w:cs="Calibri"/>
                <w:color w:val="000000"/>
                <w:szCs w:val="22"/>
              </w:rPr>
              <w:t>Mapper</w:t>
            </w:r>
            <w:r>
              <w:rPr>
                <w:rFonts w:hint="eastAsia" w:ascii="Calibri" w:hAnsi="Calibri" w:cs="宋体"/>
                <w:color w:val="000000"/>
                <w:szCs w:val="22"/>
              </w:rPr>
              <w:t>中存在同样</w:t>
            </w:r>
            <w:r>
              <w:rPr>
                <w:rFonts w:ascii="Calibri" w:hAnsi="Calibri" w:cs="Calibri"/>
                <w:color w:val="000000"/>
                <w:szCs w:val="22"/>
              </w:rPr>
              <w:t xml:space="preserve">ID </w:t>
            </w:r>
            <w:r>
              <w:rPr>
                <w:rFonts w:hint="eastAsia" w:ascii="Calibri" w:hAnsi="Calibri" w:cs="宋体"/>
                <w:color w:val="000000"/>
                <w:szCs w:val="22"/>
              </w:rPr>
              <w:t>的</w:t>
            </w:r>
            <w:r>
              <w:rPr>
                <w:rFonts w:ascii="Calibri" w:hAnsi="Calibri" w:cs="Calibri"/>
                <w:color w:val="000000"/>
                <w:szCs w:val="22"/>
              </w:rPr>
              <w:t>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szCs w:val="22"/>
              </w:rPr>
            </w:pPr>
            <w:r>
              <w:rPr>
                <w:rFonts w:hint="eastAsia" w:ascii="Calibri" w:hAnsi="Calibri" w:cs="宋体"/>
                <w:color w:val="000000"/>
                <w:szCs w:val="22"/>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szCs w:val="22"/>
              </w:rPr>
            </w:pPr>
            <w:r>
              <w:rPr>
                <w:rFonts w:hint="eastAsia" w:ascii="Calibri" w:hAnsi="Calibri" w:cs="宋体"/>
                <w:color w:val="000000"/>
                <w:szCs w:val="22"/>
              </w:rPr>
              <w:t>更新一个</w:t>
            </w:r>
            <w:r>
              <w:rPr>
                <w:rFonts w:ascii="Calibri" w:hAnsi="Calibri" w:cs="Calibri"/>
                <w:color w:val="000000"/>
                <w:szCs w:val="22"/>
              </w:rPr>
              <w:t>po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restart"/>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szCs w:val="22"/>
              </w:rPr>
            </w:pPr>
            <w:r>
              <w:rPr>
                <w:rFonts w:ascii="Calibri" w:hAnsi="Calibri" w:cs="Calibri"/>
                <w:color w:val="000000"/>
                <w:szCs w:val="22"/>
              </w:rPr>
              <w:t>DataService.init</w:t>
            </w: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szCs w:val="22"/>
              </w:rPr>
            </w:pPr>
            <w:r>
              <w:rPr>
                <w:rFonts w:hint="eastAsia" w:ascii="Calibri" w:hAnsi="Calibri" w:cs="宋体"/>
                <w:color w:val="000000"/>
                <w:szCs w:val="22"/>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szCs w:val="22"/>
              </w:rPr>
            </w:pPr>
            <w:r>
              <w:rPr>
                <w:rFonts w:ascii="Calibri" w:hAnsi="Calibri" w:cs="Calibri"/>
                <w:color w:val="000000"/>
                <w:szCs w:val="22"/>
              </w:rPr>
              <w:t>public void init() 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szCs w:val="22"/>
              </w:rPr>
            </w:pPr>
            <w:r>
              <w:rPr>
                <w:rFonts w:hint="eastAsia" w:ascii="Calibri" w:hAnsi="Calibri" w:cs="宋体"/>
                <w:color w:val="000000"/>
                <w:szCs w:val="22"/>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szCs w:val="22"/>
              </w:rPr>
            </w:pPr>
            <w:r>
              <w:rPr>
                <w:rFonts w:hint="eastAsia" w:ascii="Calibri" w:hAnsi="Calibri" w:cs="宋体"/>
                <w:color w:val="000000"/>
                <w:szCs w:val="22"/>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szCs w:val="22"/>
              </w:rPr>
            </w:pPr>
            <w:r>
              <w:rPr>
                <w:rFonts w:hint="eastAsia" w:ascii="Calibri" w:hAnsi="Calibri" w:cs="宋体"/>
                <w:color w:val="000000"/>
                <w:szCs w:val="22"/>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szCs w:val="22"/>
              </w:rPr>
            </w:pPr>
            <w:r>
              <w:rPr>
                <w:rFonts w:hint="eastAsia" w:ascii="Calibri" w:hAnsi="Calibri" w:cs="宋体"/>
                <w:color w:val="000000"/>
                <w:szCs w:val="22"/>
              </w:rPr>
              <w:t>初始化持久化数据库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restart"/>
            <w:tcBorders>
              <w:top w:val="single" w:color="4F81BD" w:sz="8" w:space="0"/>
              <w:left w:val="single" w:color="4F81BD" w:sz="8" w:space="0"/>
              <w:bottom w:val="single" w:color="4F81BD" w:sz="8" w:space="0"/>
              <w:right w:val="dotted" w:color="auto" w:sz="4" w:space="0"/>
            </w:tcBorders>
            <w:shd w:val="clear" w:color="auto" w:fill="FFFFFF"/>
          </w:tcPr>
          <w:p>
            <w:pPr>
              <w:rPr>
                <w:rFonts w:ascii="Calibri" w:hAnsi="Calibri" w:cs="Calibri"/>
                <w:color w:val="000000"/>
                <w:szCs w:val="22"/>
              </w:rPr>
            </w:pPr>
            <w:r>
              <w:rPr>
                <w:rFonts w:ascii="Calibri" w:hAnsi="Calibri" w:cs="Calibri"/>
                <w:color w:val="000000"/>
                <w:szCs w:val="22"/>
              </w:rPr>
              <w:t>DataService.finish</w:t>
            </w: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szCs w:val="22"/>
              </w:rPr>
            </w:pPr>
            <w:r>
              <w:rPr>
                <w:rFonts w:hint="eastAsia" w:ascii="Calibri" w:hAnsi="Calibri" w:cs="宋体"/>
                <w:color w:val="000000"/>
                <w:szCs w:val="22"/>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szCs w:val="22"/>
              </w:rPr>
            </w:pPr>
            <w:r>
              <w:rPr>
                <w:rFonts w:ascii="Calibri" w:hAnsi="Calibri" w:cs="Calibri"/>
                <w:color w:val="000000"/>
                <w:szCs w:val="22"/>
              </w:rPr>
              <w:t>public void finish()throws RemoteException;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szCs w:val="22"/>
              </w:rPr>
            </w:pPr>
            <w:r>
              <w:rPr>
                <w:rFonts w:hint="eastAsia" w:ascii="Calibri" w:hAnsi="Calibri" w:cs="宋体"/>
                <w:color w:val="000000"/>
                <w:szCs w:val="22"/>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szCs w:val="22"/>
              </w:rPr>
            </w:pPr>
            <w:r>
              <w:rPr>
                <w:rFonts w:hint="eastAsia" w:ascii="Calibri" w:hAnsi="Calibri" w:cs="宋体"/>
                <w:color w:val="000000"/>
                <w:szCs w:val="22"/>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sz w:val="20"/>
                <w:szCs w:val="2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tcPr>
          <w:p>
            <w:pPr>
              <w:rPr>
                <w:rFonts w:ascii="Calibri" w:hAnsi="Calibri" w:cs="Calibri"/>
                <w:color w:val="000000"/>
                <w:szCs w:val="22"/>
              </w:rPr>
            </w:pPr>
            <w:r>
              <w:rPr>
                <w:rFonts w:hint="eastAsia" w:ascii="Calibri" w:hAnsi="Calibri" w:cs="宋体"/>
                <w:color w:val="000000"/>
                <w:szCs w:val="22"/>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Calibri" w:hAnsi="Calibri" w:cs="Calibri"/>
                <w:color w:val="000000"/>
                <w:szCs w:val="22"/>
              </w:rPr>
            </w:pPr>
            <w:r>
              <w:rPr>
                <w:rFonts w:hint="eastAsia" w:ascii="Calibri" w:hAnsi="Calibri" w:cs="宋体"/>
                <w:color w:val="000000"/>
                <w:szCs w:val="22"/>
              </w:rPr>
              <w:t>结束持久化数据库的使用。</w:t>
            </w:r>
          </w:p>
        </w:tc>
      </w:tr>
    </w:tbl>
    <w:p>
      <w:pPr>
        <w:pStyle w:val="7"/>
        <w:widowControl/>
        <w:spacing w:line="276" w:lineRule="auto"/>
        <w:ind w:firstLine="0" w:firstLineChars="0"/>
        <w:rPr>
          <w:rFonts w:ascii="宋体" w:hAnsi="宋体" w:cs="宋体"/>
          <w:sz w:val="22"/>
          <w:szCs w:val="21"/>
        </w:rPr>
      </w:pPr>
    </w:p>
    <w:p>
      <w:pPr>
        <w:pStyle w:val="2"/>
        <w:widowControl/>
        <w:numPr>
          <w:ilvl w:val="2"/>
          <w:numId w:val="1"/>
        </w:numPr>
        <w:rPr>
          <w:sz w:val="28"/>
          <w:szCs w:val="28"/>
        </w:rPr>
      </w:pPr>
      <w:bookmarkStart w:id="65" w:name="_Toc402982507"/>
      <w:r>
        <w:rPr>
          <w:rFonts w:hint="eastAsia" w:cs="宋体"/>
          <w:sz w:val="28"/>
          <w:szCs w:val="28"/>
        </w:rPr>
        <w:t>服务器端数据层模块的设计原理</w:t>
      </w:r>
      <w:bookmarkEnd w:id="65"/>
    </w:p>
    <w:p>
      <w:pPr/>
      <w:r>
        <w:rPr>
          <w:rFonts w:hint="eastAsia"/>
        </w:rPr>
        <w:t xml:space="preserve">    服务器端接受请求，处理数据后生成响应返回数据。</w:t>
      </w:r>
    </w:p>
    <w:p>
      <w:pPr>
        <w:pStyle w:val="2"/>
        <w:widowControl/>
        <w:numPr>
          <w:ilvl w:val="0"/>
          <w:numId w:val="1"/>
        </w:numPr>
        <w:rPr>
          <w:szCs w:val="44"/>
        </w:rPr>
      </w:pPr>
      <w:bookmarkStart w:id="66" w:name="_Toc402982508"/>
      <w:r>
        <w:rPr>
          <w:rFonts w:hint="eastAsia" w:cs="宋体"/>
          <w:szCs w:val="44"/>
        </w:rPr>
        <w:t>依赖关系</w:t>
      </w:r>
      <w:bookmarkEnd w:id="66"/>
    </w:p>
    <w:p>
      <w:pPr>
        <w:ind w:firstLine="420"/>
        <w:rPr>
          <w:rFonts w:ascii="宋体" w:hAnsi="宋体" w:cs="宋体"/>
          <w:sz w:val="22"/>
          <w:szCs w:val="22"/>
        </w:rPr>
      </w:pPr>
      <w:r>
        <w:rPr>
          <w:rFonts w:hint="eastAsia" w:ascii="宋体" w:hAnsi="宋体" w:cs="宋体"/>
          <w:sz w:val="22"/>
          <w:szCs w:val="22"/>
        </w:rPr>
        <w:t>图34和图35是客户端和服务器端各自的包之间的依赖关系。</w:t>
      </w:r>
    </w:p>
    <w:p>
      <w:pPr>
        <w:ind w:firstLine="420"/>
        <w:rPr>
          <w:rFonts w:ascii="宋体" w:hAnsi="宋体" w:cs="宋体"/>
          <w:sz w:val="22"/>
          <w:szCs w:val="22"/>
        </w:rPr>
      </w:pPr>
      <w:r>
        <w:rPr>
          <w:rFonts w:hint="eastAsia" w:ascii="宋体" w:hAnsi="宋体" w:cs="宋体"/>
          <w:sz w:val="22"/>
          <w:szCs w:val="22"/>
        </w:rPr>
        <w:drawing>
          <wp:inline distT="0" distB="0" distL="114300" distR="114300">
            <wp:extent cx="5272405" cy="4902835"/>
            <wp:effectExtent l="0" t="0" r="4445" b="12065"/>
            <wp:docPr id="87" name="图片 87" descr="客户端图V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客户端图V5.0"/>
                    <pic:cNvPicPr>
                      <a:picLocks noChangeAspect="1"/>
                    </pic:cNvPicPr>
                  </pic:nvPicPr>
                  <pic:blipFill>
                    <a:blip r:embed="rId39" cstate="print"/>
                    <a:srcRect/>
                    <a:stretch>
                      <a:fillRect/>
                    </a:stretch>
                  </pic:blipFill>
                  <pic:spPr>
                    <a:xfrm>
                      <a:off x="0" y="0"/>
                      <a:ext cx="5272405" cy="4902835"/>
                    </a:xfrm>
                    <a:prstGeom prst="rect">
                      <a:avLst/>
                    </a:prstGeom>
                  </pic:spPr>
                </pic:pic>
              </a:graphicData>
            </a:graphic>
          </wp:inline>
        </w:drawing>
      </w:r>
    </w:p>
    <w:p>
      <w:pPr>
        <w:jc w:val="center"/>
        <w:rPr>
          <w:rFonts w:ascii="宋体" w:hAnsi="宋体" w:cs="宋体"/>
        </w:rPr>
      </w:pPr>
      <w:r>
        <w:rPr>
          <w:rFonts w:hint="eastAsia" w:ascii="宋体" w:hAnsi="宋体" w:cs="宋体"/>
        </w:rPr>
        <w:t>图36 客户端开发包图</w:t>
      </w:r>
    </w:p>
    <w:p>
      <w:pPr>
        <w:jc w:val="center"/>
        <w:rPr>
          <w:rFonts w:ascii="宋体" w:hAnsi="宋体" w:cs="宋体"/>
        </w:rPr>
      </w:pPr>
      <w:r>
        <w:rPr>
          <w:rFonts w:hint="eastAsia" w:ascii="宋体" w:hAnsi="宋体" w:cs="宋体"/>
        </w:rPr>
        <w:drawing>
          <wp:inline distT="0" distB="0" distL="114300" distR="114300">
            <wp:extent cx="5262245" cy="2741930"/>
            <wp:effectExtent l="0" t="0" r="14605" b="1270"/>
            <wp:docPr id="88" name="图片 88" descr="服务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服务器图"/>
                    <pic:cNvPicPr>
                      <a:picLocks noChangeAspect="1"/>
                    </pic:cNvPicPr>
                  </pic:nvPicPr>
                  <pic:blipFill>
                    <a:blip r:embed="rId40" cstate="print"/>
                    <a:srcRect/>
                    <a:stretch>
                      <a:fillRect/>
                    </a:stretch>
                  </pic:blipFill>
                  <pic:spPr>
                    <a:xfrm>
                      <a:off x="0" y="0"/>
                      <a:ext cx="5262245" cy="2741930"/>
                    </a:xfrm>
                    <a:prstGeom prst="rect">
                      <a:avLst/>
                    </a:prstGeom>
                  </pic:spPr>
                </pic:pic>
              </a:graphicData>
            </a:graphic>
          </wp:inline>
        </w:drawing>
      </w:r>
    </w:p>
    <w:p>
      <w:pPr>
        <w:jc w:val="center"/>
        <w:rPr>
          <w:rFonts w:ascii="宋体" w:hAnsi="宋体" w:cs="宋体"/>
        </w:rPr>
      </w:pPr>
      <w:r>
        <w:rPr>
          <w:rFonts w:hint="eastAsia" w:ascii="宋体" w:hAnsi="宋体" w:cs="宋体"/>
        </w:rPr>
        <w:t>图37 服务器端开发包图</w:t>
      </w:r>
    </w:p>
    <w:p>
      <w:pPr/>
    </w:p>
    <w:p>
      <w:pPr/>
    </w:p>
    <w:sectPr>
      <w:pgSz w:w="11906" w:h="16838"/>
      <w:pgMar w:top="1440" w:right="1800" w:bottom="1440" w:left="180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Heiti SC Light">
    <w:altName w:val="宋体"/>
    <w:panose1 w:val="00000000000000000000"/>
    <w:charset w:val="86"/>
    <w:family w:val="auto"/>
    <w:pitch w:val="default"/>
    <w:sig w:usb0="00000000" w:usb1="00000000" w:usb2="00000010" w:usb3="00000000" w:csb0="00040000"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auto"/>
    <w:pitch w:val="default"/>
    <w:sig w:usb0="A0000287" w:usb1="28CF3C52" w:usb2="00000016" w:usb3="00000000" w:csb0="0004001F" w:csb1="00000000"/>
  </w:font>
  <w:font w:name="Arial">
    <w:panose1 w:val="020B0604020202020204"/>
    <w:charset w:val="00"/>
    <w:family w:val="roman"/>
    <w:pitch w:val="default"/>
    <w:sig w:usb0="E0002A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Calibri Light">
    <w:panose1 w:val="020F0302020204030204"/>
    <w:charset w:val="00"/>
    <w:family w:val="roman"/>
    <w:pitch w:val="default"/>
    <w:sig w:usb0="A00002EF" w:usb1="4000207B" w:usb2="00000000" w:usb3="00000000" w:csb0="2000019F" w:csb1="00000000"/>
  </w:font>
  <w:font w:name="Consolas">
    <w:panose1 w:val="020B0609020204030204"/>
    <w:charset w:val="00"/>
    <w:family w:val="decorative"/>
    <w:pitch w:val="default"/>
    <w:sig w:usb0="E10002FF" w:usb1="4000FCFF" w:usb2="00000009" w:usb3="00000000" w:csb0="6000019F" w:csb1="DFD70000"/>
  </w:font>
  <w:font w:name="Arial">
    <w:panose1 w:val="020B0604020202020204"/>
    <w:charset w:val="00"/>
    <w:family w:val="modern"/>
    <w:pitch w:val="default"/>
    <w:sig w:usb0="E0002A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Calibri Light">
    <w:panose1 w:val="020F0302020204030204"/>
    <w:charset w:val="00"/>
    <w:family w:val="modern"/>
    <w:pitch w:val="default"/>
    <w:sig w:usb0="A00002EF" w:usb1="4000207B" w:usb2="00000000" w:usb3="00000000" w:csb0="2000019F" w:csb1="00000000"/>
  </w:font>
  <w:font w:name="Consolas">
    <w:panose1 w:val="020B0609020204030204"/>
    <w:charset w:val="00"/>
    <w:family w:val="roman"/>
    <w:pitch w:val="default"/>
    <w:sig w:usb0="E10002FF" w:usb1="4000FCFF" w:usb2="00000009" w:usb3="00000000" w:csb0="6000019F" w:csb1="DFD70000"/>
  </w:font>
  <w:font w:name="Arial">
    <w:panose1 w:val="020B0604020202020204"/>
    <w:charset w:val="00"/>
    <w:family w:val="decorative"/>
    <w:pitch w:val="default"/>
    <w:sig w:usb0="E0002A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Calibri Light">
    <w:panose1 w:val="020F0302020204030204"/>
    <w:charset w:val="00"/>
    <w:family w:val="decorative"/>
    <w:pitch w:val="default"/>
    <w:sig w:usb0="A00002EF" w:usb1="4000207B" w:usb2="00000000" w:usb3="00000000" w:csb0="2000019F" w:csb1="00000000"/>
  </w:font>
  <w:font w:name="Consolas">
    <w:panose1 w:val="020B0609020204030204"/>
    <w:charset w:val="00"/>
    <w:family w:val="swiss"/>
    <w:pitch w:val="default"/>
    <w:sig w:usb0="E10002FF" w:usb1="4000FCFF" w:usb2="00000009" w:usb3="00000000" w:csb0="6000019F" w:csb1="DFD7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A0000287" w:usb1="28CF3C52" w:usb2="00000016" w:usb3="00000000" w:csb0="0004001F" w:csb1="00000000"/>
  </w:font>
  <w:font w:name="华文细黑">
    <w:altName w:val="Microsoft JhengHei Light"/>
    <w:panose1 w:val="02010600040101010101"/>
    <w:charset w:val="86"/>
    <w:family w:val="auto"/>
    <w:pitch w:val="default"/>
    <w:sig w:usb0="00000000" w:usb1="00000000" w:usb2="00000010" w:usb3="00000000" w:csb0="0004009F" w:csb1="00000000"/>
  </w:font>
  <w:font w:name="Microsoft JhengHei Light">
    <w:panose1 w:val="020B0304030504040204"/>
    <w:charset w:val="86"/>
    <w:family w:val="auto"/>
    <w:pitch w:val="default"/>
    <w:sig w:usb0="800002EF" w:usb1="28CFFCFB" w:usb2="00000016" w:usb3="00000000" w:csb0="203E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67875630">
    <w:nsid w:val="5188202E"/>
    <w:multiLevelType w:val="multilevel"/>
    <w:tmpl w:val="5188202E"/>
    <w:lvl w:ilvl="0" w:tentative="1">
      <w:start w:val="1"/>
      <w:numFmt w:val="decimal"/>
      <w:lvlText w:val="（%1）"/>
      <w:lvlJc w:val="left"/>
      <w:pPr>
        <w:ind w:left="862" w:hanging="720"/>
      </w:pPr>
      <w:rPr>
        <w:rFonts w:hint="default"/>
      </w:rPr>
    </w:lvl>
    <w:lvl w:ilvl="1" w:tentative="1">
      <w:start w:val="1"/>
      <w:numFmt w:val="lowerLetter"/>
      <w:lvlText w:val="%2)"/>
      <w:lvlJc w:val="left"/>
      <w:pPr>
        <w:ind w:left="982" w:hanging="420"/>
      </w:pPr>
    </w:lvl>
    <w:lvl w:ilvl="2" w:tentative="1">
      <w:start w:val="1"/>
      <w:numFmt w:val="lowerRoman"/>
      <w:lvlText w:val="%3."/>
      <w:lvlJc w:val="right"/>
      <w:pPr>
        <w:ind w:left="1402" w:hanging="420"/>
      </w:pPr>
    </w:lvl>
    <w:lvl w:ilvl="3" w:tentative="1">
      <w:start w:val="1"/>
      <w:numFmt w:val="decimal"/>
      <w:lvlText w:val="%4."/>
      <w:lvlJc w:val="left"/>
      <w:pPr>
        <w:ind w:left="1822" w:hanging="420"/>
      </w:pPr>
    </w:lvl>
    <w:lvl w:ilvl="4" w:tentative="1">
      <w:start w:val="1"/>
      <w:numFmt w:val="lowerLetter"/>
      <w:lvlText w:val="%5)"/>
      <w:lvlJc w:val="left"/>
      <w:pPr>
        <w:ind w:left="2242" w:hanging="420"/>
      </w:pPr>
    </w:lvl>
    <w:lvl w:ilvl="5" w:tentative="1">
      <w:start w:val="1"/>
      <w:numFmt w:val="lowerRoman"/>
      <w:lvlText w:val="%6."/>
      <w:lvlJc w:val="right"/>
      <w:pPr>
        <w:ind w:left="2662" w:hanging="420"/>
      </w:pPr>
    </w:lvl>
    <w:lvl w:ilvl="6" w:tentative="1">
      <w:start w:val="1"/>
      <w:numFmt w:val="decimal"/>
      <w:lvlText w:val="%7."/>
      <w:lvlJc w:val="left"/>
      <w:pPr>
        <w:ind w:left="3082" w:hanging="420"/>
      </w:pPr>
    </w:lvl>
    <w:lvl w:ilvl="7" w:tentative="1">
      <w:start w:val="1"/>
      <w:numFmt w:val="lowerLetter"/>
      <w:lvlText w:val="%8)"/>
      <w:lvlJc w:val="left"/>
      <w:pPr>
        <w:ind w:left="3502" w:hanging="420"/>
      </w:pPr>
    </w:lvl>
    <w:lvl w:ilvl="8" w:tentative="1">
      <w:start w:val="1"/>
      <w:numFmt w:val="lowerRoman"/>
      <w:lvlText w:val="%9."/>
      <w:lvlJc w:val="right"/>
      <w:pPr>
        <w:ind w:left="3922" w:hanging="420"/>
      </w:pPr>
    </w:lvl>
  </w:abstractNum>
  <w:abstractNum w:abstractNumId="1451966073">
    <w:nsid w:val="568B3E79"/>
    <w:multiLevelType w:val="multilevel"/>
    <w:tmpl w:val="568B3E79"/>
    <w:lvl w:ilvl="0" w:tentative="1">
      <w:start w:val="1"/>
      <w:numFmt w:val="decimal"/>
      <w:lvlText w:val="%1)"/>
      <w:lvlJc w:val="left"/>
      <w:pPr>
        <w:ind w:left="840" w:hanging="42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46984151">
    <w:nsid w:val="563F39D7"/>
    <w:multiLevelType w:val="multilevel"/>
    <w:tmpl w:val="563F39D7"/>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5" w:hanging="1135"/>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951791558">
    <w:nsid w:val="38BB2FC6"/>
    <w:multiLevelType w:val="multilevel"/>
    <w:tmpl w:val="38BB2FC6"/>
    <w:lvl w:ilvl="0" w:tentative="1">
      <w:start w:val="1"/>
      <w:numFmt w:val="decimal"/>
      <w:lvlText w:val="（%1）"/>
      <w:lvlJc w:val="left"/>
      <w:pPr>
        <w:ind w:left="930" w:hanging="72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num w:numId="1">
    <w:abstractNumId w:val="1446984151"/>
  </w:num>
  <w:num w:numId="2">
    <w:abstractNumId w:val="1451966073"/>
    <w:lvlOverride w:ilvl="0">
      <w:startOverride w:val="1"/>
    </w:lvlOverride>
  </w:num>
  <w:num w:numId="3">
    <w:abstractNumId w:val="951791558"/>
  </w:num>
  <w:num w:numId="4">
    <w:abstractNumId w:val="13678756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55CAE"/>
    <w:rsid w:val="000A3D25"/>
    <w:rsid w:val="00172A27"/>
    <w:rsid w:val="002700BE"/>
    <w:rsid w:val="003C39D9"/>
    <w:rsid w:val="00405B4E"/>
    <w:rsid w:val="00431BA7"/>
    <w:rsid w:val="004B673C"/>
    <w:rsid w:val="004E6E8D"/>
    <w:rsid w:val="00694684"/>
    <w:rsid w:val="0075412D"/>
    <w:rsid w:val="007A49AD"/>
    <w:rsid w:val="007B47F8"/>
    <w:rsid w:val="007E3EA4"/>
    <w:rsid w:val="00844ED8"/>
    <w:rsid w:val="008605FC"/>
    <w:rsid w:val="00947EC0"/>
    <w:rsid w:val="00970773"/>
    <w:rsid w:val="00A06AC7"/>
    <w:rsid w:val="00BC6B90"/>
    <w:rsid w:val="00CD37BB"/>
    <w:rsid w:val="00D42AF7"/>
    <w:rsid w:val="00FE008F"/>
    <w:rsid w:val="010D2E9C"/>
    <w:rsid w:val="01746C6F"/>
    <w:rsid w:val="018D561B"/>
    <w:rsid w:val="02140D77"/>
    <w:rsid w:val="02E806FA"/>
    <w:rsid w:val="06285D29"/>
    <w:rsid w:val="07824CE1"/>
    <w:rsid w:val="07DC2DF1"/>
    <w:rsid w:val="08521B36"/>
    <w:rsid w:val="0A110812"/>
    <w:rsid w:val="0A6B21A6"/>
    <w:rsid w:val="0A9F717D"/>
    <w:rsid w:val="0BD26275"/>
    <w:rsid w:val="0C830617"/>
    <w:rsid w:val="0CEE1EC4"/>
    <w:rsid w:val="0F0912BA"/>
    <w:rsid w:val="0FA04CB1"/>
    <w:rsid w:val="10410FB7"/>
    <w:rsid w:val="114378E0"/>
    <w:rsid w:val="117F6440"/>
    <w:rsid w:val="12B50AD8"/>
    <w:rsid w:val="165840B5"/>
    <w:rsid w:val="176D617B"/>
    <w:rsid w:val="184A22E6"/>
    <w:rsid w:val="1D376F7C"/>
    <w:rsid w:val="1E8B65A8"/>
    <w:rsid w:val="1FA060F1"/>
    <w:rsid w:val="1FD35646"/>
    <w:rsid w:val="20B117B1"/>
    <w:rsid w:val="20FF3AAE"/>
    <w:rsid w:val="239C59FC"/>
    <w:rsid w:val="248E6289"/>
    <w:rsid w:val="24D334FA"/>
    <w:rsid w:val="251A6E71"/>
    <w:rsid w:val="254A443E"/>
    <w:rsid w:val="25DF4931"/>
    <w:rsid w:val="26C713AC"/>
    <w:rsid w:val="274B7407"/>
    <w:rsid w:val="28753671"/>
    <w:rsid w:val="290E256A"/>
    <w:rsid w:val="29140BF0"/>
    <w:rsid w:val="29A610B0"/>
    <w:rsid w:val="2B111704"/>
    <w:rsid w:val="2BAB0C35"/>
    <w:rsid w:val="2BE92C98"/>
    <w:rsid w:val="2CA14645"/>
    <w:rsid w:val="2EF54E99"/>
    <w:rsid w:val="2EFC6A22"/>
    <w:rsid w:val="30EA07CC"/>
    <w:rsid w:val="321E0BC9"/>
    <w:rsid w:val="32D912FC"/>
    <w:rsid w:val="339E233F"/>
    <w:rsid w:val="33D44A17"/>
    <w:rsid w:val="3407083D"/>
    <w:rsid w:val="36545D30"/>
    <w:rsid w:val="376016E5"/>
    <w:rsid w:val="39593308"/>
    <w:rsid w:val="3B7B3AA4"/>
    <w:rsid w:val="3BA00460"/>
    <w:rsid w:val="3D2A7F67"/>
    <w:rsid w:val="3E625A65"/>
    <w:rsid w:val="3FC06CA7"/>
    <w:rsid w:val="41B119D5"/>
    <w:rsid w:val="41EA2E34"/>
    <w:rsid w:val="420958E7"/>
    <w:rsid w:val="4365451E"/>
    <w:rsid w:val="439A14F5"/>
    <w:rsid w:val="44293363"/>
    <w:rsid w:val="4511585F"/>
    <w:rsid w:val="46970EDE"/>
    <w:rsid w:val="46DC3BD1"/>
    <w:rsid w:val="48104EC7"/>
    <w:rsid w:val="49B145F3"/>
    <w:rsid w:val="4CB229E2"/>
    <w:rsid w:val="4D99525E"/>
    <w:rsid w:val="4DBF3E19"/>
    <w:rsid w:val="4EEA5B05"/>
    <w:rsid w:val="501D29FE"/>
    <w:rsid w:val="509016B8"/>
    <w:rsid w:val="50B9287D"/>
    <w:rsid w:val="54776AA0"/>
    <w:rsid w:val="54C855A5"/>
    <w:rsid w:val="558624E1"/>
    <w:rsid w:val="55B41D2B"/>
    <w:rsid w:val="56006927"/>
    <w:rsid w:val="564D6A26"/>
    <w:rsid w:val="56642DC8"/>
    <w:rsid w:val="586D44A2"/>
    <w:rsid w:val="58D760D0"/>
    <w:rsid w:val="5910752F"/>
    <w:rsid w:val="59CD78E2"/>
    <w:rsid w:val="5B400491"/>
    <w:rsid w:val="5BCF5DAD"/>
    <w:rsid w:val="5D3B6304"/>
    <w:rsid w:val="5F75272C"/>
    <w:rsid w:val="60177D8E"/>
    <w:rsid w:val="623757B2"/>
    <w:rsid w:val="662D1B30"/>
    <w:rsid w:val="677D2756"/>
    <w:rsid w:val="67EC080C"/>
    <w:rsid w:val="68112FCA"/>
    <w:rsid w:val="68AA5747"/>
    <w:rsid w:val="68C617F4"/>
    <w:rsid w:val="6CD854A1"/>
    <w:rsid w:val="6D290723"/>
    <w:rsid w:val="6FF46638"/>
    <w:rsid w:val="703F3234"/>
    <w:rsid w:val="71263532"/>
    <w:rsid w:val="726A4AC3"/>
    <w:rsid w:val="735402C3"/>
    <w:rsid w:val="73D7089D"/>
    <w:rsid w:val="744978D7"/>
    <w:rsid w:val="756103A4"/>
    <w:rsid w:val="75656DAA"/>
    <w:rsid w:val="76297DEC"/>
    <w:rsid w:val="7637387F"/>
    <w:rsid w:val="792F355C"/>
    <w:rsid w:val="794B2E8D"/>
    <w:rsid w:val="79764FD6"/>
    <w:rsid w:val="79CF5664"/>
    <w:rsid w:val="7A263AF5"/>
    <w:rsid w:val="7B016CDB"/>
    <w:rsid w:val="7B936759"/>
    <w:rsid w:val="7D025527"/>
    <w:rsid w:val="7E9B7847"/>
    <w:rsid w:val="7F5E53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31"/>
    <w:qFormat/>
    <w:uiPriority w:val="0"/>
    <w:pPr>
      <w:keepNext/>
      <w:keepLines/>
      <w:spacing w:before="340" w:after="330" w:line="576" w:lineRule="auto"/>
      <w:outlineLvl w:val="0"/>
    </w:pPr>
    <w:rPr>
      <w:b/>
      <w:kern w:val="44"/>
      <w:sz w:val="44"/>
      <w:szCs w:val="20"/>
    </w:rPr>
  </w:style>
  <w:style w:type="paragraph" w:styleId="3">
    <w:name w:val="heading 2"/>
    <w:basedOn w:val="1"/>
    <w:next w:val="1"/>
    <w:link w:val="32"/>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22"/>
    <w:unhideWhenUsed/>
    <w:qFormat/>
    <w:uiPriority w:val="0"/>
    <w:pPr>
      <w:keepNext/>
      <w:keepLines/>
      <w:spacing w:before="260" w:after="260" w:line="413" w:lineRule="auto"/>
      <w:outlineLvl w:val="2"/>
    </w:pPr>
    <w:rPr>
      <w:b/>
      <w:sz w:val="32"/>
    </w:rPr>
  </w:style>
  <w:style w:type="paragraph" w:styleId="5">
    <w:name w:val="heading 4"/>
    <w:basedOn w:val="1"/>
    <w:next w:val="1"/>
    <w:link w:val="30"/>
    <w:unhideWhenUsed/>
    <w:qFormat/>
    <w:uiPriority w:val="0"/>
    <w:pPr>
      <w:keepNext/>
      <w:keepLines/>
      <w:spacing w:before="280" w:after="290" w:line="372" w:lineRule="auto"/>
      <w:outlineLvl w:val="3"/>
    </w:pPr>
    <w:rPr>
      <w:rFonts w:ascii="Arial" w:hAnsi="Arial" w:eastAsia="黑体"/>
      <w:b/>
      <w:sz w:val="28"/>
    </w:rPr>
  </w:style>
  <w:style w:type="character" w:default="1" w:styleId="15">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6">
    <w:name w:val="Document Map"/>
    <w:basedOn w:val="1"/>
    <w:link w:val="35"/>
    <w:qFormat/>
    <w:uiPriority w:val="0"/>
    <w:pPr>
      <w:shd w:val="clear" w:color="auto" w:fill="000080"/>
    </w:pPr>
  </w:style>
  <w:style w:type="paragraph" w:styleId="7">
    <w:name w:val="Body Text Indent"/>
    <w:basedOn w:val="1"/>
    <w:link w:val="25"/>
    <w:qFormat/>
    <w:uiPriority w:val="0"/>
    <w:pPr>
      <w:spacing w:line="360" w:lineRule="auto"/>
      <w:ind w:firstLine="480" w:firstLineChars="200"/>
    </w:pPr>
    <w:rPr>
      <w:sz w:val="24"/>
      <w:szCs w:val="24"/>
    </w:rPr>
  </w:style>
  <w:style w:type="paragraph" w:styleId="8">
    <w:name w:val="Date"/>
    <w:basedOn w:val="1"/>
    <w:next w:val="1"/>
    <w:link w:val="34"/>
    <w:qFormat/>
    <w:uiPriority w:val="0"/>
    <w:pPr>
      <w:ind w:left="100" w:leftChars="2500"/>
    </w:pPr>
  </w:style>
  <w:style w:type="paragraph" w:styleId="9">
    <w:name w:val="Balloon Text"/>
    <w:basedOn w:val="1"/>
    <w:link w:val="26"/>
    <w:qFormat/>
    <w:uiPriority w:val="0"/>
    <w:rPr>
      <w:sz w:val="18"/>
    </w:rPr>
  </w:style>
  <w:style w:type="paragraph" w:styleId="10">
    <w:name w:val="footer"/>
    <w:basedOn w:val="1"/>
    <w:link w:val="36"/>
    <w:qFormat/>
    <w:uiPriority w:val="0"/>
    <w:pPr>
      <w:tabs>
        <w:tab w:val="center" w:pos="4153"/>
        <w:tab w:val="right" w:pos="8306"/>
      </w:tabs>
      <w:snapToGrid w:val="0"/>
      <w:jc w:val="left"/>
    </w:pPr>
    <w:rPr>
      <w:sz w:val="18"/>
    </w:rPr>
  </w:style>
  <w:style w:type="paragraph" w:styleId="11">
    <w:name w:val="header"/>
    <w:basedOn w:val="1"/>
    <w:link w:val="23"/>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2">
    <w:name w:val="toc 1"/>
    <w:basedOn w:val="1"/>
    <w:next w:val="1"/>
    <w:qFormat/>
    <w:uiPriority w:val="0"/>
    <w:rPr>
      <w:szCs w:val="20"/>
    </w:rPr>
  </w:style>
  <w:style w:type="paragraph" w:styleId="13">
    <w:name w:val="Normal (Web)"/>
    <w:basedOn w:val="1"/>
    <w:qFormat/>
    <w:uiPriority w:val="0"/>
    <w:rPr>
      <w:sz w:val="24"/>
    </w:rPr>
  </w:style>
  <w:style w:type="paragraph" w:styleId="14">
    <w:name w:val="Title"/>
    <w:basedOn w:val="1"/>
    <w:link w:val="28"/>
    <w:qFormat/>
    <w:uiPriority w:val="0"/>
    <w:pPr>
      <w:spacing w:before="240" w:after="60"/>
      <w:jc w:val="center"/>
      <w:outlineLvl w:val="0"/>
    </w:pPr>
    <w:rPr>
      <w:rFonts w:ascii="Arial" w:hAnsi="Arial"/>
      <w:b/>
      <w:sz w:val="32"/>
    </w:rPr>
  </w:style>
  <w:style w:type="character" w:styleId="16">
    <w:name w:val="FollowedHyperlink"/>
    <w:basedOn w:val="15"/>
    <w:qFormat/>
    <w:uiPriority w:val="0"/>
    <w:rPr>
      <w:color w:val="800080"/>
      <w:u w:val="single"/>
    </w:rPr>
  </w:style>
  <w:style w:type="character" w:styleId="17">
    <w:name w:val="Emphasis"/>
    <w:basedOn w:val="15"/>
    <w:qFormat/>
    <w:uiPriority w:val="0"/>
    <w:rPr>
      <w:i/>
    </w:rPr>
  </w:style>
  <w:style w:type="character" w:styleId="18">
    <w:name w:val="Hyperlink"/>
    <w:basedOn w:val="15"/>
    <w:qFormat/>
    <w:uiPriority w:val="0"/>
    <w:rPr>
      <w:color w:val="0563C1"/>
      <w:u w:val="single"/>
    </w:rPr>
  </w:style>
  <w:style w:type="table" w:styleId="20">
    <w:name w:val="Table Grid"/>
    <w:basedOn w:val="19"/>
    <w:qFormat/>
    <w:uiPriority w:val="99"/>
    <w:rPr>
      <w:rFonts w:ascii="Calibri" w:hAnsi="Calibri" w:cs="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table" w:customStyle="1" w:styleId="21">
    <w:name w:val="浅色底纹1"/>
    <w:basedOn w:val="19"/>
    <w:qFormat/>
    <w:uiPriority w:val="60"/>
    <w:rPr>
      <w:rFonts w:ascii="Calibri" w:hAnsi="Calibri" w:cs="Calibri"/>
      <w:color w:val="000000"/>
    </w:rPr>
    <w:tblPr>
      <w:tblBorders>
        <w:top w:val="single" w:color="000000" w:sz="8" w:space="0"/>
        <w:bottom w:val="single" w:color="000000" w:sz="8" w:space="0"/>
      </w:tblBorders>
      <w:tblLayout w:type="fixed"/>
      <w:tblCellMar>
        <w:top w:w="0" w:type="dxa"/>
        <w:left w:w="108" w:type="dxa"/>
        <w:bottom w:w="0" w:type="dxa"/>
        <w:right w:w="108" w:type="dxa"/>
      </w:tblCellMar>
    </w:tblPr>
    <w:tcPr>
      <w:tcBorders>
        <w:top w:val="single" w:color="000000" w:sz="8" w:space="0"/>
        <w:left w:val="nil"/>
        <w:bottom w:val="single" w:color="000000" w:sz="8" w:space="0"/>
        <w:right w:val="nil"/>
      </w:tcBorders>
    </w:tcPr>
    <w:tblStylePr w:type="firstRow">
      <w:pPr>
        <w:spacing w:before="0" w:beforeAutospacing="0" w:after="0" w:afterAutospacing="0" w:line="240" w:lineRule="auto"/>
      </w:pPr>
      <w:rPr>
        <w:b/>
        <w:bCs/>
      </w:rPr>
      <w:tblPr>
        <w:tblLayout w:type="fixed"/>
      </w:tblPr>
      <w:tcPr>
        <w:tcBorders>
          <w:top w:val="single" w:color="000000" w:sz="8" w:space="0"/>
          <w:left w:val="nil"/>
          <w:bottom w:val="single" w:color="000000" w:sz="8" w:space="0"/>
          <w:right w:val="nil"/>
        </w:tcBorders>
      </w:tcPr>
    </w:tblStylePr>
    <w:tblStylePr w:type="lastRow">
      <w:pPr>
        <w:spacing w:before="0" w:beforeAutospacing="0" w:after="0" w:afterAutospacing="0" w:line="240" w:lineRule="auto"/>
      </w:pPr>
      <w:rPr>
        <w:b/>
        <w:bCs/>
      </w:rPr>
      <w:tblPr>
        <w:tblLayout w:type="fixed"/>
      </w:tblPr>
      <w:tcPr>
        <w:tcBorders>
          <w:top w:val="single" w:color="000000" w:sz="8" w:space="0"/>
          <w:left w:val="nil"/>
          <w:bottom w:val="single" w:color="000000" w:sz="8" w:space="0"/>
          <w:right w:val="nil"/>
        </w:tcBorders>
      </w:tcPr>
    </w:tblStylePr>
    <w:tblStylePr w:type="firstCol">
      <w:rPr>
        <w:b/>
        <w:bCs/>
      </w:rPr>
    </w:tblStylePr>
    <w:tblStylePr w:type="lastCol">
      <w:rPr>
        <w:b/>
        <w:bCs/>
      </w:rPr>
    </w:tblStylePr>
    <w:tblStylePr w:type="band1Vert">
      <w:tblPr>
        <w:tblLayout w:type="fixed"/>
      </w:tblPr>
      <w:tcPr>
        <w:tcBorders>
          <w:left w:val="nil"/>
          <w:right w:val="nil"/>
        </w:tcBorders>
        <w:shd w:val="clear" w:color="auto" w:fill="C0C0C0"/>
      </w:tcPr>
    </w:tblStylePr>
    <w:tblStylePr w:type="band1Horz">
      <w:tblPr>
        <w:tblLayout w:type="fixed"/>
      </w:tblPr>
      <w:tcPr>
        <w:tcBorders>
          <w:left w:val="nil"/>
          <w:right w:val="nil"/>
        </w:tcBorders>
        <w:shd w:val="clear" w:color="auto" w:fill="C0C0C0"/>
      </w:tcPr>
    </w:tblStylePr>
  </w:style>
  <w:style w:type="character" w:customStyle="1" w:styleId="22">
    <w:name w:val="标题 3 Char"/>
    <w:basedOn w:val="15"/>
    <w:link w:val="4"/>
    <w:qFormat/>
    <w:uiPriority w:val="0"/>
    <w:rPr>
      <w:b/>
      <w:kern w:val="2"/>
      <w:sz w:val="32"/>
      <w:szCs w:val="32"/>
    </w:rPr>
  </w:style>
  <w:style w:type="character" w:customStyle="1" w:styleId="23">
    <w:name w:val="页眉 Char1"/>
    <w:basedOn w:val="15"/>
    <w:link w:val="11"/>
    <w:qFormat/>
    <w:uiPriority w:val="0"/>
    <w:rPr>
      <w:kern w:val="2"/>
      <w:sz w:val="18"/>
    </w:rPr>
  </w:style>
  <w:style w:type="character" w:customStyle="1" w:styleId="24">
    <w:name w:val="页脚 Char"/>
    <w:basedOn w:val="15"/>
    <w:qFormat/>
    <w:uiPriority w:val="0"/>
    <w:rPr>
      <w:kern w:val="2"/>
      <w:sz w:val="18"/>
      <w:szCs w:val="18"/>
    </w:rPr>
  </w:style>
  <w:style w:type="character" w:customStyle="1" w:styleId="25">
    <w:name w:val="正文文本缩进 Char"/>
    <w:basedOn w:val="15"/>
    <w:link w:val="7"/>
    <w:qFormat/>
    <w:uiPriority w:val="0"/>
    <w:rPr>
      <w:kern w:val="2"/>
      <w:sz w:val="24"/>
      <w:szCs w:val="24"/>
    </w:rPr>
  </w:style>
  <w:style w:type="character" w:customStyle="1" w:styleId="26">
    <w:name w:val="批注框文本 Char"/>
    <w:basedOn w:val="15"/>
    <w:link w:val="9"/>
    <w:qFormat/>
    <w:uiPriority w:val="0"/>
    <w:rPr>
      <w:rFonts w:hint="default" w:ascii="Calibri" w:hAnsi="Calibri" w:cs="Calibri"/>
      <w:kern w:val="2"/>
      <w:sz w:val="18"/>
      <w:szCs w:val="18"/>
    </w:rPr>
  </w:style>
  <w:style w:type="paragraph" w:customStyle="1" w:styleId="27">
    <w:name w:val="msonospacing"/>
    <w:basedOn w:val="1"/>
    <w:qFormat/>
    <w:uiPriority w:val="0"/>
    <w:pPr>
      <w:widowControl/>
      <w:jc w:val="left"/>
    </w:pPr>
    <w:rPr>
      <w:rFonts w:ascii="Calibri" w:hAnsi="Calibri"/>
      <w:kern w:val="0"/>
      <w:sz w:val="22"/>
      <w:szCs w:val="22"/>
    </w:rPr>
  </w:style>
  <w:style w:type="character" w:customStyle="1" w:styleId="28">
    <w:name w:val="标题 Char"/>
    <w:basedOn w:val="15"/>
    <w:link w:val="14"/>
    <w:qFormat/>
    <w:uiPriority w:val="0"/>
    <w:rPr>
      <w:rFonts w:hint="default" w:ascii="Cambria" w:hAnsi="Cambria" w:eastAsia="Cambria" w:cs="Cambria"/>
      <w:b/>
      <w:kern w:val="2"/>
      <w:sz w:val="32"/>
      <w:szCs w:val="32"/>
    </w:rPr>
  </w:style>
  <w:style w:type="paragraph" w:customStyle="1" w:styleId="29">
    <w:name w:val="msotocheading"/>
    <w:basedOn w:val="2"/>
    <w:next w:val="1"/>
    <w:qFormat/>
    <w:uiPriority w:val="0"/>
    <w:pPr>
      <w:widowControl/>
      <w:spacing w:before="240" w:after="0" w:line="256" w:lineRule="auto"/>
      <w:jc w:val="left"/>
    </w:pPr>
    <w:rPr>
      <w:rFonts w:ascii="Calibri Light" w:hAnsi="Calibri Light"/>
      <w:color w:val="2E74B5"/>
      <w:kern w:val="0"/>
      <w:sz w:val="32"/>
      <w:szCs w:val="32"/>
    </w:rPr>
  </w:style>
  <w:style w:type="character" w:customStyle="1" w:styleId="30">
    <w:name w:val="标题 4 Char"/>
    <w:basedOn w:val="15"/>
    <w:link w:val="5"/>
    <w:qFormat/>
    <w:uiPriority w:val="0"/>
    <w:rPr>
      <w:rFonts w:hint="default" w:ascii="Calibri Light" w:hAnsi="Calibri Light" w:eastAsia="Calibri Light" w:cs="Calibri Light"/>
      <w:b/>
      <w:kern w:val="2"/>
      <w:sz w:val="28"/>
      <w:szCs w:val="28"/>
    </w:rPr>
  </w:style>
  <w:style w:type="character" w:customStyle="1" w:styleId="31">
    <w:name w:val="标题 1 Char"/>
    <w:basedOn w:val="15"/>
    <w:link w:val="2"/>
    <w:qFormat/>
    <w:uiPriority w:val="0"/>
    <w:rPr>
      <w:b/>
      <w:kern w:val="44"/>
      <w:sz w:val="44"/>
    </w:rPr>
  </w:style>
  <w:style w:type="character" w:customStyle="1" w:styleId="32">
    <w:name w:val="标题 2 Char"/>
    <w:basedOn w:val="15"/>
    <w:link w:val="3"/>
    <w:qFormat/>
    <w:uiPriority w:val="0"/>
    <w:rPr>
      <w:rFonts w:hint="default" w:ascii="Calibri Light" w:hAnsi="Calibri Light" w:eastAsia="Calibri Light" w:cs="Calibri Light"/>
      <w:b/>
      <w:kern w:val="2"/>
      <w:sz w:val="32"/>
      <w:szCs w:val="32"/>
    </w:rPr>
  </w:style>
  <w:style w:type="character" w:customStyle="1" w:styleId="33">
    <w:name w:val="页眉 Char"/>
    <w:basedOn w:val="15"/>
    <w:qFormat/>
    <w:uiPriority w:val="0"/>
    <w:rPr>
      <w:kern w:val="2"/>
      <w:sz w:val="18"/>
      <w:szCs w:val="18"/>
    </w:rPr>
  </w:style>
  <w:style w:type="character" w:customStyle="1" w:styleId="34">
    <w:name w:val="日期 Char"/>
    <w:basedOn w:val="15"/>
    <w:link w:val="8"/>
    <w:qFormat/>
    <w:uiPriority w:val="0"/>
    <w:rPr>
      <w:rFonts w:hint="default" w:ascii="Calibri" w:hAnsi="Calibri" w:cs="Calibri"/>
      <w:kern w:val="2"/>
      <w:sz w:val="24"/>
      <w:szCs w:val="24"/>
    </w:rPr>
  </w:style>
  <w:style w:type="character" w:customStyle="1" w:styleId="35">
    <w:name w:val="文档结构图 Char"/>
    <w:basedOn w:val="15"/>
    <w:link w:val="6"/>
    <w:qFormat/>
    <w:uiPriority w:val="0"/>
    <w:rPr>
      <w:rFonts w:ascii="Heiti SC Light" w:hAnsi="Calibri" w:eastAsia="Heiti SC Light" w:cs="Heiti SC Light"/>
      <w:kern w:val="2"/>
      <w:sz w:val="24"/>
      <w:szCs w:val="24"/>
    </w:rPr>
  </w:style>
  <w:style w:type="character" w:customStyle="1" w:styleId="36">
    <w:name w:val="页脚 Char1"/>
    <w:basedOn w:val="15"/>
    <w:link w:val="10"/>
    <w:qFormat/>
    <w:uiPriority w:val="0"/>
    <w:rPr>
      <w:kern w:val="2"/>
      <w:sz w:val="18"/>
    </w:rPr>
  </w:style>
  <w:style w:type="character" w:customStyle="1" w:styleId="37">
    <w:name w:val="无间隔 Char"/>
    <w:basedOn w:val="15"/>
    <w:qFormat/>
    <w:uiPriority w:val="0"/>
    <w:rPr>
      <w:rFonts w:hint="default" w:ascii="Calibri" w:hAnsi="Calibri" w:cs="Calibri"/>
      <w:sz w:val="22"/>
      <w:szCs w:val="22"/>
    </w:rPr>
  </w:style>
  <w:style w:type="paragraph" w:customStyle="1" w:styleId="38">
    <w:name w:val="列出段落1"/>
    <w:basedOn w:val="1"/>
    <w:qFormat/>
    <w:uiPriority w:val="34"/>
    <w:pPr>
      <w:ind w:firstLine="420" w:firstLineChars="200"/>
    </w:pPr>
  </w:style>
  <w:style w:type="paragraph" w:customStyle="1" w:styleId="39">
    <w:name w:val="正文1"/>
    <w:basedOn w:val="1"/>
    <w:qFormat/>
    <w:uiPriority w:val="0"/>
    <w:pPr>
      <w:widowControl/>
    </w:pPr>
  </w:style>
  <w:style w:type="paragraph" w:customStyle="1" w:styleId="40">
    <w:name w:val="列出段落2"/>
    <w:basedOn w:val="1"/>
    <w:qFormat/>
    <w:uiPriority w:val="99"/>
    <w:pPr>
      <w:ind w:firstLine="420" w:firstLineChars="200"/>
    </w:pPr>
  </w:style>
  <w:style w:type="paragraph" w:customStyle="1" w:styleId="41">
    <w:name w:val="List Paragraph"/>
    <w:basedOn w:val="1"/>
    <w:unhideWhenUsed/>
    <w:qFormat/>
    <w:uiPriority w:val="99"/>
    <w:pPr>
      <w:ind w:firstLine="420" w:firstLineChars="200"/>
    </w:pPr>
  </w:style>
  <w:style w:type="table" w:customStyle="1" w:styleId="42">
    <w:name w:val="网格型1"/>
    <w:basedOn w:val="19"/>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NULL" TargetMode="External"/><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6.jpeg"/><Relationship Id="rId4" Type="http://schemas.openxmlformats.org/officeDocument/2006/relationships/image" Target="media/image1.png"/><Relationship Id="rId39" Type="http://schemas.openxmlformats.org/officeDocument/2006/relationships/image" Target="media/image35.jpeg"/><Relationship Id="rId38" Type="http://schemas.openxmlformats.org/officeDocument/2006/relationships/image" Target="media/image34.png"/><Relationship Id="rId37" Type="http://schemas.openxmlformats.org/officeDocument/2006/relationships/image" Target="media/image33.jpeg"/><Relationship Id="rId36" Type="http://schemas.openxmlformats.org/officeDocument/2006/relationships/image" Target="media/image32.png"/><Relationship Id="rId35" Type="http://schemas.openxmlformats.org/officeDocument/2006/relationships/image" Target="media/image31.emf"/><Relationship Id="rId34" Type="http://schemas.openxmlformats.org/officeDocument/2006/relationships/image" Target="media/image30.jpeg"/><Relationship Id="rId33" Type="http://schemas.openxmlformats.org/officeDocument/2006/relationships/image" Target="media/image29.jpeg"/><Relationship Id="rId32" Type="http://schemas.openxmlformats.org/officeDocument/2006/relationships/image" Target="media/image28.jpeg"/><Relationship Id="rId31" Type="http://schemas.openxmlformats.org/officeDocument/2006/relationships/image" Target="media/image27.jpeg"/><Relationship Id="rId30" Type="http://schemas.openxmlformats.org/officeDocument/2006/relationships/image" Target="media/image26.jpeg"/><Relationship Id="rId3" Type="http://schemas.openxmlformats.org/officeDocument/2006/relationships/theme" Target="theme/theme1.xml"/><Relationship Id="rId29" Type="http://schemas.openxmlformats.org/officeDocument/2006/relationships/image" Target="media/image25.jpeg"/><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emf"/><Relationship Id="rId22" Type="http://schemas.openxmlformats.org/officeDocument/2006/relationships/image" Target="media/image18.emf"/><Relationship Id="rId21" Type="http://schemas.openxmlformats.org/officeDocument/2006/relationships/image" Target="media/image17.emf"/><Relationship Id="rId20" Type="http://schemas.openxmlformats.org/officeDocument/2006/relationships/image" Target="media/image16.emf"/><Relationship Id="rId2" Type="http://schemas.openxmlformats.org/officeDocument/2006/relationships/settings" Target="settings.xml"/><Relationship Id="rId19" Type="http://schemas.openxmlformats.org/officeDocument/2006/relationships/image" Target="media/image15.emf"/><Relationship Id="rId18" Type="http://schemas.openxmlformats.org/officeDocument/2006/relationships/image" Target="media/image14.emf"/><Relationship Id="rId17" Type="http://schemas.openxmlformats.org/officeDocument/2006/relationships/image" Target="media/image13.emf"/><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emf"/><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76</Pages>
  <Words>9321</Words>
  <Characters>53131</Characters>
  <Lines>442</Lines>
  <Paragraphs>124</Paragraphs>
  <ScaleCrop>false</ScaleCrop>
  <LinksUpToDate>false</LinksUpToDate>
  <CharactersWithSpaces>62328</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dell</cp:lastModifiedBy>
  <dcterms:modified xsi:type="dcterms:W3CDTF">2016-01-05T04:43:40Z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